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2A784" w14:textId="717BA5B4" w:rsidR="00FB05AD" w:rsidRPr="00B2566E" w:rsidRDefault="004E0FE4" w:rsidP="00FB05AD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 xml:space="preserve">Title: </w:t>
      </w:r>
      <w:r w:rsidR="00B63AD7">
        <w:rPr>
          <w:rFonts w:ascii="Garamond" w:hAnsi="Garamond" w:cs="Times New Roman"/>
          <w:b/>
          <w:sz w:val="26"/>
          <w:szCs w:val="26"/>
        </w:rPr>
        <w:t>Potential gains in life expectancy by red</w:t>
      </w:r>
      <w:r w:rsidR="00F30C08">
        <w:rPr>
          <w:rFonts w:ascii="Garamond" w:hAnsi="Garamond" w:cs="Times New Roman"/>
          <w:b/>
          <w:sz w:val="26"/>
          <w:szCs w:val="26"/>
        </w:rPr>
        <w:t>ucing inequality of lifespans</w:t>
      </w:r>
      <w:r w:rsidR="003B5DC3">
        <w:rPr>
          <w:rFonts w:ascii="Garamond" w:hAnsi="Garamond" w:cs="Times New Roman"/>
          <w:b/>
          <w:sz w:val="26"/>
          <w:szCs w:val="26"/>
        </w:rPr>
        <w:t xml:space="preserve"> in Denmark</w:t>
      </w:r>
      <w:r w:rsidR="00F30C08">
        <w:rPr>
          <w:rFonts w:ascii="Garamond" w:hAnsi="Garamond" w:cs="Times New Roman"/>
          <w:b/>
          <w:sz w:val="26"/>
          <w:szCs w:val="26"/>
        </w:rPr>
        <w:t>: A</w:t>
      </w:r>
      <w:r w:rsidR="00B63AD7">
        <w:rPr>
          <w:rFonts w:ascii="Garamond" w:hAnsi="Garamond" w:cs="Times New Roman"/>
          <w:b/>
          <w:sz w:val="26"/>
          <w:szCs w:val="26"/>
        </w:rPr>
        <w:t xml:space="preserve">n international </w:t>
      </w:r>
      <w:r w:rsidR="007A1727">
        <w:rPr>
          <w:rFonts w:ascii="Garamond" w:hAnsi="Garamond" w:cs="Times New Roman"/>
          <w:b/>
          <w:sz w:val="26"/>
          <w:szCs w:val="26"/>
        </w:rPr>
        <w:t xml:space="preserve">comparison and </w:t>
      </w:r>
      <w:r w:rsidR="00B63AD7">
        <w:rPr>
          <w:rFonts w:ascii="Garamond" w:hAnsi="Garamond" w:cs="Times New Roman"/>
          <w:b/>
          <w:sz w:val="26"/>
          <w:szCs w:val="26"/>
        </w:rPr>
        <w:t>cause</w:t>
      </w:r>
      <w:ins w:id="0" w:author="Maarten Wensink" w:date="2018-06-12T11:38:00Z">
        <w:r w:rsidR="000F4F9D">
          <w:rPr>
            <w:rFonts w:ascii="Garamond" w:hAnsi="Garamond" w:cs="Times New Roman"/>
            <w:b/>
            <w:sz w:val="26"/>
            <w:szCs w:val="26"/>
          </w:rPr>
          <w:t>-</w:t>
        </w:r>
      </w:ins>
      <w:del w:id="1" w:author="Maarten Wensink" w:date="2018-06-12T11:38:00Z">
        <w:r w:rsidR="00B63AD7" w:rsidDel="000F4F9D">
          <w:rPr>
            <w:rFonts w:ascii="Garamond" w:hAnsi="Garamond" w:cs="Times New Roman"/>
            <w:b/>
            <w:sz w:val="26"/>
            <w:szCs w:val="26"/>
          </w:rPr>
          <w:delText xml:space="preserve"> </w:delText>
        </w:r>
      </w:del>
      <w:r w:rsidR="00B63AD7">
        <w:rPr>
          <w:rFonts w:ascii="Garamond" w:hAnsi="Garamond" w:cs="Times New Roman"/>
          <w:b/>
          <w:sz w:val="26"/>
          <w:szCs w:val="26"/>
        </w:rPr>
        <w:t>of</w:t>
      </w:r>
      <w:ins w:id="2" w:author="Maarten Wensink" w:date="2018-06-12T11:38:00Z">
        <w:r w:rsidR="000F4F9D">
          <w:rPr>
            <w:rFonts w:ascii="Garamond" w:hAnsi="Garamond" w:cs="Times New Roman"/>
            <w:b/>
            <w:sz w:val="26"/>
            <w:szCs w:val="26"/>
          </w:rPr>
          <w:t>-</w:t>
        </w:r>
      </w:ins>
      <w:del w:id="3" w:author="Maarten Wensink" w:date="2018-06-12T11:38:00Z">
        <w:r w:rsidR="00B63AD7" w:rsidDel="000F4F9D">
          <w:rPr>
            <w:rFonts w:ascii="Garamond" w:hAnsi="Garamond" w:cs="Times New Roman"/>
            <w:b/>
            <w:sz w:val="26"/>
            <w:szCs w:val="26"/>
          </w:rPr>
          <w:delText xml:space="preserve"> </w:delText>
        </w:r>
      </w:del>
      <w:r w:rsidR="00B63AD7">
        <w:rPr>
          <w:rFonts w:ascii="Garamond" w:hAnsi="Garamond" w:cs="Times New Roman"/>
          <w:b/>
          <w:sz w:val="26"/>
          <w:szCs w:val="26"/>
        </w:rPr>
        <w:t>death analysis</w:t>
      </w:r>
    </w:p>
    <w:p w14:paraId="02C12D7A" w14:textId="77777777" w:rsidR="00FB05AD" w:rsidRPr="00B2566E" w:rsidRDefault="00FB05AD" w:rsidP="00FB05AD">
      <w:pPr>
        <w:rPr>
          <w:rFonts w:ascii="Garamond" w:hAnsi="Garamond" w:cs="Times New Roman"/>
          <w:b/>
          <w:sz w:val="26"/>
          <w:szCs w:val="26"/>
        </w:rPr>
      </w:pPr>
    </w:p>
    <w:p w14:paraId="68C7D0F7" w14:textId="40B7D360" w:rsidR="00FB05AD" w:rsidRPr="00B2566E" w:rsidRDefault="00FB05AD" w:rsidP="00FB05AD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Authors:</w:t>
      </w:r>
      <w:r w:rsidRPr="00B2566E">
        <w:rPr>
          <w:rFonts w:ascii="Garamond" w:hAnsi="Garamond" w:cs="Times New Roman"/>
          <w:sz w:val="26"/>
          <w:szCs w:val="26"/>
        </w:rPr>
        <w:t xml:space="preserve"> José Manuel Aburto </w:t>
      </w:r>
      <w:r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6F69D9" w:rsidRPr="00B2566E">
        <w:rPr>
          <w:rFonts w:ascii="Garamond" w:hAnsi="Garamond" w:cs="Times New Roman"/>
          <w:sz w:val="26"/>
          <w:szCs w:val="26"/>
          <w:vertAlign w:val="superscript"/>
        </w:rPr>
        <w:t>*</w:t>
      </w:r>
      <w:r w:rsidRPr="00B2566E">
        <w:rPr>
          <w:rFonts w:ascii="Garamond" w:hAnsi="Garamond" w:cs="Times New Roman"/>
          <w:sz w:val="26"/>
          <w:szCs w:val="26"/>
        </w:rPr>
        <w:t>, Ma</w:t>
      </w:r>
      <w:r w:rsidR="006815B5" w:rsidRPr="00B2566E">
        <w:rPr>
          <w:rFonts w:ascii="Garamond" w:hAnsi="Garamond" w:cs="Times New Roman"/>
          <w:sz w:val="26"/>
          <w:szCs w:val="26"/>
        </w:rPr>
        <w:t>art</w:t>
      </w:r>
      <w:r w:rsidRPr="00B2566E">
        <w:rPr>
          <w:rFonts w:ascii="Garamond" w:hAnsi="Garamond" w:cs="Times New Roman"/>
          <w:sz w:val="26"/>
          <w:szCs w:val="26"/>
        </w:rPr>
        <w:t xml:space="preserve">en Wensink </w:t>
      </w:r>
      <w:r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1442A3" w:rsidRPr="00B2566E">
        <w:rPr>
          <w:rFonts w:ascii="Garamond" w:hAnsi="Garamond" w:cs="Times New Roman"/>
          <w:sz w:val="26"/>
          <w:szCs w:val="26"/>
          <w:vertAlign w:val="superscript"/>
        </w:rPr>
        <w:t>*</w:t>
      </w:r>
      <w:r w:rsidR="000E7DC7" w:rsidRPr="00B2566E">
        <w:rPr>
          <w:rFonts w:ascii="Garamond" w:hAnsi="Garamond" w:cs="Times New Roman"/>
          <w:sz w:val="26"/>
          <w:szCs w:val="26"/>
        </w:rPr>
        <w:t>,</w:t>
      </w:r>
      <w:r w:rsidR="00B2008A">
        <w:rPr>
          <w:rFonts w:ascii="Garamond" w:hAnsi="Garamond" w:cs="Times New Roman"/>
          <w:sz w:val="26"/>
          <w:szCs w:val="26"/>
        </w:rPr>
        <w:t xml:space="preserve"> Alyson van Raalte</w:t>
      </w:r>
      <w:r w:rsidR="00086BD9">
        <w:rPr>
          <w:rFonts w:ascii="Garamond" w:hAnsi="Garamond" w:cs="Times New Roman"/>
          <w:sz w:val="26"/>
          <w:szCs w:val="26"/>
        </w:rPr>
        <w:t xml:space="preserve"> </w:t>
      </w:r>
      <w:r w:rsidR="00B2008A">
        <w:rPr>
          <w:rFonts w:ascii="Garamond" w:hAnsi="Garamond" w:cs="Times New Roman"/>
          <w:sz w:val="28"/>
          <w:szCs w:val="26"/>
          <w:vertAlign w:val="superscript"/>
        </w:rPr>
        <w:t>b</w:t>
      </w:r>
      <w:r w:rsidR="003D065A">
        <w:rPr>
          <w:rFonts w:ascii="Garamond" w:hAnsi="Garamond" w:cs="Times New Roman"/>
          <w:sz w:val="26"/>
          <w:szCs w:val="26"/>
        </w:rPr>
        <w:t xml:space="preserve"> </w:t>
      </w:r>
      <w:r w:rsidR="000E7DC7" w:rsidRPr="00B2566E">
        <w:rPr>
          <w:rFonts w:ascii="Garamond" w:hAnsi="Garamond" w:cs="Times New Roman"/>
          <w:sz w:val="26"/>
          <w:szCs w:val="26"/>
        </w:rPr>
        <w:t xml:space="preserve">&amp; Rune Lindahl-Jacobsen </w:t>
      </w:r>
      <w:r w:rsidR="000E7DC7"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762B7C" w:rsidRPr="00B2566E">
        <w:rPr>
          <w:rFonts w:ascii="Garamond" w:hAnsi="Garamond" w:cs="Times New Roman"/>
          <w:sz w:val="26"/>
          <w:szCs w:val="26"/>
          <w:vertAlign w:val="superscript"/>
        </w:rPr>
        <w:tab/>
      </w:r>
      <w:bookmarkStart w:id="4" w:name="_GoBack"/>
      <w:bookmarkEnd w:id="4"/>
    </w:p>
    <w:p w14:paraId="54A875D0" w14:textId="77777777" w:rsidR="00FB05AD" w:rsidRPr="00B2566E" w:rsidRDefault="00FB05AD" w:rsidP="00FB05AD">
      <w:pPr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Author affiliations:</w:t>
      </w:r>
    </w:p>
    <w:p w14:paraId="5DBC7D7C" w14:textId="0EE57F05" w:rsidR="00FB05AD" w:rsidRPr="00B2566E" w:rsidRDefault="00FB05AD" w:rsidP="00FB05AD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  <w:vertAlign w:val="superscript"/>
        </w:rPr>
        <w:t xml:space="preserve">a </w:t>
      </w:r>
      <w:r w:rsidR="00AB5D25">
        <w:rPr>
          <w:rFonts w:ascii="Garamond" w:hAnsi="Garamond" w:cs="Times New Roman"/>
          <w:sz w:val="26"/>
          <w:szCs w:val="26"/>
        </w:rPr>
        <w:t>Institute</w:t>
      </w:r>
      <w:r w:rsidRPr="00B2566E">
        <w:rPr>
          <w:rFonts w:ascii="Garamond" w:hAnsi="Garamond" w:cs="Times New Roman"/>
          <w:sz w:val="26"/>
          <w:szCs w:val="26"/>
        </w:rPr>
        <w:t xml:space="preserve"> of Public Health</w:t>
      </w:r>
      <w:ins w:id="5" w:author="Maarten Wensink" w:date="2018-06-12T11:16:00Z">
        <w:r w:rsidR="00BD7FD8">
          <w:rPr>
            <w:rFonts w:ascii="Garamond" w:hAnsi="Garamond" w:cs="Times New Roman"/>
            <w:sz w:val="26"/>
            <w:szCs w:val="26"/>
          </w:rPr>
          <w:t xml:space="preserve"> </w:t>
        </w:r>
      </w:ins>
      <w:r w:rsidRPr="00B2566E">
        <w:rPr>
          <w:rFonts w:ascii="Garamond" w:hAnsi="Garamond" w:cs="Times New Roman"/>
          <w:sz w:val="26"/>
          <w:szCs w:val="26"/>
        </w:rPr>
        <w:t xml:space="preserve">- </w:t>
      </w:r>
      <w:r w:rsidR="006E4D13">
        <w:rPr>
          <w:rFonts w:ascii="Garamond" w:hAnsi="Garamond" w:cs="Times New Roman"/>
          <w:sz w:val="26"/>
          <w:szCs w:val="26"/>
        </w:rPr>
        <w:t>Unit of Biodemography</w:t>
      </w:r>
      <w:r w:rsidRPr="00B2566E">
        <w:rPr>
          <w:rFonts w:ascii="Garamond" w:hAnsi="Garamond" w:cs="Times New Roman"/>
          <w:sz w:val="26"/>
          <w:szCs w:val="26"/>
        </w:rPr>
        <w:t>, University of Southern Denmark, Odense 5000, Denmark.</w:t>
      </w:r>
    </w:p>
    <w:p w14:paraId="7326EAA9" w14:textId="325B8047" w:rsidR="001442A3" w:rsidRDefault="00B2008A" w:rsidP="00FB05AD">
      <w:pPr>
        <w:rPr>
          <w:rFonts w:ascii="Garamond" w:hAnsi="Garamond" w:cs="Times New Roman"/>
          <w:sz w:val="26"/>
          <w:szCs w:val="26"/>
        </w:rPr>
      </w:pPr>
      <w:r w:rsidRPr="00B2008A">
        <w:rPr>
          <w:rFonts w:ascii="Garamond" w:hAnsi="Garamond" w:cs="Times New Roman"/>
          <w:sz w:val="28"/>
          <w:szCs w:val="26"/>
          <w:vertAlign w:val="superscript"/>
        </w:rPr>
        <w:t>b</w:t>
      </w:r>
      <w:r>
        <w:rPr>
          <w:rFonts w:ascii="Garamond" w:hAnsi="Garamond" w:cs="Times New Roman"/>
          <w:sz w:val="26"/>
          <w:szCs w:val="26"/>
        </w:rPr>
        <w:t xml:space="preserve"> Max Planck Institute for Demographic Research, </w:t>
      </w:r>
      <w:r w:rsidRPr="00B2008A">
        <w:rPr>
          <w:rFonts w:ascii="Garamond" w:hAnsi="Garamond" w:cs="Times New Roman"/>
          <w:sz w:val="26"/>
          <w:szCs w:val="26"/>
        </w:rPr>
        <w:t>Rostock 18057, Germany</w:t>
      </w:r>
    </w:p>
    <w:p w14:paraId="6B8866D7" w14:textId="77777777" w:rsidR="00B2008A" w:rsidRPr="00B2566E" w:rsidRDefault="00B2008A" w:rsidP="00FB05AD">
      <w:pPr>
        <w:rPr>
          <w:rFonts w:ascii="Garamond" w:hAnsi="Garamond" w:cs="Times New Roman"/>
          <w:sz w:val="26"/>
          <w:szCs w:val="26"/>
        </w:rPr>
      </w:pPr>
    </w:p>
    <w:p w14:paraId="00DD7B10" w14:textId="12FFD293" w:rsidR="001442A3" w:rsidRPr="00B2566E" w:rsidRDefault="001442A3" w:rsidP="001442A3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* These authors contributed </w:t>
      </w:r>
      <w:r w:rsidR="000314AA" w:rsidRPr="00B2566E">
        <w:rPr>
          <w:rFonts w:ascii="Garamond" w:hAnsi="Garamond" w:cs="Times New Roman"/>
          <w:sz w:val="26"/>
          <w:szCs w:val="26"/>
        </w:rPr>
        <w:t>equally to the paper</w:t>
      </w:r>
    </w:p>
    <w:p w14:paraId="06480B7D" w14:textId="77777777" w:rsidR="00FB05AD" w:rsidRPr="00B2566E" w:rsidRDefault="00FB05AD" w:rsidP="00FB05AD">
      <w:pPr>
        <w:rPr>
          <w:rFonts w:ascii="Garamond" w:hAnsi="Garamond" w:cs="Times New Roman"/>
          <w:sz w:val="26"/>
          <w:szCs w:val="26"/>
        </w:rPr>
      </w:pPr>
    </w:p>
    <w:p w14:paraId="5EB7689D" w14:textId="77777777" w:rsidR="00663575" w:rsidRDefault="0076306F" w:rsidP="0040762C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Corresponding author</w:t>
      </w:r>
      <w:r w:rsidR="00FB05AD" w:rsidRPr="00B2566E">
        <w:rPr>
          <w:rFonts w:ascii="Garamond" w:hAnsi="Garamond" w:cs="Times New Roman"/>
          <w:b/>
          <w:sz w:val="26"/>
          <w:szCs w:val="26"/>
        </w:rPr>
        <w:t>:</w:t>
      </w:r>
      <w:r w:rsidR="00FB05AD" w:rsidRPr="00B2566E">
        <w:rPr>
          <w:rFonts w:ascii="Garamond" w:hAnsi="Garamond" w:cs="Times New Roman"/>
          <w:sz w:val="26"/>
          <w:szCs w:val="26"/>
        </w:rPr>
        <w:t xml:space="preserve"> </w:t>
      </w:r>
    </w:p>
    <w:p w14:paraId="0179DA38" w14:textId="1FF42F4B" w:rsidR="0040762C" w:rsidRDefault="0040762C" w:rsidP="0040762C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J</w:t>
      </w:r>
      <w:r w:rsidR="00663575">
        <w:rPr>
          <w:rFonts w:ascii="Garamond" w:hAnsi="Garamond" w:cs="Times New Roman"/>
          <w:sz w:val="26"/>
          <w:szCs w:val="26"/>
        </w:rPr>
        <w:t>osé Manuel Aburto</w:t>
      </w:r>
      <w:r>
        <w:rPr>
          <w:rFonts w:ascii="Garamond" w:hAnsi="Garamond" w:cs="Times New Roman"/>
          <w:sz w:val="26"/>
          <w:szCs w:val="26"/>
        </w:rPr>
        <w:t xml:space="preserve"> </w:t>
      </w:r>
    </w:p>
    <w:p w14:paraId="7787E183" w14:textId="77777777" w:rsidR="0040762C" w:rsidRPr="00FF5234" w:rsidRDefault="0040762C" w:rsidP="0040762C">
      <w:pPr>
        <w:rPr>
          <w:rFonts w:ascii="Garamond" w:hAnsi="Garamond" w:cs="Times New Roman"/>
          <w:sz w:val="26"/>
          <w:szCs w:val="26"/>
        </w:rPr>
      </w:pPr>
      <w:r w:rsidRPr="00FF5234">
        <w:rPr>
          <w:rFonts w:ascii="Garamond" w:hAnsi="Garamond" w:cs="Times New Roman"/>
          <w:sz w:val="26"/>
          <w:szCs w:val="26"/>
        </w:rPr>
        <w:t>Institute of Public Health- Unit of Biodemography, University of Southern Denmark</w:t>
      </w:r>
    </w:p>
    <w:p w14:paraId="2F7249A5" w14:textId="1D452728" w:rsidR="0040762C" w:rsidRPr="00FF5234" w:rsidRDefault="0040762C" w:rsidP="0040762C">
      <w:pPr>
        <w:rPr>
          <w:rFonts w:ascii="Garamond" w:hAnsi="Garamond" w:cs="Arial"/>
          <w:noProof/>
          <w:color w:val="000000"/>
          <w:sz w:val="26"/>
          <w:szCs w:val="26"/>
          <w:lang w:val="da-DK"/>
        </w:rPr>
      </w:pPr>
      <w:r w:rsidRPr="00FF5234">
        <w:rPr>
          <w:rFonts w:ascii="Garamond" w:hAnsi="Garamond" w:cs="Times New Roman"/>
          <w:sz w:val="26"/>
          <w:szCs w:val="26"/>
          <w:lang w:val="da-DK"/>
        </w:rPr>
        <w:t>J.B. Winsløws Vej 9, DK-5000 Odense C</w:t>
      </w:r>
      <w:r w:rsidRPr="00FF5234">
        <w:rPr>
          <w:rFonts w:ascii="Garamond" w:hAnsi="Garamond" w:cs="Arial"/>
          <w:noProof/>
          <w:color w:val="000000"/>
          <w:sz w:val="26"/>
          <w:szCs w:val="26"/>
          <w:lang w:val="da-DK"/>
        </w:rPr>
        <w:t xml:space="preserve"> </w:t>
      </w:r>
    </w:p>
    <w:p w14:paraId="0D499171" w14:textId="20811966" w:rsidR="0040762C" w:rsidRPr="00921EF6" w:rsidRDefault="0040762C" w:rsidP="0040762C">
      <w:pPr>
        <w:rPr>
          <w:rFonts w:ascii="Garamond" w:hAnsi="Garamond" w:cstheme="minorHAnsi"/>
          <w:sz w:val="26"/>
          <w:szCs w:val="26"/>
          <w:lang w:val="da-DK"/>
        </w:rPr>
      </w:pPr>
      <w:r w:rsidRPr="00921EF6">
        <w:rPr>
          <w:rFonts w:ascii="Garamond" w:hAnsi="Garamond" w:cstheme="minorHAnsi"/>
          <w:sz w:val="26"/>
          <w:szCs w:val="26"/>
          <w:lang w:val="da-DK"/>
        </w:rPr>
        <w:t xml:space="preserve">T: </w:t>
      </w:r>
      <w:hyperlink r:id="rId8" w:history="1">
        <w:r w:rsidRPr="00921EF6">
          <w:rPr>
            <w:rFonts w:ascii="Garamond" w:hAnsi="Garamond" w:cstheme="minorHAnsi"/>
            <w:sz w:val="26"/>
            <w:szCs w:val="26"/>
            <w:lang w:val="da-DK"/>
          </w:rPr>
          <w:t xml:space="preserve">+45 65509416 </w:t>
        </w:r>
      </w:hyperlink>
    </w:p>
    <w:p w14:paraId="158F2414" w14:textId="7868558E" w:rsidR="0076306F" w:rsidRPr="00921EF6" w:rsidRDefault="007D00A4" w:rsidP="0076306F">
      <w:pPr>
        <w:rPr>
          <w:rFonts w:ascii="Garamond" w:hAnsi="Garamond" w:cstheme="minorHAnsi"/>
          <w:sz w:val="26"/>
          <w:szCs w:val="26"/>
          <w:lang w:val="da-DK"/>
        </w:rPr>
      </w:pPr>
      <w:hyperlink r:id="rId9" w:history="1">
        <w:r w:rsidR="0076306F" w:rsidRPr="00921EF6">
          <w:rPr>
            <w:rStyle w:val="Hyperlink"/>
            <w:rFonts w:ascii="Garamond" w:hAnsi="Garamond" w:cstheme="minorHAnsi"/>
            <w:sz w:val="26"/>
            <w:szCs w:val="26"/>
            <w:lang w:val="da-DK"/>
          </w:rPr>
          <w:t>jmaburto@health.sdu.dk</w:t>
        </w:r>
      </w:hyperlink>
    </w:p>
    <w:p w14:paraId="24BBB3B7" w14:textId="1892B167" w:rsidR="0076306F" w:rsidRPr="00921EF6" w:rsidRDefault="0076306F" w:rsidP="00FB05AD">
      <w:pPr>
        <w:rPr>
          <w:rFonts w:ascii="Garamond" w:hAnsi="Garamond" w:cs="Times New Roman"/>
          <w:b/>
          <w:sz w:val="26"/>
          <w:szCs w:val="26"/>
          <w:lang w:val="da-DK"/>
        </w:rPr>
      </w:pPr>
    </w:p>
    <w:p w14:paraId="4EAC80E7" w14:textId="48EBB3B6" w:rsidR="00A60AA5" w:rsidRPr="00921EF6" w:rsidRDefault="00A60AA5" w:rsidP="00FB05AD">
      <w:pPr>
        <w:rPr>
          <w:rFonts w:ascii="Garamond" w:hAnsi="Garamond" w:cs="Times New Roman"/>
          <w:b/>
          <w:sz w:val="26"/>
          <w:szCs w:val="26"/>
          <w:lang w:val="da-DK"/>
        </w:rPr>
      </w:pPr>
      <w:r w:rsidRPr="00921EF6">
        <w:rPr>
          <w:rFonts w:ascii="Garamond" w:hAnsi="Garamond" w:cs="Times New Roman"/>
          <w:b/>
          <w:sz w:val="26"/>
          <w:szCs w:val="26"/>
          <w:lang w:val="da-DK"/>
        </w:rPr>
        <w:t>Email addresses:</w:t>
      </w:r>
    </w:p>
    <w:p w14:paraId="155A30B3" w14:textId="38A0303D" w:rsidR="00A60AA5" w:rsidRPr="00921EF6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921EF6">
        <w:rPr>
          <w:rFonts w:ascii="Garamond" w:hAnsi="Garamond" w:cs="Times New Roman"/>
          <w:sz w:val="26"/>
          <w:szCs w:val="26"/>
          <w:lang w:val="da-DK"/>
        </w:rPr>
        <w:t>JMA</w:t>
      </w:r>
      <w:r w:rsidRPr="00921EF6">
        <w:rPr>
          <w:rFonts w:ascii="Garamond" w:hAnsi="Garamond" w:cs="Times New Roman"/>
          <w:b/>
          <w:sz w:val="26"/>
          <w:szCs w:val="26"/>
          <w:lang w:val="da-DK"/>
        </w:rPr>
        <w:t xml:space="preserve">: </w:t>
      </w:r>
      <w:hyperlink r:id="rId10" w:history="1">
        <w:r w:rsidRPr="00921EF6">
          <w:rPr>
            <w:rStyle w:val="Hyperlink"/>
            <w:rFonts w:ascii="Garamond" w:hAnsi="Garamond" w:cs="Times New Roman"/>
            <w:sz w:val="26"/>
            <w:szCs w:val="26"/>
          </w:rPr>
          <w:t>jmaburto@health.sdu.dk</w:t>
        </w:r>
      </w:hyperlink>
      <w:r w:rsidRPr="00921EF6">
        <w:rPr>
          <w:rFonts w:ascii="Garamond" w:hAnsi="Garamond" w:cs="Times New Roman"/>
          <w:b/>
          <w:sz w:val="26"/>
          <w:szCs w:val="26"/>
        </w:rPr>
        <w:tab/>
      </w:r>
    </w:p>
    <w:p w14:paraId="23E5CB9E" w14:textId="50DE4821" w:rsidR="00A60AA5" w:rsidRPr="00921EF6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921EF6">
        <w:rPr>
          <w:rFonts w:ascii="Garamond" w:hAnsi="Garamond" w:cs="Times New Roman"/>
          <w:sz w:val="26"/>
          <w:szCs w:val="26"/>
        </w:rPr>
        <w:t>MW</w:t>
      </w:r>
      <w:r w:rsidRPr="00921EF6">
        <w:rPr>
          <w:rFonts w:ascii="Garamond" w:hAnsi="Garamond" w:cs="Times New Roman"/>
          <w:b/>
          <w:sz w:val="26"/>
          <w:szCs w:val="26"/>
        </w:rPr>
        <w:t xml:space="preserve">: </w:t>
      </w:r>
      <w:hyperlink r:id="rId11" w:history="1">
        <w:r w:rsidRPr="00921EF6">
          <w:rPr>
            <w:rStyle w:val="Hyperlink"/>
            <w:rFonts w:ascii="Garamond" w:hAnsi="Garamond" w:cs="Times New Roman"/>
            <w:sz w:val="26"/>
            <w:szCs w:val="26"/>
          </w:rPr>
          <w:t>mwensink@health.sdu.dk</w:t>
        </w:r>
      </w:hyperlink>
    </w:p>
    <w:p w14:paraId="20DF9585" w14:textId="37EFD743" w:rsidR="00A60AA5" w:rsidRPr="00921EF6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921EF6">
        <w:rPr>
          <w:rFonts w:ascii="Garamond" w:hAnsi="Garamond" w:cs="Times New Roman"/>
          <w:sz w:val="26"/>
          <w:szCs w:val="26"/>
        </w:rPr>
        <w:t>AvR</w:t>
      </w:r>
      <w:r w:rsidRPr="00921EF6">
        <w:rPr>
          <w:rFonts w:ascii="Garamond" w:hAnsi="Garamond" w:cs="Times New Roman"/>
          <w:b/>
          <w:sz w:val="26"/>
          <w:szCs w:val="26"/>
        </w:rPr>
        <w:t xml:space="preserve">: </w:t>
      </w:r>
      <w:hyperlink r:id="rId12" w:history="1">
        <w:r w:rsidRPr="00921EF6">
          <w:rPr>
            <w:rStyle w:val="Hyperlink"/>
            <w:rFonts w:ascii="Garamond" w:hAnsi="Garamond" w:cs="Times New Roman"/>
            <w:sz w:val="26"/>
            <w:szCs w:val="26"/>
          </w:rPr>
          <w:t>vanraalte@demogr.mpg.de</w:t>
        </w:r>
      </w:hyperlink>
    </w:p>
    <w:p w14:paraId="48F384CF" w14:textId="5687DC48" w:rsidR="00A60AA5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sz w:val="26"/>
          <w:szCs w:val="26"/>
        </w:rPr>
        <w:t>RLJ</w:t>
      </w:r>
      <w:r>
        <w:rPr>
          <w:rFonts w:ascii="Garamond" w:hAnsi="Garamond" w:cs="Times New Roman"/>
          <w:b/>
          <w:sz w:val="26"/>
          <w:szCs w:val="26"/>
        </w:rPr>
        <w:t xml:space="preserve">: </w:t>
      </w:r>
      <w:hyperlink r:id="rId13" w:history="1">
        <w:r w:rsidRPr="00CF276A">
          <w:rPr>
            <w:rStyle w:val="Hyperlink"/>
            <w:rFonts w:ascii="Garamond" w:hAnsi="Garamond" w:cs="Times New Roman"/>
            <w:sz w:val="26"/>
            <w:szCs w:val="26"/>
          </w:rPr>
          <w:t>rjacobsen@health.sdu.dk</w:t>
        </w:r>
      </w:hyperlink>
    </w:p>
    <w:p w14:paraId="25EB56CC" w14:textId="77777777" w:rsidR="00A60AA5" w:rsidRPr="00FF5234" w:rsidRDefault="00A60AA5" w:rsidP="00FB05AD">
      <w:pPr>
        <w:rPr>
          <w:rFonts w:ascii="Garamond" w:hAnsi="Garamond" w:cs="Times New Roman"/>
          <w:b/>
          <w:sz w:val="26"/>
          <w:szCs w:val="26"/>
        </w:rPr>
      </w:pPr>
    </w:p>
    <w:p w14:paraId="52A82100" w14:textId="70FE5188" w:rsidR="00FB05AD" w:rsidRDefault="00FB05AD" w:rsidP="00FB05AD">
      <w:pPr>
        <w:rPr>
          <w:rFonts w:ascii="Garamond" w:hAnsi="Garamond" w:cs="Times New Roman"/>
          <w:sz w:val="26"/>
          <w:szCs w:val="26"/>
        </w:rPr>
      </w:pPr>
      <w:r w:rsidRPr="00FF5234">
        <w:rPr>
          <w:rFonts w:ascii="Garamond" w:hAnsi="Garamond" w:cs="Times New Roman"/>
          <w:b/>
          <w:sz w:val="26"/>
          <w:szCs w:val="26"/>
        </w:rPr>
        <w:t xml:space="preserve">Keywords: </w:t>
      </w:r>
      <w:r w:rsidRPr="00FF5234">
        <w:rPr>
          <w:rFonts w:ascii="Garamond" w:hAnsi="Garamond" w:cs="Times New Roman"/>
          <w:sz w:val="26"/>
          <w:szCs w:val="26"/>
        </w:rPr>
        <w:t>Demography, lifespa</w:t>
      </w:r>
      <w:r w:rsidR="00505932" w:rsidRPr="00FF5234">
        <w:rPr>
          <w:rFonts w:ascii="Garamond" w:hAnsi="Garamond" w:cs="Times New Roman"/>
          <w:sz w:val="26"/>
          <w:szCs w:val="26"/>
        </w:rPr>
        <w:t xml:space="preserve">n variability, </w:t>
      </w:r>
      <w:del w:id="6" w:author="José Manuel Aburto" w:date="2018-06-13T09:54:00Z">
        <w:r w:rsidR="00505932" w:rsidRPr="00FF5234" w:rsidDel="00EC587E">
          <w:rPr>
            <w:rFonts w:ascii="Garamond" w:hAnsi="Garamond" w:cs="Times New Roman"/>
            <w:sz w:val="26"/>
            <w:szCs w:val="26"/>
          </w:rPr>
          <w:delText>aging</w:delText>
        </w:r>
      </w:del>
      <w:ins w:id="7" w:author="José Manuel Aburto" w:date="2018-06-13T09:54:00Z">
        <w:r w:rsidR="00EC587E">
          <w:rPr>
            <w:rFonts w:ascii="Garamond" w:hAnsi="Garamond" w:cs="Times New Roman"/>
            <w:sz w:val="26"/>
            <w:szCs w:val="26"/>
          </w:rPr>
          <w:t>cancer</w:t>
        </w:r>
      </w:ins>
      <w:r w:rsidR="00505932" w:rsidRPr="00FF5234">
        <w:rPr>
          <w:rFonts w:ascii="Garamond" w:hAnsi="Garamond" w:cs="Times New Roman"/>
          <w:sz w:val="26"/>
          <w:szCs w:val="26"/>
        </w:rPr>
        <w:t xml:space="preserve">, mortality, </w:t>
      </w:r>
      <w:r w:rsidR="005F33AA" w:rsidRPr="00FF5234">
        <w:rPr>
          <w:rFonts w:ascii="Garamond" w:hAnsi="Garamond" w:cs="Times New Roman"/>
          <w:sz w:val="26"/>
          <w:szCs w:val="26"/>
        </w:rPr>
        <w:t>public health</w:t>
      </w:r>
    </w:p>
    <w:p w14:paraId="79BCDC8A" w14:textId="77777777" w:rsidR="00EE2C80" w:rsidRDefault="00EE2C80" w:rsidP="00FB05AD">
      <w:pPr>
        <w:rPr>
          <w:rFonts w:ascii="Garamond" w:hAnsi="Garamond" w:cs="Times New Roman"/>
          <w:b/>
          <w:sz w:val="26"/>
          <w:szCs w:val="26"/>
        </w:rPr>
      </w:pPr>
    </w:p>
    <w:p w14:paraId="20BF41E1" w14:textId="771DD383" w:rsidR="00462F69" w:rsidRPr="00EE2C80" w:rsidRDefault="00212CA9" w:rsidP="00FB05AD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Word count: 2949</w:t>
      </w:r>
    </w:p>
    <w:p w14:paraId="1C3932F8" w14:textId="4630F3BB" w:rsidR="00D15FB9" w:rsidRDefault="00D15FB9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br w:type="page"/>
      </w:r>
    </w:p>
    <w:p w14:paraId="1706E42E" w14:textId="5F500769" w:rsidR="00FB05AD" w:rsidRPr="00B2566E" w:rsidRDefault="00462F69" w:rsidP="002812A4">
      <w:pPr>
        <w:jc w:val="center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lastRenderedPageBreak/>
        <w:t>Abstract</w:t>
      </w:r>
    </w:p>
    <w:p w14:paraId="7BA6A771" w14:textId="196A2A1B" w:rsidR="00A76081" w:rsidRPr="00A76081" w:rsidRDefault="00A76081" w:rsidP="00102C1D">
      <w:pPr>
        <w:autoSpaceDE w:val="0"/>
        <w:autoSpaceDN w:val="0"/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Background</w:t>
      </w:r>
      <w:r w:rsidR="00FF5234">
        <w:rPr>
          <w:rFonts w:ascii="Garamond" w:hAnsi="Garamond" w:cs="Times New Roman"/>
          <w:sz w:val="26"/>
          <w:szCs w:val="26"/>
        </w:rPr>
        <w:t xml:space="preserve"> Reducing l</w:t>
      </w:r>
      <w:r w:rsidRPr="00A76081">
        <w:rPr>
          <w:rFonts w:ascii="Garamond" w:hAnsi="Garamond" w:cs="Times New Roman"/>
          <w:sz w:val="26"/>
          <w:szCs w:val="26"/>
        </w:rPr>
        <w:t xml:space="preserve">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Pr="00A76081">
        <w:rPr>
          <w:rFonts w:ascii="Garamond" w:hAnsi="Garamond" w:cs="Times New Roman"/>
          <w:sz w:val="26"/>
          <w:szCs w:val="26"/>
        </w:rPr>
        <w:t xml:space="preserve">equality is increasingly recognized as a health </w:t>
      </w:r>
      <w:r>
        <w:rPr>
          <w:rFonts w:ascii="Garamond" w:hAnsi="Garamond" w:cs="Times New Roman"/>
          <w:sz w:val="26"/>
          <w:szCs w:val="26"/>
        </w:rPr>
        <w:t xml:space="preserve">policy objective. Whereas lifespan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>
        <w:rPr>
          <w:rFonts w:ascii="Garamond" w:hAnsi="Garamond" w:cs="Times New Roman"/>
          <w:sz w:val="26"/>
          <w:szCs w:val="26"/>
        </w:rPr>
        <w:t xml:space="preserve">equality </w:t>
      </w:r>
      <w:r w:rsidR="00FF5234">
        <w:rPr>
          <w:rFonts w:ascii="Garamond" w:hAnsi="Garamond" w:cs="Times New Roman"/>
          <w:sz w:val="26"/>
          <w:szCs w:val="26"/>
        </w:rPr>
        <w:t>declined with rising</w:t>
      </w:r>
      <w:r w:rsidRPr="00A76081">
        <w:rPr>
          <w:rFonts w:ascii="Garamond" w:hAnsi="Garamond" w:cs="Times New Roman"/>
          <w:sz w:val="26"/>
          <w:szCs w:val="26"/>
        </w:rPr>
        <w:t xml:space="preserve"> longevity in most developed countries, Danish life expectancy stagnated between 1975 and 1995 for females and progressed slowly for males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Pr="00A76081">
        <w:rPr>
          <w:rFonts w:ascii="Garamond" w:hAnsi="Garamond" w:cs="Times New Roman"/>
          <w:sz w:val="26"/>
          <w:szCs w:val="26"/>
        </w:rPr>
        <w:t xml:space="preserve">It is unknown how Danish lifespan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Pr="00A76081">
        <w:rPr>
          <w:rFonts w:ascii="Garamond" w:hAnsi="Garamond" w:cs="Times New Roman"/>
          <w:sz w:val="26"/>
          <w:szCs w:val="26"/>
        </w:rPr>
        <w:t>equality changed, which causes of death drove these developments, and where the opportunities fo</w:t>
      </w:r>
      <w:r w:rsidR="00102C1D">
        <w:rPr>
          <w:rFonts w:ascii="Garamond" w:hAnsi="Garamond" w:cs="Times New Roman"/>
          <w:sz w:val="26"/>
          <w:szCs w:val="26"/>
        </w:rPr>
        <w:t xml:space="preserve">r further improvements </w:t>
      </w:r>
      <w:r w:rsidR="00E94EA4">
        <w:rPr>
          <w:rFonts w:ascii="Garamond" w:hAnsi="Garamond" w:cs="Times New Roman"/>
          <w:sz w:val="26"/>
          <w:szCs w:val="26"/>
        </w:rPr>
        <w:t>lie</w:t>
      </w:r>
      <w:r w:rsidR="00102C1D">
        <w:rPr>
          <w:rFonts w:ascii="Garamond" w:hAnsi="Garamond" w:cs="Times New Roman"/>
          <w:sz w:val="26"/>
          <w:szCs w:val="26"/>
        </w:rPr>
        <w:t xml:space="preserve"> now.</w:t>
      </w:r>
    </w:p>
    <w:p w14:paraId="136C29F8" w14:textId="644BFEA3" w:rsidR="00691510" w:rsidRPr="0000584A" w:rsidRDefault="00691510" w:rsidP="00F30C08">
      <w:pPr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Methods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</w:t>
      </w:r>
      <w:r w:rsidR="00F40B68">
        <w:rPr>
          <w:rFonts w:ascii="Garamond" w:hAnsi="Garamond" w:cs="Times New Roman"/>
          <w:sz w:val="26"/>
          <w:szCs w:val="26"/>
        </w:rPr>
        <w:t>We present an analytical strategy based on c</w:t>
      </w:r>
      <w:r w:rsidR="007143FB" w:rsidRPr="0000584A">
        <w:rPr>
          <w:rFonts w:ascii="Garamond" w:hAnsi="Garamond" w:cs="Times New Roman"/>
          <w:sz w:val="26"/>
          <w:szCs w:val="26"/>
        </w:rPr>
        <w:t>ause-by-age decomposition</w:t>
      </w:r>
      <w:r w:rsidR="00F40B68">
        <w:rPr>
          <w:rFonts w:ascii="Garamond" w:hAnsi="Garamond" w:cs="Times New Roman"/>
          <w:sz w:val="26"/>
          <w:szCs w:val="26"/>
        </w:rPr>
        <w:t>s</w:t>
      </w:r>
      <w:r w:rsidR="007143FB" w:rsidRPr="0000584A">
        <w:rPr>
          <w:rFonts w:ascii="Garamond" w:hAnsi="Garamond" w:cs="Times New Roman"/>
          <w:sz w:val="26"/>
          <w:szCs w:val="26"/>
        </w:rPr>
        <w:t xml:space="preserve"> to</w:t>
      </w:r>
      <w:r w:rsidR="00FF5234">
        <w:rPr>
          <w:rFonts w:ascii="Garamond" w:hAnsi="Garamond" w:cs="Times New Roman"/>
          <w:sz w:val="26"/>
          <w:szCs w:val="26"/>
        </w:rPr>
        <w:t xml:space="preserve"> simultaneously</w:t>
      </w:r>
      <w:r w:rsidR="007143FB" w:rsidRPr="0000584A">
        <w:rPr>
          <w:rFonts w:ascii="Garamond" w:hAnsi="Garamond" w:cs="Times New Roman"/>
          <w:sz w:val="26"/>
          <w:szCs w:val="26"/>
        </w:rPr>
        <w:t xml:space="preserve"> analyze </w:t>
      </w:r>
      <w:r w:rsidR="007E26E6" w:rsidRPr="0000584A">
        <w:rPr>
          <w:rFonts w:ascii="Garamond" w:hAnsi="Garamond" w:cs="Times New Roman"/>
          <w:sz w:val="26"/>
          <w:szCs w:val="26"/>
        </w:rPr>
        <w:t>changes in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Danish</w:t>
      </w:r>
      <w:r w:rsidR="00EF4E2A" w:rsidRPr="0000584A">
        <w:rPr>
          <w:rFonts w:ascii="Garamond" w:hAnsi="Garamond" w:cs="Times New Roman"/>
          <w:sz w:val="26"/>
          <w:szCs w:val="26"/>
        </w:rPr>
        <w:t xml:space="preserve"> </w:t>
      </w:r>
      <w:r w:rsidR="002B0D6E" w:rsidRPr="0000584A">
        <w:rPr>
          <w:rFonts w:ascii="Garamond" w:hAnsi="Garamond" w:cs="Times New Roman"/>
          <w:sz w:val="26"/>
          <w:szCs w:val="26"/>
        </w:rPr>
        <w:t xml:space="preserve">life expectancy and </w:t>
      </w:r>
      <w:r w:rsidR="006960DE" w:rsidRPr="0000584A">
        <w:rPr>
          <w:rFonts w:ascii="Garamond" w:hAnsi="Garamond" w:cs="Times New Roman"/>
          <w:sz w:val="26"/>
          <w:szCs w:val="26"/>
        </w:rPr>
        <w:t>lifespan inequality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from 1960 to 2014, </w:t>
      </w:r>
      <w:r w:rsidR="00FF5234">
        <w:rPr>
          <w:rFonts w:ascii="Garamond" w:hAnsi="Garamond" w:cs="Times New Roman"/>
          <w:sz w:val="26"/>
          <w:szCs w:val="26"/>
        </w:rPr>
        <w:t>as well as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current Swedish-Danish difference</w:t>
      </w:r>
      <w:r w:rsidR="00135C42" w:rsidRPr="0000584A">
        <w:rPr>
          <w:rFonts w:ascii="Garamond" w:hAnsi="Garamond" w:cs="Times New Roman"/>
          <w:sz w:val="26"/>
          <w:szCs w:val="26"/>
        </w:rPr>
        <w:t>s</w:t>
      </w:r>
      <w:r w:rsidR="002F35BD" w:rsidRPr="0000584A">
        <w:rPr>
          <w:rFonts w:ascii="Garamond" w:hAnsi="Garamond" w:cs="Times New Roman"/>
          <w:sz w:val="26"/>
          <w:szCs w:val="26"/>
        </w:rPr>
        <w:t>.</w:t>
      </w:r>
    </w:p>
    <w:p w14:paraId="3792D4C7" w14:textId="1375048C" w:rsidR="00691510" w:rsidRPr="0000584A" w:rsidRDefault="00F270D4" w:rsidP="00F30C08">
      <w:pPr>
        <w:pStyle w:val="CommentText"/>
        <w:jc w:val="both"/>
        <w:rPr>
          <w:rFonts w:ascii="Garamond" w:hAnsi="Garamond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Results</w:t>
      </w:r>
      <w:r w:rsidR="00135C42" w:rsidRPr="0000584A">
        <w:rPr>
          <w:rFonts w:ascii="Garamond" w:hAnsi="Garamond" w:cs="Times New Roman"/>
          <w:sz w:val="26"/>
          <w:szCs w:val="26"/>
        </w:rPr>
        <w:t xml:space="preserve"> S</w:t>
      </w:r>
      <w:r w:rsidR="00863314" w:rsidRPr="0000584A">
        <w:rPr>
          <w:rFonts w:ascii="Garamond" w:hAnsi="Garamond" w:cs="Times New Roman"/>
          <w:sz w:val="26"/>
          <w:szCs w:val="26"/>
        </w:rPr>
        <w:t>tagnation in</w:t>
      </w:r>
      <w:r w:rsidRPr="0000584A">
        <w:rPr>
          <w:rFonts w:ascii="Garamond" w:hAnsi="Garamond" w:cs="Times New Roman"/>
          <w:sz w:val="26"/>
          <w:szCs w:val="26"/>
        </w:rPr>
        <w:t xml:space="preserve"> Danish life expectancy coincided</w:t>
      </w:r>
      <w:r w:rsidR="00C16BF8" w:rsidRPr="0000584A">
        <w:rPr>
          <w:rFonts w:ascii="Garamond" w:hAnsi="Garamond" w:cs="Times New Roman"/>
          <w:sz w:val="26"/>
          <w:szCs w:val="26"/>
        </w:rPr>
        <w:t xml:space="preserve"> with a</w:t>
      </w:r>
      <w:r w:rsidRPr="0000584A">
        <w:rPr>
          <w:rFonts w:ascii="Garamond" w:hAnsi="Garamond" w:cs="Times New Roman"/>
          <w:sz w:val="26"/>
          <w:szCs w:val="26"/>
        </w:rPr>
        <w:t xml:space="preserve"> short</w:t>
      </w:r>
      <w:r w:rsidR="006960DE" w:rsidRPr="0000584A">
        <w:rPr>
          <w:rFonts w:ascii="Garamond" w:hAnsi="Garamond" w:cs="Times New Roman"/>
          <w:sz w:val="26"/>
          <w:szCs w:val="26"/>
        </w:rPr>
        <w:t xml:space="preserve">er period of stagnation in lifespan inequality </w:t>
      </w:r>
      <w:r w:rsidR="007E26E6" w:rsidRPr="0000584A">
        <w:rPr>
          <w:rFonts w:ascii="Garamond" w:hAnsi="Garamond" w:cs="Times New Roman"/>
          <w:sz w:val="26"/>
          <w:szCs w:val="26"/>
        </w:rPr>
        <w:t>(197</w:t>
      </w:r>
      <w:r w:rsidR="0027708A" w:rsidRPr="0000584A">
        <w:rPr>
          <w:rFonts w:ascii="Garamond" w:hAnsi="Garamond" w:cs="Times New Roman"/>
          <w:sz w:val="26"/>
          <w:szCs w:val="26"/>
        </w:rPr>
        <w:t>5</w:t>
      </w:r>
      <w:r w:rsidR="007E26E6" w:rsidRPr="0000584A">
        <w:rPr>
          <w:rFonts w:ascii="Garamond" w:hAnsi="Garamond" w:cs="Times New Roman"/>
          <w:sz w:val="26"/>
          <w:szCs w:val="26"/>
        </w:rPr>
        <w:t>-1990)</w:t>
      </w:r>
      <w:r w:rsidRPr="0000584A">
        <w:rPr>
          <w:rFonts w:ascii="Garamond" w:hAnsi="Garamond" w:cs="Times New Roman"/>
          <w:sz w:val="26"/>
          <w:szCs w:val="26"/>
        </w:rPr>
        <w:t xml:space="preserve">. The stagnation in </w:t>
      </w:r>
      <w:r w:rsidR="00A426B4" w:rsidRPr="0000584A">
        <w:rPr>
          <w:rFonts w:ascii="Garamond" w:hAnsi="Garamond" w:cs="Times New Roman"/>
          <w:sz w:val="26"/>
          <w:szCs w:val="26"/>
        </w:rPr>
        <w:t>life expectancy</w:t>
      </w:r>
      <w:r w:rsidR="00C16BF8" w:rsidRPr="0000584A">
        <w:rPr>
          <w:rFonts w:ascii="Garamond" w:hAnsi="Garamond" w:cs="Times New Roman"/>
          <w:sz w:val="26"/>
          <w:szCs w:val="26"/>
        </w:rPr>
        <w:t xml:space="preserve"> </w:t>
      </w:r>
      <w:r w:rsidRPr="0000584A">
        <w:rPr>
          <w:rFonts w:ascii="Garamond" w:hAnsi="Garamond" w:cs="Times New Roman"/>
          <w:sz w:val="26"/>
          <w:szCs w:val="26"/>
        </w:rPr>
        <w:t xml:space="preserve">was mainly driven by </w:t>
      </w:r>
      <w:r w:rsidR="00E17A85" w:rsidRPr="0000584A">
        <w:rPr>
          <w:rFonts w:ascii="Garamond" w:hAnsi="Garamond" w:cs="Times New Roman"/>
          <w:sz w:val="26"/>
          <w:szCs w:val="26"/>
        </w:rPr>
        <w:t xml:space="preserve">increases in </w:t>
      </w:r>
      <w:r w:rsidRPr="0000584A">
        <w:rPr>
          <w:rFonts w:ascii="Garamond" w:hAnsi="Garamond" w:cs="Times New Roman"/>
          <w:sz w:val="26"/>
          <w:szCs w:val="26"/>
        </w:rPr>
        <w:t>cancer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and</w:t>
      </w:r>
      <w:r w:rsidRPr="0000584A">
        <w:rPr>
          <w:rFonts w:ascii="Garamond" w:hAnsi="Garamond" w:cs="Times New Roman"/>
          <w:sz w:val="26"/>
          <w:szCs w:val="26"/>
        </w:rPr>
        <w:t xml:space="preserve"> non-infectious respiratory </w:t>
      </w:r>
      <w:r w:rsidR="00E17A85" w:rsidRPr="0000584A">
        <w:rPr>
          <w:rFonts w:ascii="Garamond" w:hAnsi="Garamond" w:cs="Times New Roman"/>
          <w:sz w:val="26"/>
          <w:szCs w:val="26"/>
        </w:rPr>
        <w:t>mortality</w:t>
      </w:r>
      <w:r w:rsidR="004E0FE4" w:rsidRPr="0000584A">
        <w:rPr>
          <w:rFonts w:ascii="Garamond" w:hAnsi="Garamond" w:cs="Times New Roman"/>
          <w:sz w:val="26"/>
          <w:szCs w:val="26"/>
        </w:rPr>
        <w:t xml:space="preserve"> at higher ages</w:t>
      </w:r>
      <w:r w:rsidR="00D55128">
        <w:rPr>
          <w:rFonts w:ascii="Garamond" w:hAnsi="Garamond" w:cs="Times New Roman"/>
          <w:sz w:val="26"/>
          <w:szCs w:val="26"/>
        </w:rPr>
        <w:t xml:space="preserve"> (-.63 years)</w:t>
      </w:r>
      <w:del w:id="8" w:author="Maarten Wensink" w:date="2018-06-12T11:22:00Z">
        <w:r w:rsidR="00B645CA" w:rsidDel="00191AA7">
          <w:rPr>
            <w:rFonts w:ascii="Garamond" w:hAnsi="Garamond" w:cs="Times New Roman"/>
            <w:sz w:val="26"/>
            <w:szCs w:val="26"/>
          </w:rPr>
          <w:delText>,</w:delText>
        </w:r>
      </w:del>
      <w:r w:rsidR="007E26E6" w:rsidRPr="0000584A">
        <w:rPr>
          <w:rFonts w:ascii="Garamond" w:hAnsi="Garamond" w:cs="Times New Roman"/>
          <w:sz w:val="26"/>
          <w:szCs w:val="26"/>
        </w:rPr>
        <w:t xml:space="preserve"> offset</w:t>
      </w:r>
      <w:r w:rsidR="00121A51" w:rsidRPr="0000584A">
        <w:rPr>
          <w:rFonts w:ascii="Garamond" w:hAnsi="Garamond" w:cs="Times New Roman"/>
          <w:sz w:val="26"/>
          <w:szCs w:val="26"/>
        </w:rPr>
        <w:t>ting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 redu</w:t>
      </w:r>
      <w:r w:rsidR="00E17A85" w:rsidRPr="0000584A">
        <w:rPr>
          <w:rFonts w:ascii="Garamond" w:hAnsi="Garamond" w:cs="Times New Roman"/>
          <w:sz w:val="26"/>
          <w:szCs w:val="26"/>
        </w:rPr>
        <w:t>ction in cardiovascular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and infant mortality</w:t>
      </w:r>
      <w:r w:rsidR="00D55128">
        <w:rPr>
          <w:rFonts w:ascii="Garamond" w:hAnsi="Garamond" w:cs="Times New Roman"/>
          <w:sz w:val="26"/>
          <w:szCs w:val="26"/>
        </w:rPr>
        <w:t xml:space="preserve"> (+1.52 years)</w:t>
      </w:r>
      <w:r w:rsidRPr="0000584A">
        <w:rPr>
          <w:rFonts w:ascii="Garamond" w:hAnsi="Garamond" w:cs="Times New Roman"/>
          <w:sz w:val="26"/>
          <w:szCs w:val="26"/>
        </w:rPr>
        <w:t xml:space="preserve">. </w:t>
      </w:r>
      <w:r w:rsidR="00A426B4" w:rsidRPr="0000584A">
        <w:rPr>
          <w:rFonts w:ascii="Garamond" w:hAnsi="Garamond" w:cs="Times New Roman"/>
          <w:sz w:val="26"/>
          <w:szCs w:val="26"/>
        </w:rPr>
        <w:t>L</w:t>
      </w:r>
      <w:r w:rsidR="00102C1D">
        <w:rPr>
          <w:rFonts w:ascii="Garamond" w:hAnsi="Garamond" w:cs="Times New Roman"/>
          <w:sz w:val="26"/>
          <w:szCs w:val="26"/>
        </w:rPr>
        <w:t xml:space="preserve">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="00213CE0" w:rsidRPr="0000584A">
        <w:rPr>
          <w:rFonts w:ascii="Garamond" w:hAnsi="Garamond" w:cs="Times New Roman"/>
          <w:sz w:val="26"/>
          <w:szCs w:val="26"/>
        </w:rPr>
        <w:t xml:space="preserve">equality 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stagnated because </w:t>
      </w:r>
      <w:r w:rsidR="004E0FE4" w:rsidRPr="0000584A">
        <w:rPr>
          <w:rFonts w:ascii="Garamond" w:hAnsi="Garamond"/>
          <w:sz w:val="26"/>
          <w:szCs w:val="26"/>
        </w:rPr>
        <w:t xml:space="preserve">most causes of death did not show compression over the time period. </w:t>
      </w:r>
      <w:r w:rsidR="0041221E" w:rsidRPr="0000584A">
        <w:rPr>
          <w:rFonts w:ascii="Garamond" w:hAnsi="Garamond"/>
          <w:sz w:val="26"/>
          <w:szCs w:val="26"/>
        </w:rPr>
        <w:t>Both these observations were</w:t>
      </w:r>
      <w:r w:rsidR="00366D23">
        <w:rPr>
          <w:rFonts w:ascii="Garamond" w:hAnsi="Garamond"/>
          <w:sz w:val="26"/>
          <w:szCs w:val="26"/>
        </w:rPr>
        <w:t xml:space="preserve"> consistent with higher smoking-</w:t>
      </w:r>
      <w:r w:rsidR="0041221E" w:rsidRPr="0000584A">
        <w:rPr>
          <w:rFonts w:ascii="Garamond" w:hAnsi="Garamond"/>
          <w:sz w:val="26"/>
          <w:szCs w:val="26"/>
        </w:rPr>
        <w:t xml:space="preserve">related mortality in </w:t>
      </w:r>
      <w:r w:rsidR="00FF5234">
        <w:rPr>
          <w:rFonts w:ascii="Garamond" w:hAnsi="Garamond"/>
          <w:sz w:val="26"/>
          <w:szCs w:val="26"/>
        </w:rPr>
        <w:t>Danes born</w:t>
      </w:r>
      <w:r w:rsidR="00FD3999">
        <w:rPr>
          <w:rFonts w:ascii="Garamond" w:hAnsi="Garamond"/>
          <w:sz w:val="26"/>
          <w:szCs w:val="26"/>
        </w:rPr>
        <w:t xml:space="preserve"> in</w:t>
      </w:r>
      <w:r w:rsidR="00FF5234">
        <w:rPr>
          <w:rFonts w:ascii="Garamond" w:hAnsi="Garamond"/>
          <w:sz w:val="26"/>
          <w:szCs w:val="26"/>
        </w:rPr>
        <w:t xml:space="preserve"> 1919-1939</w:t>
      </w:r>
      <w:r w:rsidR="0041221E" w:rsidRPr="0000584A">
        <w:rPr>
          <w:rFonts w:ascii="Garamond" w:hAnsi="Garamond"/>
          <w:sz w:val="26"/>
          <w:szCs w:val="26"/>
        </w:rPr>
        <w:t xml:space="preserve">. </w:t>
      </w:r>
      <w:r w:rsidR="00105AB3" w:rsidRPr="0000584A">
        <w:rPr>
          <w:rFonts w:ascii="Garamond" w:hAnsi="Garamond" w:cs="Times New Roman"/>
          <w:sz w:val="26"/>
          <w:szCs w:val="26"/>
        </w:rPr>
        <w:t xml:space="preserve">After </w:t>
      </w:r>
      <w:r w:rsidR="006960DE" w:rsidRPr="0000584A">
        <w:rPr>
          <w:rFonts w:ascii="Garamond" w:hAnsi="Garamond" w:cs="Times New Roman"/>
          <w:sz w:val="26"/>
          <w:szCs w:val="26"/>
        </w:rPr>
        <w:t>1995</w:t>
      </w:r>
      <w:r w:rsidR="00FF5234">
        <w:rPr>
          <w:rFonts w:ascii="Garamond" w:hAnsi="Garamond" w:cs="Times New Roman"/>
          <w:sz w:val="26"/>
          <w:szCs w:val="26"/>
        </w:rPr>
        <w:t>,</w:t>
      </w:r>
      <w:r w:rsidR="006960DE" w:rsidRPr="0000584A">
        <w:rPr>
          <w:rFonts w:ascii="Garamond" w:hAnsi="Garamond" w:cs="Times New Roman"/>
          <w:sz w:val="26"/>
          <w:szCs w:val="26"/>
        </w:rPr>
        <w:t xml:space="preserve"> life expectancy</w:t>
      </w:r>
      <w:r w:rsidR="00105AB3" w:rsidRPr="0000584A">
        <w:rPr>
          <w:rFonts w:ascii="Garamond" w:hAnsi="Garamond" w:cs="Times New Roman"/>
          <w:sz w:val="26"/>
          <w:szCs w:val="26"/>
        </w:rPr>
        <w:t xml:space="preserve"> and lifespan equality increased in lockstep, but still lag </w:t>
      </w:r>
      <w:r w:rsidR="00FD3999">
        <w:rPr>
          <w:rFonts w:ascii="Garamond" w:hAnsi="Garamond" w:cs="Times New Roman"/>
          <w:sz w:val="26"/>
          <w:szCs w:val="26"/>
        </w:rPr>
        <w:t xml:space="preserve">behind </w:t>
      </w:r>
      <w:r w:rsidR="00105AB3" w:rsidRPr="0000584A">
        <w:rPr>
          <w:rFonts w:ascii="Garamond" w:hAnsi="Garamond" w:cs="Times New Roman"/>
          <w:sz w:val="26"/>
          <w:szCs w:val="26"/>
        </w:rPr>
        <w:t>Sweden</w:t>
      </w:r>
      <w:r w:rsidR="00F30C08">
        <w:rPr>
          <w:rFonts w:ascii="Garamond" w:hAnsi="Garamond" w:cs="Times New Roman"/>
          <w:sz w:val="26"/>
          <w:szCs w:val="26"/>
        </w:rPr>
        <w:t>,</w:t>
      </w:r>
      <w:r w:rsidR="00C7114C" w:rsidRPr="0000584A">
        <w:rPr>
          <w:rFonts w:ascii="Garamond" w:hAnsi="Garamond" w:cs="Times New Roman"/>
          <w:sz w:val="26"/>
          <w:szCs w:val="26"/>
        </w:rPr>
        <w:t xml:space="preserve"> </w:t>
      </w:r>
      <w:r w:rsidR="00FD61FC" w:rsidRPr="0000584A">
        <w:rPr>
          <w:rFonts w:ascii="Garamond" w:hAnsi="Garamond" w:cs="Times New Roman"/>
          <w:sz w:val="26"/>
          <w:szCs w:val="26"/>
        </w:rPr>
        <w:t>mainly</w:t>
      </w:r>
      <w:r w:rsidR="0034460E" w:rsidRPr="0000584A">
        <w:rPr>
          <w:rFonts w:ascii="Garamond" w:hAnsi="Garamond" w:cs="Times New Roman"/>
          <w:sz w:val="26"/>
          <w:szCs w:val="26"/>
        </w:rPr>
        <w:t xml:space="preserve"> due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to infant morta</w:t>
      </w:r>
      <w:r w:rsidR="00E17A85" w:rsidRPr="0000584A">
        <w:rPr>
          <w:rFonts w:ascii="Garamond" w:hAnsi="Garamond" w:cs="Times New Roman"/>
          <w:sz w:val="26"/>
          <w:szCs w:val="26"/>
        </w:rPr>
        <w:t>lity and cancer</w:t>
      </w:r>
      <w:r w:rsidR="00135C42" w:rsidRPr="0000584A">
        <w:rPr>
          <w:rFonts w:ascii="Garamond" w:hAnsi="Garamond" w:cs="Times New Roman"/>
          <w:sz w:val="26"/>
          <w:szCs w:val="26"/>
        </w:rPr>
        <w:t>.</w:t>
      </w:r>
    </w:p>
    <w:p w14:paraId="12461E5F" w14:textId="0BB99625" w:rsidR="00EE2C80" w:rsidRPr="00657F4D" w:rsidRDefault="00691510" w:rsidP="00657F4D">
      <w:pPr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Conclusions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>S</w:t>
      </w:r>
      <w:r w:rsidR="00C7114C" w:rsidRPr="0000584A">
        <w:rPr>
          <w:rFonts w:ascii="Garamond" w:hAnsi="Garamond" w:cs="Times New Roman"/>
          <w:sz w:val="26"/>
          <w:szCs w:val="26"/>
        </w:rPr>
        <w:t>ince 1960,</w:t>
      </w:r>
      <w:r w:rsidR="002F35BD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 xml:space="preserve">Danish 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improvements </w:t>
      </w:r>
      <w:r w:rsidR="002F35BD" w:rsidRPr="0000584A">
        <w:rPr>
          <w:rFonts w:ascii="Garamond" w:hAnsi="Garamond" w:cs="Times New Roman"/>
          <w:sz w:val="26"/>
          <w:szCs w:val="26"/>
        </w:rPr>
        <w:t>in</w:t>
      </w:r>
      <w:r w:rsidR="00C7114C" w:rsidRPr="0000584A">
        <w:rPr>
          <w:rFonts w:ascii="Garamond" w:hAnsi="Garamond" w:cs="Times New Roman"/>
          <w:sz w:val="26"/>
          <w:szCs w:val="26"/>
        </w:rPr>
        <w:t xml:space="preserve"> life</w:t>
      </w:r>
      <w:r w:rsidR="0027708A" w:rsidRPr="0000584A">
        <w:rPr>
          <w:rFonts w:ascii="Garamond" w:hAnsi="Garamond" w:cs="Times New Roman"/>
          <w:sz w:val="26"/>
          <w:szCs w:val="26"/>
        </w:rPr>
        <w:t xml:space="preserve"> expectancy 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and lifespan </w:t>
      </w:r>
      <w:r w:rsidR="002F35BD" w:rsidRPr="0000584A">
        <w:rPr>
          <w:rFonts w:ascii="Garamond" w:hAnsi="Garamond" w:cs="Times New Roman"/>
          <w:sz w:val="26"/>
          <w:szCs w:val="26"/>
        </w:rPr>
        <w:t>equality</w:t>
      </w:r>
      <w:r w:rsidR="00CA2F91" w:rsidRPr="0000584A">
        <w:rPr>
          <w:rFonts w:ascii="Garamond" w:hAnsi="Garamond" w:cs="Times New Roman"/>
          <w:sz w:val="26"/>
          <w:szCs w:val="26"/>
        </w:rPr>
        <w:t xml:space="preserve"> were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 xml:space="preserve">halted </w:t>
      </w:r>
      <w:r w:rsidR="00366D23">
        <w:rPr>
          <w:rFonts w:ascii="Garamond" w:hAnsi="Garamond" w:cs="Times New Roman"/>
          <w:sz w:val="26"/>
          <w:szCs w:val="26"/>
        </w:rPr>
        <w:t>by smoking-</w:t>
      </w:r>
      <w:r w:rsidR="00901E92" w:rsidRPr="0000584A">
        <w:rPr>
          <w:rFonts w:ascii="Garamond" w:hAnsi="Garamond" w:cs="Times New Roman"/>
          <w:sz w:val="26"/>
          <w:szCs w:val="26"/>
        </w:rPr>
        <w:t>related mortality in th</w:t>
      </w:r>
      <w:r w:rsidR="00FF5234">
        <w:rPr>
          <w:rFonts w:ascii="Garamond" w:hAnsi="Garamond" w:cs="Times New Roman"/>
          <w:sz w:val="26"/>
          <w:szCs w:val="26"/>
        </w:rPr>
        <w:t xml:space="preserve">ose </w:t>
      </w:r>
      <w:r w:rsidR="00F30C08">
        <w:rPr>
          <w:rFonts w:ascii="Garamond" w:hAnsi="Garamond" w:cs="Times New Roman"/>
          <w:sz w:val="26"/>
          <w:szCs w:val="26"/>
        </w:rPr>
        <w:t xml:space="preserve">born </w:t>
      </w:r>
      <w:r w:rsidR="00FF5234">
        <w:rPr>
          <w:rFonts w:ascii="Garamond" w:hAnsi="Garamond" w:cs="Times New Roman"/>
          <w:sz w:val="26"/>
          <w:szCs w:val="26"/>
        </w:rPr>
        <w:t>1919-1939</w:t>
      </w:r>
      <w:r w:rsidR="0000584A">
        <w:rPr>
          <w:rFonts w:ascii="Garamond" w:hAnsi="Garamond" w:cs="Times New Roman"/>
          <w:sz w:val="26"/>
          <w:szCs w:val="26"/>
        </w:rPr>
        <w:t>, while also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 reductions in old-age cardiovascular mortality held back lifespan equality. </w:t>
      </w:r>
      <w:r w:rsidR="00FD61FC" w:rsidRPr="0000584A">
        <w:rPr>
          <w:rFonts w:ascii="Garamond" w:hAnsi="Garamond" w:cs="Times New Roman"/>
          <w:sz w:val="26"/>
          <w:szCs w:val="26"/>
        </w:rPr>
        <w:t>The comparison with Sweden suggests that Denmark can</w:t>
      </w:r>
      <w:r w:rsidR="00636612" w:rsidRPr="0000584A">
        <w:rPr>
          <w:rFonts w:ascii="Garamond" w:hAnsi="Garamond" w:cs="Times New Roman"/>
          <w:sz w:val="26"/>
          <w:szCs w:val="26"/>
        </w:rPr>
        <w:t xml:space="preserve"> </w:t>
      </w:r>
      <w:r w:rsidR="00213CE0" w:rsidRPr="0000584A">
        <w:rPr>
          <w:rFonts w:ascii="Garamond" w:hAnsi="Garamond" w:cs="Times New Roman"/>
          <w:sz w:val="26"/>
          <w:szCs w:val="26"/>
        </w:rPr>
        <w:t>reduce inequality in lifespan</w:t>
      </w:r>
      <w:r w:rsidR="00F40B68">
        <w:rPr>
          <w:rFonts w:ascii="Garamond" w:hAnsi="Garamond" w:cs="Times New Roman"/>
          <w:sz w:val="26"/>
          <w:szCs w:val="26"/>
        </w:rPr>
        <w:t>s</w:t>
      </w:r>
      <w:r w:rsidR="00213CE0" w:rsidRPr="0000584A">
        <w:rPr>
          <w:rFonts w:ascii="Garamond" w:hAnsi="Garamond" w:cs="Times New Roman"/>
          <w:sz w:val="26"/>
          <w:szCs w:val="26"/>
        </w:rPr>
        <w:t xml:space="preserve"> </w:t>
      </w:r>
      <w:r w:rsidR="00FD61FC" w:rsidRPr="0000584A">
        <w:rPr>
          <w:rFonts w:ascii="Garamond" w:hAnsi="Garamond" w:cs="Times New Roman"/>
          <w:sz w:val="26"/>
          <w:szCs w:val="26"/>
        </w:rPr>
        <w:t>and increase life expectancy</w:t>
      </w:r>
      <w:r w:rsidR="00121A51" w:rsidRPr="0000584A">
        <w:rPr>
          <w:rFonts w:ascii="Garamond" w:hAnsi="Garamond" w:cs="Times New Roman"/>
          <w:sz w:val="26"/>
          <w:szCs w:val="26"/>
        </w:rPr>
        <w:t xml:space="preserve"> </w:t>
      </w:r>
      <w:r w:rsidR="0034460E" w:rsidRPr="0000584A">
        <w:rPr>
          <w:rFonts w:ascii="Garamond" w:hAnsi="Garamond" w:cs="Times New Roman"/>
          <w:sz w:val="26"/>
          <w:szCs w:val="26"/>
        </w:rPr>
        <w:t>through a consistent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policy target:</w:t>
      </w:r>
      <w:r w:rsidR="0034460E" w:rsidRPr="0000584A">
        <w:rPr>
          <w:rFonts w:ascii="Garamond" w:hAnsi="Garamond" w:cs="Times New Roman"/>
          <w:sz w:val="26"/>
          <w:szCs w:val="26"/>
        </w:rPr>
        <w:t xml:space="preserve"> reducing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cancer and infant mortality</w:t>
      </w:r>
      <w:r w:rsidR="0034460E" w:rsidRPr="0000584A">
        <w:rPr>
          <w:rFonts w:ascii="Garamond" w:hAnsi="Garamond" w:cs="Times New Roman"/>
          <w:sz w:val="26"/>
          <w:szCs w:val="26"/>
        </w:rPr>
        <w:t>.</w:t>
      </w:r>
    </w:p>
    <w:p w14:paraId="1E0AC096" w14:textId="77777777" w:rsidR="00D15FB9" w:rsidRDefault="00D15FB9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br w:type="page"/>
      </w:r>
    </w:p>
    <w:p w14:paraId="4456D82F" w14:textId="0F9C846D" w:rsidR="00483C05" w:rsidRDefault="00D15FB9" w:rsidP="00483C05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lastRenderedPageBreak/>
        <w:t>Background</w:t>
      </w:r>
    </w:p>
    <w:p w14:paraId="1F7F8124" w14:textId="4B5E29A8" w:rsidR="004C7C15" w:rsidRPr="00483C05" w:rsidRDefault="00337564" w:rsidP="00483C05">
      <w:pPr>
        <w:spacing w:line="480" w:lineRule="auto"/>
        <w:jc w:val="both"/>
        <w:rPr>
          <w:rFonts w:ascii="Garamond" w:hAnsi="Garamond" w:cs="Times New Roman"/>
          <w:b/>
          <w:sz w:val="26"/>
          <w:szCs w:val="26"/>
        </w:rPr>
      </w:pPr>
      <w:r w:rsidRPr="0000584A">
        <w:rPr>
          <w:rFonts w:ascii="Garamond" w:hAnsi="Garamond" w:cs="Times New Roman"/>
          <w:sz w:val="26"/>
          <w:szCs w:val="26"/>
        </w:rPr>
        <w:t>Life expectancy</w:t>
      </w:r>
      <w:ins w:id="9" w:author="José Manuel Aburto" w:date="2018-06-11T16:07:00Z">
        <w:r w:rsidR="005E6C4A">
          <w:rPr>
            <w:rFonts w:ascii="Garamond" w:hAnsi="Garamond" w:cs="Times New Roman"/>
            <w:sz w:val="26"/>
            <w:szCs w:val="26"/>
          </w:rPr>
          <w:t xml:space="preserve"> at birth</w:t>
        </w:r>
      </w:ins>
      <w:r w:rsidRPr="0000584A">
        <w:rPr>
          <w:rFonts w:ascii="Garamond" w:hAnsi="Garamond" w:cs="Times New Roman"/>
          <w:sz w:val="26"/>
          <w:szCs w:val="26"/>
        </w:rPr>
        <w:t xml:space="preserve"> is</w:t>
      </w:r>
      <w:ins w:id="10" w:author="José Manuel Aburto" w:date="2018-06-11T16:07:00Z">
        <w:r w:rsidR="005E6C4A">
          <w:rPr>
            <w:rFonts w:ascii="Garamond" w:hAnsi="Garamond" w:cs="Times New Roman"/>
            <w:sz w:val="26"/>
            <w:szCs w:val="26"/>
          </w:rPr>
          <w:t xml:space="preserve"> one of</w:t>
        </w:r>
      </w:ins>
      <w:r w:rsidRPr="0000584A">
        <w:rPr>
          <w:rFonts w:ascii="Garamond" w:hAnsi="Garamond" w:cs="Times New Roman"/>
          <w:sz w:val="26"/>
          <w:szCs w:val="26"/>
        </w:rPr>
        <w:t xml:space="preserve"> </w:t>
      </w:r>
      <w:r w:rsidR="007B017A" w:rsidRPr="0000584A">
        <w:rPr>
          <w:rFonts w:ascii="Garamond" w:hAnsi="Garamond" w:cs="Times New Roman"/>
          <w:sz w:val="26"/>
          <w:szCs w:val="26"/>
        </w:rPr>
        <w:t>the most commonly used measure</w:t>
      </w:r>
      <w:ins w:id="11" w:author="José Manuel Aburto" w:date="2018-06-11T16:07:00Z">
        <w:r w:rsidR="005E6C4A">
          <w:rPr>
            <w:rFonts w:ascii="Garamond" w:hAnsi="Garamond" w:cs="Times New Roman"/>
            <w:sz w:val="26"/>
            <w:szCs w:val="26"/>
          </w:rPr>
          <w:t>s</w:t>
        </w:r>
      </w:ins>
      <w:r w:rsidRPr="0000584A">
        <w:rPr>
          <w:rFonts w:ascii="Garamond" w:hAnsi="Garamond" w:cs="Times New Roman"/>
          <w:sz w:val="26"/>
          <w:szCs w:val="26"/>
        </w:rPr>
        <w:t xml:space="preserve"> of the health status of a population and the perfo</w:t>
      </w:r>
      <w:r w:rsidR="00AF58C8" w:rsidRPr="0000584A">
        <w:rPr>
          <w:rFonts w:ascii="Garamond" w:hAnsi="Garamond" w:cs="Times New Roman"/>
          <w:sz w:val="26"/>
          <w:szCs w:val="26"/>
        </w:rPr>
        <w:t>rmance of the healthcare system</w:t>
      </w:r>
      <w:r w:rsidR="0042299B">
        <w:rPr>
          <w:rFonts w:ascii="Garamond" w:hAnsi="Garamond" w:cs="Times New Roman"/>
          <w:sz w:val="26"/>
          <w:szCs w:val="26"/>
        </w:rPr>
        <w:t>.</w:t>
      </w:r>
      <w:r w:rsidR="00AF58C8" w:rsidRPr="0000584A">
        <w:rPr>
          <w:rFonts w:ascii="Garamond" w:hAnsi="Garamond" w:cs="Times New Roman"/>
          <w:sz w:val="26"/>
          <w:szCs w:val="26"/>
        </w:rPr>
        <w:fldChar w:fldCharType="begin"/>
      </w:r>
      <w:r w:rsidR="00D47F8A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&lt;EndNote&gt;&lt;Cite&gt;&lt;Author&gt;Organization&lt;/Author&gt;&lt;Year&gt;2016&lt;/Year&gt;&lt;RecNum&gt;127&lt;/RecNum&gt;&lt;DisplayText&gt;(1)&lt;/DisplayText&gt;&lt;record&gt;&lt;rec-number&gt;127&lt;/rec-number&gt;&lt;foreign-keys&gt;&lt;key app="EN" db-id="pdtewsetrssszaepssypw0pjxx5d29tdt2d9" timestamp="1507196958"&gt;127&lt;/key&gt;&lt;/foreign-keys&gt;&lt;ref-type name="Book"&gt;6&lt;/ref-type&gt;&lt;contributors&gt;&lt;authors&gt;&lt;author&gt;World Health Organization&lt;/author&gt;&lt;/authors&gt;&lt;/contributors&gt;&lt;titles&gt;&lt;title&gt;World Health Statistics 2016: Monitoring Health for the SDGs Sustainable Development Goals&lt;/title&gt;&lt;/titles&gt;&lt;dates&gt;&lt;year&gt;2016&lt;/year&gt;&lt;/dates&gt;&lt;publisher&gt;World Health Organization&lt;/publisher&gt;&lt;isbn&gt;9241565268&lt;/isbn&gt;&lt;urls&gt;&lt;/urls&gt;&lt;/record&gt;&lt;/Cite&gt;&lt;/EndNote&gt;</w:instrText>
      </w:r>
      <w:r w:rsidR="00AF58C8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47F8A" w:rsidRPr="0000584A">
        <w:rPr>
          <w:rFonts w:ascii="Garamond" w:hAnsi="Garamond" w:cs="Times New Roman"/>
          <w:noProof/>
          <w:sz w:val="26"/>
          <w:szCs w:val="26"/>
        </w:rPr>
        <w:t>(1)</w:t>
      </w:r>
      <w:r w:rsidR="00AF58C8" w:rsidRPr="0000584A">
        <w:rPr>
          <w:rFonts w:ascii="Garamond" w:hAnsi="Garamond" w:cs="Times New Roman"/>
          <w:sz w:val="26"/>
          <w:szCs w:val="26"/>
        </w:rPr>
        <w:fldChar w:fldCharType="end"/>
      </w:r>
      <w:r w:rsidRPr="0000584A">
        <w:rPr>
          <w:rFonts w:ascii="Garamond" w:hAnsi="Garamond" w:cs="Times New Roman"/>
          <w:sz w:val="26"/>
          <w:szCs w:val="26"/>
        </w:rPr>
        <w:t xml:space="preserve"> </w:t>
      </w:r>
      <w:ins w:id="12" w:author="José Manuel Aburto" w:date="2018-06-11T17:21:00Z">
        <w:r w:rsidR="002C1147">
          <w:rPr>
            <w:rFonts w:ascii="Garamond" w:hAnsi="Garamond" w:cs="Times New Roman"/>
            <w:sz w:val="26"/>
            <w:szCs w:val="26"/>
          </w:rPr>
          <w:t xml:space="preserve">It represents the average age at death if everyone experienced the prevailing death rates throughout their </w:t>
        </w:r>
      </w:ins>
      <w:ins w:id="13" w:author="José Manuel Aburto" w:date="2018-06-11T17:22:00Z">
        <w:r w:rsidR="002C1147">
          <w:rPr>
            <w:rFonts w:ascii="Garamond" w:hAnsi="Garamond" w:cs="Times New Roman"/>
            <w:sz w:val="26"/>
            <w:szCs w:val="26"/>
          </w:rPr>
          <w:t>lifetime</w:t>
        </w:r>
      </w:ins>
      <w:ins w:id="14" w:author="José Manuel Aburto" w:date="2018-06-11T17:21:00Z">
        <w:r w:rsidR="002C1147">
          <w:rPr>
            <w:rFonts w:ascii="Garamond" w:hAnsi="Garamond" w:cs="Times New Roman"/>
            <w:sz w:val="26"/>
            <w:szCs w:val="26"/>
          </w:rPr>
          <w:t>.</w:t>
        </w:r>
      </w:ins>
      <w:ins w:id="15" w:author="José Manuel Aburto" w:date="2018-06-11T17:22:00Z">
        <w:r w:rsidR="002C1147">
          <w:rPr>
            <w:rFonts w:ascii="Garamond" w:hAnsi="Garamond" w:cs="Times New Roman"/>
            <w:sz w:val="26"/>
            <w:szCs w:val="26"/>
          </w:rPr>
          <w:t xml:space="preserve"> </w:t>
        </w:r>
      </w:ins>
      <w:r w:rsidR="00AF58C8" w:rsidRPr="0000584A">
        <w:rPr>
          <w:rFonts w:ascii="Garamond" w:hAnsi="Garamond" w:cs="Times New Roman"/>
          <w:sz w:val="26"/>
          <w:szCs w:val="26"/>
        </w:rPr>
        <w:t>An</w:t>
      </w:r>
      <w:r w:rsidR="00E35EC6" w:rsidRPr="0000584A">
        <w:rPr>
          <w:rFonts w:ascii="Garamond" w:hAnsi="Garamond" w:cs="Times New Roman"/>
          <w:sz w:val="26"/>
          <w:szCs w:val="26"/>
        </w:rPr>
        <w:t>other</w:t>
      </w:r>
      <w:r w:rsidR="00AF58C8" w:rsidRPr="0000584A">
        <w:rPr>
          <w:rFonts w:ascii="Garamond" w:hAnsi="Garamond" w:cs="Times New Roman"/>
          <w:sz w:val="26"/>
          <w:szCs w:val="26"/>
        </w:rPr>
        <w:t xml:space="preserve"> important dimension is the uncertainty around th</w:t>
      </w:r>
      <w:r w:rsidR="005C1335" w:rsidRPr="0000584A">
        <w:rPr>
          <w:rFonts w:ascii="Garamond" w:hAnsi="Garamond" w:cs="Times New Roman"/>
          <w:sz w:val="26"/>
          <w:szCs w:val="26"/>
        </w:rPr>
        <w:t>at</w:t>
      </w:r>
      <w:r w:rsidR="00AF58C8" w:rsidRPr="0000584A">
        <w:rPr>
          <w:rFonts w:ascii="Garamond" w:hAnsi="Garamond" w:cs="Times New Roman"/>
          <w:sz w:val="26"/>
          <w:szCs w:val="26"/>
        </w:rPr>
        <w:t xml:space="preserve"> expect</w:t>
      </w:r>
      <w:r w:rsidR="005C1335" w:rsidRPr="0000584A">
        <w:rPr>
          <w:rFonts w:ascii="Garamond" w:hAnsi="Garamond" w:cs="Times New Roman"/>
          <w:sz w:val="26"/>
          <w:szCs w:val="26"/>
        </w:rPr>
        <w:t>ation</w:t>
      </w:r>
      <w:del w:id="16" w:author="José Manuel Aburto" w:date="2018-06-11T17:22:00Z">
        <w:r w:rsidR="00F92641" w:rsidRPr="0000584A" w:rsidDel="002C1147">
          <w:rPr>
            <w:rFonts w:ascii="Garamond" w:hAnsi="Garamond" w:cs="Times New Roman"/>
            <w:sz w:val="26"/>
            <w:szCs w:val="26"/>
          </w:rPr>
          <w:delText>:</w:delText>
        </w:r>
        <w:r w:rsidR="00B64AD0" w:rsidRPr="0000584A" w:rsidDel="002C1147">
          <w:rPr>
            <w:rFonts w:ascii="Garamond" w:hAnsi="Garamond" w:cs="Times New Roman"/>
            <w:sz w:val="26"/>
            <w:szCs w:val="26"/>
          </w:rPr>
          <w:delText xml:space="preserve"> </w:delText>
        </w:r>
        <w:r w:rsidR="00006FA1" w:rsidRPr="0000584A" w:rsidDel="002C1147">
          <w:rPr>
            <w:rFonts w:ascii="Garamond" w:hAnsi="Garamond" w:cs="Times New Roman"/>
            <w:sz w:val="26"/>
            <w:szCs w:val="26"/>
          </w:rPr>
          <w:delText>lifespan inequality</w:delText>
        </w:r>
      </w:del>
      <w:ins w:id="17" w:author="José Manuel Aburto" w:date="2018-06-11T17:22:00Z">
        <w:r w:rsidR="002C1147">
          <w:rPr>
            <w:rFonts w:ascii="Garamond" w:hAnsi="Garamond" w:cs="Times New Roman"/>
            <w:sz w:val="26"/>
            <w:szCs w:val="26"/>
          </w:rPr>
          <w:t xml:space="preserve"> (i.e. the variation in ages at death) which is also known as lifespan inequality</w:t>
        </w:r>
      </w:ins>
      <w:r w:rsidR="00E575B2">
        <w:rPr>
          <w:rFonts w:ascii="Garamond" w:hAnsi="Garamond" w:cs="Times New Roman"/>
          <w:sz w:val="26"/>
          <w:szCs w:val="26"/>
        </w:rPr>
        <w:t>.</w:t>
      </w:r>
      <w:r w:rsidR="00006FA1" w:rsidRPr="0000584A">
        <w:rPr>
          <w:rFonts w:ascii="Garamond" w:hAnsi="Garamond" w:cs="Times New Roman"/>
          <w:sz w:val="26"/>
          <w:szCs w:val="26"/>
        </w:rPr>
        <w:fldChar w:fldCharType="begin"/>
      </w:r>
      <w:r w:rsidR="00D47F8A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&lt;EndNote&gt;&lt;Cite&gt;&lt;Author&gt;Tuljapurkar&lt;/Author&gt;&lt;Year&gt;2011&lt;/Year&gt;&lt;RecNum&gt;111&lt;/RecNum&gt;&lt;DisplayText&gt;(2)&lt;/DisplayText&gt;&lt;record&gt;&lt;rec-number&gt;111&lt;/rec-number&gt;&lt;foreign-keys&gt;&lt;key app="EN" db-id="pdtewsetrssszaepssypw0pjxx5d29tdt2d9" timestamp="1499088978"&gt;111&lt;/key&gt;&lt;/foreign-keys&gt;&lt;ref-type name="Journal Article"&gt;17&lt;/ref-type&gt;&lt;contributors&gt;&lt;authors&gt;&lt;author&gt;Tuljapurkar, Shripad&lt;/author&gt;&lt;/authors&gt;&lt;/contributors&gt;&lt;titles&gt;&lt;title&gt;The final inequality&lt;/title&gt;&lt;secondary-title&gt;Demography and the Economy&lt;/secondary-title&gt;&lt;/titles&gt;&lt;periodical&gt;&lt;full-title&gt;Demography and the Economy&lt;/full-title&gt;&lt;/periodical&gt;&lt;pages&gt;209&lt;/pages&gt;&lt;dates&gt;&lt;year&gt;2011&lt;/year&gt;&lt;/dates&gt;&lt;isbn&gt;0226754723&lt;/isbn&gt;&lt;urls&gt;&lt;/urls&gt;&lt;/record&gt;&lt;/Cite&gt;&lt;/EndNote&gt;</w:instrText>
      </w:r>
      <w:r w:rsidR="00006FA1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47F8A" w:rsidRPr="0000584A">
        <w:rPr>
          <w:rFonts w:ascii="Garamond" w:hAnsi="Garamond" w:cs="Times New Roman"/>
          <w:noProof/>
          <w:sz w:val="26"/>
          <w:szCs w:val="26"/>
        </w:rPr>
        <w:t>(2)</w:t>
      </w:r>
      <w:r w:rsidR="00006FA1" w:rsidRPr="0000584A">
        <w:rPr>
          <w:rFonts w:ascii="Garamond" w:hAnsi="Garamond" w:cs="Times New Roman"/>
          <w:sz w:val="26"/>
          <w:szCs w:val="26"/>
        </w:rPr>
        <w:fldChar w:fldCharType="end"/>
      </w:r>
      <w:r w:rsidR="00864E50" w:rsidRPr="0000584A">
        <w:rPr>
          <w:rFonts w:ascii="Garamond" w:hAnsi="Garamond" w:cs="Times New Roman"/>
          <w:sz w:val="26"/>
          <w:szCs w:val="26"/>
        </w:rPr>
        <w:t xml:space="preserve"> Lifespan inequality</w:t>
      </w:r>
      <w:r w:rsidR="00B64AD0" w:rsidRPr="0000584A">
        <w:rPr>
          <w:rFonts w:ascii="Garamond" w:hAnsi="Garamond" w:cs="Times New Roman"/>
          <w:sz w:val="26"/>
          <w:szCs w:val="26"/>
        </w:rPr>
        <w:t xml:space="preserve"> has become relevant for policy makers with the growing interest in </w:t>
      </w:r>
      <w:r w:rsidR="005C1335" w:rsidRPr="0000584A">
        <w:rPr>
          <w:rFonts w:ascii="Garamond" w:hAnsi="Garamond" w:cs="Times New Roman"/>
          <w:sz w:val="26"/>
          <w:szCs w:val="26"/>
        </w:rPr>
        <w:t xml:space="preserve">economic </w:t>
      </w:r>
      <w:r w:rsidR="001A7FB3" w:rsidRPr="0000584A">
        <w:rPr>
          <w:rFonts w:ascii="Garamond" w:hAnsi="Garamond" w:cs="Times New Roman"/>
          <w:sz w:val="26"/>
          <w:szCs w:val="26"/>
        </w:rPr>
        <w:t>and</w:t>
      </w:r>
      <w:r w:rsidR="005C1335" w:rsidRPr="0000584A">
        <w:rPr>
          <w:rFonts w:ascii="Garamond" w:hAnsi="Garamond" w:cs="Times New Roman"/>
          <w:sz w:val="26"/>
          <w:szCs w:val="26"/>
        </w:rPr>
        <w:t xml:space="preserve"> </w:t>
      </w:r>
      <w:r w:rsidR="00B64AD0" w:rsidRPr="0000584A">
        <w:rPr>
          <w:rFonts w:ascii="Garamond" w:hAnsi="Garamond" w:cs="Times New Roman"/>
          <w:sz w:val="26"/>
          <w:szCs w:val="26"/>
        </w:rPr>
        <w:t>health inequalities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B64AD0" w:rsidRPr="0000584A">
        <w:rPr>
          <w:rFonts w:ascii="Garamond" w:hAnsi="Garamond" w:cs="Times New Roman"/>
          <w:sz w:val="26"/>
          <w:szCs w:val="26"/>
        </w:rPr>
        <w:t xml:space="preserve"> </w:t>
      </w:r>
      <w:r w:rsidR="00B64AD0" w:rsidRPr="0000584A">
        <w:rPr>
          <w:rFonts w:ascii="Garamond" w:hAnsi="Garamond" w:cs="Times New Roman"/>
          <w:sz w:val="26"/>
          <w:szCs w:val="26"/>
        </w:rPr>
        <w:fldChar w:fldCharType="begin"/>
      </w:r>
      <w:r w:rsidR="00E80967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&lt;EndNote&gt;&lt;Cite&gt;&lt;Author&gt;Marmot&lt;/Author&gt;&lt;Year&gt;2001&lt;/Year&gt;&lt;RecNum&gt;69&lt;/RecNum&gt;&lt;DisplayText&gt;(3, 4)&lt;/DisplayText&gt;&lt;record&gt;&lt;rec-number&gt;69&lt;/rec-number&gt;&lt;foreign-keys&gt;&lt;key app="EN" db-id="pdtewsetrssszaepssypw0pjxx5d29tdt2d9" timestamp="1478184138"&gt;69&lt;/key&gt;&lt;/foreign-keys&gt;&lt;ref-type name="Journal Article"&gt;17&lt;/ref-type&gt;&lt;contributors&gt;&lt;authors&gt;&lt;author&gt;Marmot, Michael&lt;/author&gt;&lt;/authors&gt;&lt;/contributors&gt;&lt;titles&gt;&lt;title&gt;Inequalities in health&lt;/title&gt;&lt;secondary-title&gt;New England Journal of Medicine&lt;/secondary-title&gt;&lt;/titles&gt;&lt;periodical&gt;&lt;full-title&gt;New England Journal of Medicine&lt;/full-title&gt;&lt;/periodical&gt;&lt;pages&gt;134-135&lt;/pages&gt;&lt;volume&gt;345&lt;/volume&gt;&lt;number&gt;2&lt;/number&gt;&lt;dates&gt;&lt;year&gt;2001&lt;/year&gt;&lt;/dates&gt;&lt;isbn&gt;0028-4793&lt;/isbn&gt;&lt;urls&gt;&lt;/urls&gt;&lt;/record&gt;&lt;/Cite&gt;&lt;Cite&gt;&lt;Author&gt;Mackenbach&lt;/Author&gt;&lt;Year&gt;2016&lt;/Year&gt;&lt;RecNum&gt;99&lt;/RecNum&gt;&lt;record&gt;&lt;rec-number&gt;99&lt;/rec-number&gt;&lt;foreign-keys&gt;&lt;key app="EN" db-id="pdtewsetrssszaepssypw0pjxx5d29tdt2d9" timestamp="1496402091"&gt;99&lt;/key&gt;&lt;/foreign-keys&gt;&lt;ref-type name="Journal Article"&gt;17&lt;/ref-type&gt;&lt;contributors&gt;&lt;authors&gt;&lt;author&gt;Mackenbach, Johan P&lt;/author&gt;&lt;author&gt;Kulhánová, Ivana&lt;/author&gt;&lt;author&gt;Artnik, Barbara&lt;/author&gt;&lt;author&gt;Bopp, Matthias&lt;/author&gt;&lt;author&gt;Borrell, Carme&lt;/author&gt;&lt;author&gt;Clemens, Tom&lt;/author&gt;&lt;author&gt;Costa, Giuseppe&lt;/author&gt;&lt;author&gt;Dibben, Chris&lt;/author&gt;&lt;author&gt;Kalediene, Ramune&lt;/author&gt;&lt;author&gt;Lundberg, Olle&lt;/author&gt;&lt;/authors&gt;&lt;/contributors&gt;&lt;titles&gt;&lt;title&gt;Changes in mortality inequalities over two decades: register based study of European countries&lt;/title&gt;&lt;secondary-title&gt;bmj&lt;/secondary-title&gt;&lt;/titles&gt;&lt;periodical&gt;&lt;full-title&gt;BMJ&lt;/full-title&gt;&lt;/periodical&gt;&lt;pages&gt;i1732&lt;/pages&gt;&lt;volume&gt;353&lt;/volume&gt;&lt;dates&gt;&lt;year&gt;2016&lt;/year&gt;&lt;/dates&gt;&lt;isbn&gt;1756-1833&lt;/isbn&gt;&lt;urls&gt;&lt;/urls&gt;&lt;/record&gt;&lt;/Cite&gt;&lt;/EndNote&gt;</w:instrText>
      </w:r>
      <w:r w:rsidR="00B64AD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E80967" w:rsidRPr="0000584A">
        <w:rPr>
          <w:rFonts w:ascii="Garamond" w:hAnsi="Garamond" w:cs="Times New Roman"/>
          <w:noProof/>
          <w:sz w:val="26"/>
          <w:szCs w:val="26"/>
        </w:rPr>
        <w:t>(3, 4)</w:t>
      </w:r>
      <w:r w:rsidR="00B64AD0" w:rsidRPr="0000584A">
        <w:rPr>
          <w:rFonts w:ascii="Garamond" w:hAnsi="Garamond" w:cs="Times New Roman"/>
          <w:sz w:val="26"/>
          <w:szCs w:val="26"/>
        </w:rPr>
        <w:fldChar w:fldCharType="end"/>
      </w:r>
      <w:r w:rsidR="00864E50" w:rsidRPr="0000584A">
        <w:rPr>
          <w:rFonts w:ascii="Garamond" w:hAnsi="Garamond" w:cs="Times New Roman"/>
          <w:sz w:val="26"/>
          <w:szCs w:val="26"/>
        </w:rPr>
        <w:t xml:space="preserve"> </w:t>
      </w:r>
      <w:r w:rsidR="00D47F8A" w:rsidRPr="0000584A">
        <w:rPr>
          <w:rFonts w:ascii="Garamond" w:hAnsi="Garamond" w:cs="Times New Roman"/>
          <w:sz w:val="26"/>
          <w:szCs w:val="26"/>
        </w:rPr>
        <w:t>in particular because</w:t>
      </w:r>
      <w:r w:rsidR="0000584A" w:rsidRPr="0000584A">
        <w:rPr>
          <w:rFonts w:ascii="Garamond" w:hAnsi="Garamond"/>
          <w:sz w:val="26"/>
          <w:szCs w:val="26"/>
        </w:rPr>
        <w:t>: (1) it is a marker of heterogeneity in age at death at the macro level, and (2) it is a marker of uncertainty in the timing of death at the micro level</w:t>
      </w:r>
      <w:r w:rsidR="00E575B2">
        <w:rPr>
          <w:rFonts w:ascii="Garamond" w:hAnsi="Garamond"/>
          <w:sz w:val="26"/>
          <w:szCs w:val="26"/>
        </w:rPr>
        <w:t>.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PEVuZE5vdGU+PENpdGU+PEF1dGhvcj5WYXVwZWw8L0F1dGhvcj48WWVhcj4yMDExPC9ZZWFyPjxS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FD7D4F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PEVuZE5vdGU+PENpdGU+PEF1dGhvcj5WYXVwZWw8L0F1dGhvcj48WWVhcj4yMDExPC9ZZWFyPjxS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FD7D4F">
        <w:rPr>
          <w:rFonts w:ascii="Garamond" w:hAnsi="Garamond" w:cs="Times New Roman"/>
          <w:sz w:val="26"/>
          <w:szCs w:val="26"/>
        </w:rPr>
      </w:r>
      <w:r w:rsidR="00FD7D4F">
        <w:rPr>
          <w:rFonts w:ascii="Garamond" w:hAnsi="Garamond" w:cs="Times New Roman"/>
          <w:sz w:val="26"/>
          <w:szCs w:val="26"/>
        </w:rPr>
        <w:fldChar w:fldCharType="end"/>
      </w:r>
      <w:r w:rsidR="00314A20" w:rsidRPr="0000584A">
        <w:rPr>
          <w:rFonts w:ascii="Garamond" w:hAnsi="Garamond" w:cs="Times New Roman"/>
          <w:sz w:val="26"/>
          <w:szCs w:val="26"/>
        </w:rPr>
      </w:r>
      <w:r w:rsidR="00314A2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E80967" w:rsidRPr="0000584A">
        <w:rPr>
          <w:rFonts w:ascii="Garamond" w:hAnsi="Garamond" w:cs="Times New Roman"/>
          <w:noProof/>
          <w:sz w:val="26"/>
          <w:szCs w:val="26"/>
        </w:rPr>
        <w:t>(5-7)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end"/>
      </w:r>
      <w:r w:rsidR="00D47F8A" w:rsidRPr="0000584A">
        <w:rPr>
          <w:rFonts w:ascii="Garamond" w:hAnsi="Garamond" w:cs="Times New Roman"/>
          <w:sz w:val="26"/>
          <w:szCs w:val="26"/>
        </w:rPr>
        <w:t xml:space="preserve"> Typically, early deaths are more common in</w:t>
      </w:r>
      <w:r w:rsidR="00B86263" w:rsidRPr="0000584A">
        <w:rPr>
          <w:rFonts w:ascii="Garamond" w:hAnsi="Garamond" w:cs="Times New Roman"/>
          <w:sz w:val="26"/>
          <w:szCs w:val="26"/>
        </w:rPr>
        <w:t xml:space="preserve"> </w:t>
      </w:r>
      <w:r w:rsidR="00D47F8A" w:rsidRPr="0000584A">
        <w:rPr>
          <w:rFonts w:ascii="Garamond" w:hAnsi="Garamond" w:cs="Times New Roman"/>
          <w:sz w:val="26"/>
          <w:szCs w:val="26"/>
        </w:rPr>
        <w:t xml:space="preserve">underprivileged groups, </w:t>
      </w:r>
      <w:r w:rsidR="00B2566E" w:rsidRPr="0000584A">
        <w:rPr>
          <w:rFonts w:ascii="Garamond" w:hAnsi="Garamond" w:cs="Times New Roman"/>
          <w:sz w:val="26"/>
          <w:szCs w:val="26"/>
        </w:rPr>
        <w:t xml:space="preserve">simultaneously </w:t>
      </w:r>
      <w:r w:rsidR="00D47F8A" w:rsidRPr="0000584A">
        <w:rPr>
          <w:rFonts w:ascii="Garamond" w:hAnsi="Garamond" w:cs="Times New Roman"/>
          <w:sz w:val="26"/>
          <w:szCs w:val="26"/>
        </w:rPr>
        <w:t>reducing life expectancy and increasing lifespan 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7B15" w:rsidRPr="0000584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PEVuZE5vdGU+PENpdGU+PEF1dGhvcj5CcsO4bm51bS1IYW5zZW48L0F1dGhvcj48WWVhcj4yMDE3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FD7D4F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PEVuZE5vdGU+PENpdGU+PEF1dGhvcj5CcsO4bm51bS1IYW5zZW48L0F1dGhvcj48WWVhcj4yMDE3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FD7D4F">
        <w:rPr>
          <w:rFonts w:ascii="Garamond" w:hAnsi="Garamond" w:cs="Times New Roman"/>
          <w:sz w:val="26"/>
          <w:szCs w:val="26"/>
        </w:rPr>
      </w:r>
      <w:r w:rsidR="00FD7D4F">
        <w:rPr>
          <w:rFonts w:ascii="Garamond" w:hAnsi="Garamond" w:cs="Times New Roman"/>
          <w:sz w:val="26"/>
          <w:szCs w:val="26"/>
        </w:rPr>
        <w:fldChar w:fldCharType="end"/>
      </w:r>
      <w:r w:rsidR="00417B15" w:rsidRPr="0000584A">
        <w:rPr>
          <w:rFonts w:ascii="Garamond" w:hAnsi="Garamond" w:cs="Times New Roman"/>
          <w:sz w:val="26"/>
          <w:szCs w:val="26"/>
        </w:rPr>
      </w:r>
      <w:r w:rsidR="00417B15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A59A0" w:rsidRPr="0000584A">
        <w:rPr>
          <w:rFonts w:ascii="Garamond" w:hAnsi="Garamond" w:cs="Times New Roman"/>
          <w:noProof/>
          <w:sz w:val="26"/>
          <w:szCs w:val="26"/>
        </w:rPr>
        <w:t>(8-11)</w:t>
      </w:r>
      <w:r w:rsidR="00417B15" w:rsidRPr="0000584A">
        <w:rPr>
          <w:rFonts w:ascii="Garamond" w:hAnsi="Garamond" w:cs="Times New Roman"/>
          <w:sz w:val="26"/>
          <w:szCs w:val="26"/>
        </w:rPr>
        <w:fldChar w:fldCharType="end"/>
      </w:r>
      <w:r w:rsidR="00165035" w:rsidRPr="0000584A">
        <w:rPr>
          <w:rFonts w:ascii="Garamond" w:hAnsi="Garamond" w:cs="Times New Roman"/>
          <w:sz w:val="26"/>
          <w:szCs w:val="26"/>
        </w:rPr>
        <w:t xml:space="preserve"> Both indicators may have implications for individuals’ </w:t>
      </w:r>
      <w:r w:rsidR="00D5187B" w:rsidRPr="0000584A">
        <w:rPr>
          <w:rFonts w:ascii="Garamond" w:hAnsi="Garamond" w:cs="Times New Roman"/>
          <w:sz w:val="26"/>
          <w:szCs w:val="26"/>
        </w:rPr>
        <w:t xml:space="preserve">decisions over their </w:t>
      </w:r>
      <w:r w:rsidR="00165035" w:rsidRPr="0000584A">
        <w:rPr>
          <w:rFonts w:ascii="Garamond" w:hAnsi="Garamond" w:cs="Times New Roman"/>
          <w:sz w:val="26"/>
          <w:szCs w:val="26"/>
        </w:rPr>
        <w:t>life course</w:t>
      </w:r>
      <w:r w:rsidR="00D5187B" w:rsidRPr="0000584A">
        <w:rPr>
          <w:rFonts w:ascii="Garamond" w:hAnsi="Garamond" w:cs="Times New Roman"/>
          <w:sz w:val="26"/>
          <w:szCs w:val="26"/>
        </w:rPr>
        <w:t>. For instance,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when to invest</w:t>
      </w:r>
      <w:r w:rsidR="009722D2" w:rsidRPr="0000584A">
        <w:rPr>
          <w:rFonts w:ascii="Garamond" w:hAnsi="Garamond" w:cs="Times New Roman"/>
          <w:sz w:val="26"/>
          <w:szCs w:val="26"/>
        </w:rPr>
        <w:t xml:space="preserve"> in education or when to retire</w:t>
      </w:r>
      <w:r w:rsidR="00D5187B" w:rsidRPr="0000584A">
        <w:rPr>
          <w:rFonts w:ascii="Garamond" w:hAnsi="Garamond" w:cs="Times New Roman"/>
          <w:sz w:val="26"/>
          <w:szCs w:val="26"/>
        </w:rPr>
        <w:t xml:space="preserve"> are decisions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based </w:t>
      </w:r>
      <w:r w:rsidR="00AF58C8" w:rsidRPr="0000584A">
        <w:rPr>
          <w:rFonts w:ascii="Garamond" w:hAnsi="Garamond" w:cs="Times New Roman"/>
          <w:sz w:val="26"/>
          <w:szCs w:val="26"/>
        </w:rPr>
        <w:t>on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</w:t>
      </w:r>
      <w:r w:rsidR="00A677BD" w:rsidRPr="0000584A">
        <w:rPr>
          <w:rFonts w:ascii="Garamond" w:hAnsi="Garamond" w:cs="Times New Roman"/>
          <w:sz w:val="26"/>
          <w:szCs w:val="26"/>
        </w:rPr>
        <w:t xml:space="preserve">life expectancy </w:t>
      </w:r>
      <w:r w:rsidR="000A37A3" w:rsidRPr="0000584A">
        <w:rPr>
          <w:rFonts w:ascii="Garamond" w:hAnsi="Garamond" w:cs="Times New Roman"/>
          <w:sz w:val="26"/>
          <w:szCs w:val="26"/>
        </w:rPr>
        <w:t>but also on the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uncertainty surrounding </w:t>
      </w:r>
      <w:r w:rsidR="00413112" w:rsidRPr="0000584A">
        <w:rPr>
          <w:rFonts w:ascii="Garamond" w:hAnsi="Garamond" w:cs="Times New Roman"/>
          <w:sz w:val="26"/>
          <w:szCs w:val="26"/>
        </w:rPr>
        <w:t>the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eventual time of death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begin"/>
      </w:r>
      <w:r w:rsidR="00417B15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Raalte&lt;/Author&gt;&lt;Year&gt;2011&lt;/Year&gt;&lt;RecNum&gt;88&lt;/RecNum&gt;&lt;DisplayText&gt;(10)&lt;/DisplayText&gt;&lt;record&gt;&lt;rec-number&gt;88&lt;/rec-number&gt;&lt;foreign-keys&gt;&lt;key app="EN" db-id="pdtewsetrssszaepssypw0pjxx5d29tdt2d9" timestamp="1481625465"&gt;88&lt;/key&gt;&lt;/foreign-keys&gt;&lt;ref-type name="Journal Article"&gt;17&lt;/ref-type&gt;&lt;contributors&gt;&lt;authors&gt;&lt;author&gt;van Raalte, Alyson A&lt;/author&gt;&lt;author&gt;Kunst, Anton E&lt;/author&gt;&lt;author&gt;Deboosere, Patrick&lt;/author&gt;&lt;author&gt;Leinsalu, Mall&lt;/author&gt;&lt;author&gt;Lundberg, Olle&lt;/author&gt;&lt;author&gt;Martikainen, Pekka&lt;/author&gt;&lt;author&gt;Strand, Bjørn Heine&lt;/author&gt;&lt;author&gt;Artnik, Barbara&lt;/author&gt;&lt;author&gt;Wojtyniak, Bogdan&lt;/author&gt;&lt;author&gt;Mackenbach, Johan P&lt;/author&gt;&lt;/authors&gt;&lt;/contributors&gt;&lt;titles&gt;&lt;title&gt;More variation in lifespan in lower educated groups: evidence from 10 European countries&lt;/title&gt;&lt;secondary-title&gt;International Journal of Epidemiology&lt;/secondary-title&gt;&lt;/titles&gt;&lt;periodical&gt;&lt;full-title&gt;International Journal of Epidemiology&lt;/full-title&gt;&lt;/periodical&gt;&lt;pages&gt;dyr146&lt;/pages&gt;&lt;dates&gt;&lt;year&gt;2011&lt;/year&gt;&lt;/dates&gt;&lt;isbn&gt;0300-5771&lt;/isbn&gt;&lt;urls&gt;&lt;/urls&gt;&lt;/record&gt;&lt;/Cite&gt;&lt;/EndNote&gt;</w:instrText>
      </w:r>
      <w:r w:rsidR="00314A2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417B15" w:rsidRPr="0000584A">
        <w:rPr>
          <w:rFonts w:ascii="Garamond" w:hAnsi="Garamond" w:cs="Times New Roman"/>
          <w:noProof/>
          <w:sz w:val="26"/>
          <w:szCs w:val="26"/>
        </w:rPr>
        <w:t>(10)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end"/>
      </w:r>
    </w:p>
    <w:p w14:paraId="5711550C" w14:textId="133EB125" w:rsidR="006B327A" w:rsidRDefault="0022126B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Life expectancy is lower in Denmark than in Norway and Sweden</w:t>
      </w:r>
      <w:r w:rsidR="00A677BD">
        <w:rPr>
          <w:rFonts w:ascii="Garamond" w:hAnsi="Garamond" w:cs="Times New Roman"/>
          <w:sz w:val="26"/>
          <w:szCs w:val="26"/>
        </w:rPr>
        <w:t xml:space="preserve"> for females and males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="0000584A">
        <w:rPr>
          <w:rFonts w:ascii="Garamond" w:hAnsi="Garamond" w:cs="Times New Roman"/>
          <w:sz w:val="26"/>
          <w:szCs w:val="26"/>
        </w:rPr>
        <w:t>From 1975 to 1995, w</w:t>
      </w:r>
      <w:r w:rsidR="00B77980">
        <w:rPr>
          <w:rFonts w:ascii="Garamond" w:hAnsi="Garamond" w:cs="Times New Roman"/>
          <w:sz w:val="26"/>
          <w:szCs w:val="26"/>
        </w:rPr>
        <w:t>hile</w:t>
      </w:r>
      <w:r>
        <w:rPr>
          <w:rFonts w:ascii="Garamond" w:hAnsi="Garamond" w:cs="Times New Roman"/>
          <w:sz w:val="26"/>
          <w:szCs w:val="26"/>
        </w:rPr>
        <w:t xml:space="preserve"> their Scandinavian counterparts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showed continuous improvement, life expectancy stagnated among Danish women</w:t>
      </w:r>
      <w:r w:rsidR="00FF31F5">
        <w:rPr>
          <w:rFonts w:ascii="Garamond" w:hAnsi="Garamond" w:cs="Times New Roman"/>
          <w:sz w:val="26"/>
          <w:szCs w:val="26"/>
        </w:rPr>
        <w:t>,</w:t>
      </w:r>
      <w:r w:rsidR="00A677BD">
        <w:rPr>
          <w:rFonts w:ascii="Garamond" w:hAnsi="Garamond" w:cs="Times New Roman"/>
          <w:sz w:val="26"/>
          <w:szCs w:val="26"/>
        </w:rPr>
        <w:t xml:space="preserve"> </w:t>
      </w:r>
      <w:r w:rsidR="0000584A">
        <w:rPr>
          <w:rFonts w:ascii="Garamond" w:hAnsi="Garamond" w:cs="Times New Roman"/>
          <w:sz w:val="26"/>
          <w:szCs w:val="26"/>
        </w:rPr>
        <w:t xml:space="preserve">while Danish </w:t>
      </w:r>
      <w:r w:rsidR="00A677BD">
        <w:rPr>
          <w:rFonts w:ascii="Garamond" w:hAnsi="Garamond" w:cs="Times New Roman"/>
          <w:sz w:val="26"/>
          <w:szCs w:val="26"/>
        </w:rPr>
        <w:t xml:space="preserve">men experienced </w:t>
      </w:r>
      <w:r w:rsidR="0000584A">
        <w:rPr>
          <w:rFonts w:ascii="Garamond" w:hAnsi="Garamond" w:cs="Times New Roman"/>
          <w:sz w:val="26"/>
          <w:szCs w:val="26"/>
        </w:rPr>
        <w:t xml:space="preserve">only slow progress. For both sexes, life expectancy </w:t>
      </w:r>
      <w:r w:rsidR="002B0D6E" w:rsidRPr="00B2566E">
        <w:rPr>
          <w:rFonts w:ascii="Garamond" w:hAnsi="Garamond" w:cs="Times New Roman"/>
          <w:sz w:val="26"/>
          <w:szCs w:val="26"/>
        </w:rPr>
        <w:t>improv</w:t>
      </w:r>
      <w:r w:rsidR="0000584A">
        <w:rPr>
          <w:rFonts w:ascii="Garamond" w:hAnsi="Garamond" w:cs="Times New Roman"/>
          <w:sz w:val="26"/>
          <w:szCs w:val="26"/>
        </w:rPr>
        <w:t>ed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after</w:t>
      </w:r>
      <w:r w:rsidR="0000584A">
        <w:rPr>
          <w:rFonts w:ascii="Garamond" w:hAnsi="Garamond" w:cs="Times New Roman"/>
          <w:sz w:val="26"/>
          <w:szCs w:val="26"/>
        </w:rPr>
        <w:t xml:space="preserve"> 1995,</w:t>
      </w:r>
      <w:r w:rsidR="00FF31F5">
        <w:rPr>
          <w:rFonts w:ascii="Garamond" w:hAnsi="Garamond" w:cs="Times New Roman"/>
          <w:sz w:val="26"/>
          <w:szCs w:val="26"/>
        </w:rPr>
        <w:t xml:space="preserve"> but</w:t>
      </w:r>
      <w:r w:rsidR="00FF31F5" w:rsidRPr="00B2566E">
        <w:rPr>
          <w:rFonts w:ascii="Garamond" w:hAnsi="Garamond" w:cs="Times New Roman"/>
          <w:sz w:val="26"/>
          <w:szCs w:val="26"/>
        </w:rPr>
        <w:t xml:space="preserve"> </w:t>
      </w:r>
      <w:r w:rsidR="0000584A">
        <w:rPr>
          <w:rFonts w:ascii="Garamond" w:hAnsi="Garamond" w:cs="Times New Roman"/>
          <w:sz w:val="26"/>
          <w:szCs w:val="26"/>
        </w:rPr>
        <w:t>remains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lower than in Sweden and Norway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A677BD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A677BD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A677BD">
        <w:rPr>
          <w:rFonts w:ascii="Garamond" w:hAnsi="Garamond" w:cs="Times New Roman"/>
          <w:sz w:val="26"/>
          <w:szCs w:val="26"/>
        </w:rPr>
        <w:fldChar w:fldCharType="end"/>
      </w:r>
      <w:r w:rsidR="002B0D6E" w:rsidRPr="00B2566E">
        <w:rPr>
          <w:rFonts w:ascii="Garamond" w:hAnsi="Garamond" w:cs="Times New Roman"/>
          <w:sz w:val="26"/>
          <w:szCs w:val="26"/>
        </w:rPr>
        <w:t xml:space="preserve"> </w:t>
      </w:r>
      <w:r w:rsidR="006B327A">
        <w:rPr>
          <w:rFonts w:ascii="Garamond" w:hAnsi="Garamond" w:cs="Times New Roman"/>
          <w:sz w:val="26"/>
          <w:szCs w:val="26"/>
        </w:rPr>
        <w:t>Differences between Denmark and Sweden in life expectancy have been thoroughly documented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B327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DA59A0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DA59A0">
        <w:rPr>
          <w:rFonts w:ascii="Garamond" w:hAnsi="Garamond" w:cs="Times New Roman"/>
          <w:sz w:val="26"/>
          <w:szCs w:val="26"/>
        </w:rPr>
      </w:r>
      <w:r w:rsidR="00DA59A0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(13, 14)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</w:t>
      </w:r>
      <w:r w:rsidR="00FF31F5">
        <w:rPr>
          <w:rFonts w:ascii="Garamond" w:hAnsi="Garamond" w:cs="Times New Roman"/>
          <w:sz w:val="26"/>
          <w:szCs w:val="26"/>
        </w:rPr>
        <w:t>Among females</w:t>
      </w:r>
      <w:r w:rsidR="006B327A">
        <w:rPr>
          <w:rFonts w:ascii="Garamond" w:hAnsi="Garamond" w:cs="Times New Roman"/>
          <w:sz w:val="26"/>
          <w:szCs w:val="26"/>
        </w:rPr>
        <w:t>, t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he stagnation in life expectancy resulted mainly from </w:t>
      </w:r>
      <w:r w:rsidR="00FF31F5">
        <w:rPr>
          <w:rFonts w:ascii="Garamond" w:hAnsi="Garamond" w:cs="Times New Roman"/>
          <w:sz w:val="26"/>
          <w:szCs w:val="26"/>
        </w:rPr>
        <w:t xml:space="preserve">the 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increased mortality of those born </w:t>
      </w:r>
      <w:r w:rsidR="00A8386A">
        <w:rPr>
          <w:rFonts w:ascii="Garamond" w:hAnsi="Garamond" w:cs="Times New Roman"/>
          <w:sz w:val="26"/>
          <w:szCs w:val="26"/>
        </w:rPr>
        <w:t xml:space="preserve">from </w:t>
      </w:r>
      <w:r w:rsidR="00FB71BE" w:rsidRPr="00B2566E">
        <w:rPr>
          <w:rFonts w:ascii="Garamond" w:hAnsi="Garamond" w:cs="Times New Roman"/>
          <w:sz w:val="26"/>
          <w:szCs w:val="26"/>
        </w:rPr>
        <w:t>1919</w:t>
      </w:r>
      <w:r w:rsidR="00A8386A">
        <w:rPr>
          <w:rFonts w:ascii="Garamond" w:hAnsi="Garamond" w:cs="Times New Roman"/>
          <w:sz w:val="26"/>
          <w:szCs w:val="26"/>
        </w:rPr>
        <w:t xml:space="preserve"> to </w:t>
      </w:r>
      <w:r w:rsidR="00FB71BE" w:rsidRPr="00B2566E">
        <w:rPr>
          <w:rFonts w:ascii="Garamond" w:hAnsi="Garamond" w:cs="Times New Roman"/>
          <w:sz w:val="26"/>
          <w:szCs w:val="26"/>
        </w:rPr>
        <w:t>1939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, </w:t>
      </w:r>
      <w:r w:rsidR="00FF31F5">
        <w:rPr>
          <w:rFonts w:ascii="Garamond" w:hAnsi="Garamond" w:cs="Times New Roman"/>
          <w:sz w:val="26"/>
          <w:szCs w:val="26"/>
        </w:rPr>
        <w:t xml:space="preserve">cohorts with high </w:t>
      </w:r>
      <w:r w:rsidR="00A8386A">
        <w:rPr>
          <w:rFonts w:ascii="Garamond" w:hAnsi="Garamond" w:cs="Times New Roman"/>
          <w:sz w:val="26"/>
          <w:szCs w:val="26"/>
        </w:rPr>
        <w:t xml:space="preserve">levels of </w:t>
      </w:r>
      <w:r w:rsidR="00FF31F5">
        <w:rPr>
          <w:rFonts w:ascii="Garamond" w:hAnsi="Garamond" w:cs="Times New Roman"/>
          <w:sz w:val="26"/>
          <w:szCs w:val="26"/>
        </w:rPr>
        <w:t xml:space="preserve">smoking </w:t>
      </w:r>
      <w:r w:rsidR="00A8386A">
        <w:rPr>
          <w:rFonts w:ascii="Garamond" w:hAnsi="Garamond" w:cs="Times New Roman"/>
          <w:sz w:val="26"/>
          <w:szCs w:val="26"/>
        </w:rPr>
        <w:t xml:space="preserve">and </w:t>
      </w:r>
      <w:r>
        <w:rPr>
          <w:rFonts w:ascii="Garamond" w:hAnsi="Garamond" w:cs="Times New Roman"/>
          <w:sz w:val="26"/>
          <w:szCs w:val="26"/>
        </w:rPr>
        <w:t xml:space="preserve">alcohol consumption </w:t>
      </w:r>
      <w:r w:rsidR="00A8386A">
        <w:rPr>
          <w:rFonts w:ascii="Garamond" w:hAnsi="Garamond" w:cs="Times New Roman"/>
          <w:sz w:val="26"/>
          <w:szCs w:val="26"/>
        </w:rPr>
        <w:t xml:space="preserve">compared to their </w:t>
      </w:r>
      <w:r w:rsidR="00D47A07">
        <w:rPr>
          <w:rFonts w:ascii="Garamond" w:hAnsi="Garamond" w:cs="Times New Roman"/>
          <w:sz w:val="26"/>
          <w:szCs w:val="26"/>
        </w:rPr>
        <w:t>Swed</w:t>
      </w:r>
      <w:r w:rsidR="00A8386A">
        <w:rPr>
          <w:rFonts w:ascii="Garamond" w:hAnsi="Garamond" w:cs="Times New Roman"/>
          <w:sz w:val="26"/>
          <w:szCs w:val="26"/>
        </w:rPr>
        <w:t>ish con</w:t>
      </w:r>
      <w:r w:rsidR="00A8386A">
        <w:rPr>
          <w:rFonts w:ascii="Garamond" w:hAnsi="Garamond" w:cs="Times New Roman"/>
          <w:sz w:val="26"/>
          <w:szCs w:val="26"/>
        </w:rPr>
        <w:lastRenderedPageBreak/>
        <w:t>temporaries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7B15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DA59A0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DA59A0">
        <w:rPr>
          <w:rFonts w:ascii="Garamond" w:hAnsi="Garamond" w:cs="Times New Roman"/>
          <w:sz w:val="26"/>
          <w:szCs w:val="26"/>
        </w:rPr>
      </w:r>
      <w:r w:rsidR="00DA59A0">
        <w:rPr>
          <w:rFonts w:ascii="Garamond" w:hAnsi="Garamond" w:cs="Times New Roman"/>
          <w:sz w:val="26"/>
          <w:szCs w:val="26"/>
        </w:rPr>
        <w:fldChar w:fldCharType="end"/>
      </w:r>
      <w:r w:rsidR="00417B15">
        <w:rPr>
          <w:rFonts w:ascii="Garamond" w:hAnsi="Garamond" w:cs="Times New Roman"/>
          <w:sz w:val="26"/>
          <w:szCs w:val="26"/>
        </w:rPr>
      </w:r>
      <w:r w:rsidR="00417B15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(13, 14)</w:t>
      </w:r>
      <w:r w:rsidR="00417B15">
        <w:rPr>
          <w:rFonts w:ascii="Garamond" w:hAnsi="Garamond" w:cs="Times New Roman"/>
          <w:sz w:val="26"/>
          <w:szCs w:val="26"/>
        </w:rPr>
        <w:fldChar w:fldCharType="end"/>
      </w:r>
      <w:r w:rsidR="004E4CAB">
        <w:rPr>
          <w:rFonts w:ascii="Garamond" w:hAnsi="Garamond" w:cs="Times New Roman"/>
          <w:sz w:val="26"/>
          <w:szCs w:val="26"/>
        </w:rPr>
        <w:t xml:space="preserve"> Similarly, smoking</w:t>
      </w:r>
      <w:r w:rsidR="00A8386A">
        <w:rPr>
          <w:rFonts w:ascii="Garamond" w:hAnsi="Garamond" w:cs="Times New Roman"/>
          <w:sz w:val="26"/>
          <w:szCs w:val="26"/>
        </w:rPr>
        <w:t>-</w:t>
      </w:r>
      <w:r w:rsidR="004E4CAB">
        <w:rPr>
          <w:rFonts w:ascii="Garamond" w:hAnsi="Garamond" w:cs="Times New Roman"/>
          <w:sz w:val="26"/>
          <w:szCs w:val="26"/>
        </w:rPr>
        <w:t xml:space="preserve">related mortality </w:t>
      </w:r>
      <w:r w:rsidR="00A8386A">
        <w:rPr>
          <w:rFonts w:ascii="Garamond" w:hAnsi="Garamond" w:cs="Times New Roman"/>
          <w:sz w:val="26"/>
          <w:szCs w:val="26"/>
        </w:rPr>
        <w:t xml:space="preserve">was </w:t>
      </w:r>
      <w:r w:rsidR="004E4CAB">
        <w:rPr>
          <w:rFonts w:ascii="Garamond" w:hAnsi="Garamond" w:cs="Times New Roman"/>
          <w:sz w:val="26"/>
          <w:szCs w:val="26"/>
        </w:rPr>
        <w:t>considerably higher in D</w:t>
      </w:r>
      <w:r w:rsidR="008200AA">
        <w:rPr>
          <w:rFonts w:ascii="Garamond" w:hAnsi="Garamond" w:cs="Times New Roman"/>
          <w:sz w:val="26"/>
          <w:szCs w:val="26"/>
        </w:rPr>
        <w:t xml:space="preserve">anish </w:t>
      </w:r>
      <w:r w:rsidR="004E4CAB">
        <w:rPr>
          <w:rFonts w:ascii="Garamond" w:hAnsi="Garamond" w:cs="Times New Roman"/>
          <w:sz w:val="26"/>
          <w:szCs w:val="26"/>
        </w:rPr>
        <w:t xml:space="preserve">compared to Swedish </w:t>
      </w:r>
      <w:r w:rsidR="00A8386A">
        <w:rPr>
          <w:rFonts w:ascii="Garamond" w:hAnsi="Garamond" w:cs="Times New Roman"/>
          <w:sz w:val="26"/>
          <w:szCs w:val="26"/>
        </w:rPr>
        <w:t xml:space="preserve">males </w:t>
      </w:r>
      <w:r w:rsidR="008200AA">
        <w:rPr>
          <w:rFonts w:ascii="Garamond" w:hAnsi="Garamond" w:cs="Times New Roman"/>
          <w:sz w:val="26"/>
          <w:szCs w:val="26"/>
        </w:rPr>
        <w:t>because of the widespread use of snus instead of cigarettes</w:t>
      </w:r>
      <w:r w:rsidR="00277AC8">
        <w:rPr>
          <w:rFonts w:ascii="Garamond" w:hAnsi="Garamond" w:cs="Times New Roman"/>
          <w:sz w:val="26"/>
          <w:szCs w:val="26"/>
        </w:rPr>
        <w:t xml:space="preserve"> in Sweden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8200AA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&lt;EndNote&gt;&lt;Cite&gt;&lt;Author&gt;Ramström&lt;/Author&gt;&lt;Year&gt;2014&lt;/Year&gt;&lt;RecNum&gt;139&lt;/RecNum&gt;&lt;DisplayText&gt;(15)&lt;/DisplayText&gt;&lt;record&gt;&lt;rec-number&gt;139&lt;/rec-number&gt;&lt;foreign-keys&gt;&lt;key app="EN" db-id="pdtewsetrssszaepssypw0pjxx5d29tdt2d9" timestamp="1510845694"&gt;139&lt;/key&gt;&lt;/foreign-keys&gt;&lt;ref-type name="Journal Article"&gt;17&lt;/ref-type&gt;&lt;contributors&gt;&lt;authors&gt;&lt;author&gt;Ramström, Lars&lt;/author&gt;&lt;author&gt;Wikmans, Tom&lt;/author&gt;&lt;/authors&gt;&lt;/contributors&gt;&lt;titles&gt;&lt;title&gt;Mortality attributable to tobacco among men in Sweden and other European countries: an analysis of data in a WHO report&lt;/title&gt;&lt;secondary-title&gt;Tobacco induced diseases&lt;/secondary-title&gt;&lt;/titles&gt;&lt;periodical&gt;&lt;full-title&gt;Tobacco induced diseases&lt;/full-title&gt;&lt;/periodical&gt;&lt;pages&gt;14&lt;/pages&gt;&lt;volume&gt;12&lt;/volume&gt;&lt;number&gt;1&lt;/number&gt;&lt;dates&gt;&lt;year&gt;2014&lt;/year&gt;&lt;/dates&gt;&lt;isbn&gt;1617-9625&lt;/isbn&gt;&lt;urls&gt;&lt;/urls&gt;&lt;/record&gt;&lt;/Cite&gt;&lt;/EndNote&gt;</w:instrText>
      </w:r>
      <w:r w:rsidR="008200AA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(15)</w:t>
      </w:r>
      <w:r w:rsidR="008200A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</w:t>
      </w:r>
      <w:r w:rsidR="000801DC">
        <w:rPr>
          <w:rFonts w:ascii="Garamond" w:hAnsi="Garamond" w:cs="Times New Roman"/>
          <w:sz w:val="26"/>
          <w:szCs w:val="26"/>
        </w:rPr>
        <w:t>While these factor</w:t>
      </w:r>
      <w:r w:rsidR="00A8386A">
        <w:rPr>
          <w:rFonts w:ascii="Garamond" w:hAnsi="Garamond" w:cs="Times New Roman"/>
          <w:sz w:val="26"/>
          <w:szCs w:val="26"/>
        </w:rPr>
        <w:t>s</w:t>
      </w:r>
      <w:r w:rsidR="000801DC">
        <w:rPr>
          <w:rFonts w:ascii="Garamond" w:hAnsi="Garamond" w:cs="Times New Roman"/>
          <w:sz w:val="26"/>
          <w:szCs w:val="26"/>
        </w:rPr>
        <w:t xml:space="preserve"> a</w:t>
      </w:r>
      <w:r w:rsidR="00A8386A">
        <w:rPr>
          <w:rFonts w:ascii="Garamond" w:hAnsi="Garamond" w:cs="Times New Roman"/>
          <w:sz w:val="26"/>
          <w:szCs w:val="26"/>
        </w:rPr>
        <w:t>re</w:t>
      </w:r>
      <w:del w:id="18" w:author="MPIDR_D\vanraalte" w:date="2018-06-16T11:19:00Z">
        <w:r w:rsidR="00A8386A" w:rsidDel="007D00A4">
          <w:rPr>
            <w:rFonts w:ascii="Garamond" w:hAnsi="Garamond" w:cs="Times New Roman"/>
            <w:sz w:val="26"/>
            <w:szCs w:val="26"/>
          </w:rPr>
          <w:delText xml:space="preserve"> a</w:delText>
        </w:r>
      </w:del>
      <w:r w:rsidR="00A8386A">
        <w:rPr>
          <w:rFonts w:ascii="Garamond" w:hAnsi="Garamond" w:cs="Times New Roman"/>
          <w:sz w:val="26"/>
          <w:szCs w:val="26"/>
        </w:rPr>
        <w:t xml:space="preserve"> known contributor</w:t>
      </w:r>
      <w:ins w:id="19" w:author="José Manuel Aburto" w:date="2018-06-12T18:26:00Z">
        <w:r w:rsidR="00CF752A">
          <w:rPr>
            <w:rFonts w:ascii="Garamond" w:hAnsi="Garamond" w:cs="Times New Roman"/>
            <w:sz w:val="26"/>
            <w:szCs w:val="26"/>
          </w:rPr>
          <w:t>s</w:t>
        </w:r>
      </w:ins>
      <w:r w:rsidR="00A8386A">
        <w:rPr>
          <w:rFonts w:ascii="Garamond" w:hAnsi="Garamond" w:cs="Times New Roman"/>
          <w:sz w:val="26"/>
          <w:szCs w:val="26"/>
        </w:rPr>
        <w:t xml:space="preserve"> to life expectancy</w:t>
      </w:r>
      <w:r w:rsidR="000801DC">
        <w:rPr>
          <w:rFonts w:ascii="Garamond" w:hAnsi="Garamond" w:cs="Times New Roman"/>
          <w:sz w:val="26"/>
          <w:szCs w:val="26"/>
        </w:rPr>
        <w:t xml:space="preserve"> differences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4D0DA7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&lt;EndNote&gt;&lt;Cite&gt;&lt;Author&gt;Drefahl&lt;/Author&gt;&lt;Year&gt;2014&lt;/Year&gt;&lt;RecNum&gt;150&lt;/RecNum&gt;&lt;DisplayText&gt;(16)&lt;/DisplayText&gt;&lt;record&gt;&lt;rec-number&gt;150&lt;/rec-number&gt;&lt;foreign-keys&gt;&lt;key app="EN" db-id="pdtewsetrssszaepssypw0pjxx5d29tdt2d9" timestamp="1517394551"&gt;150&lt;/key&gt;&lt;/foreign-keys&gt;&lt;ref-type name="Journal Article"&gt;17&lt;/ref-type&gt;&lt;contributors&gt;&lt;authors&gt;&lt;author&gt;Drefahl, Sven&lt;/author&gt;&lt;author&gt;Ahlbom, Anders&lt;/author&gt;&lt;author&gt;Modig, Karin&lt;/author&gt;&lt;/authors&gt;&lt;/contributors&gt;&lt;titles&gt;&lt;title&gt;Losing Ground-Swedish Life Expectancy in a Comparative Perspective&lt;/title&gt;&lt;secondary-title&gt;PloS one&lt;/secondary-title&gt;&lt;/titles&gt;&lt;periodical&gt;&lt;full-title&gt;PloS one&lt;/full-title&gt;&lt;/periodical&gt;&lt;pages&gt;e88357&lt;/pages&gt;&lt;volume&gt;9&lt;/volume&gt;&lt;number&gt;2&lt;/number&gt;&lt;dates&gt;&lt;year&gt;2014&lt;/year&gt;&lt;/dates&gt;&lt;isbn&gt;1932-6203&lt;/isbn&gt;&lt;urls&gt;&lt;/urls&gt;&lt;/record&gt;&lt;/Cite&gt;&lt;/EndNote&gt;</w:instrText>
      </w:r>
      <w:r w:rsidR="004D0DA7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(16)</w:t>
      </w:r>
      <w:r w:rsidR="004D0DA7">
        <w:rPr>
          <w:rFonts w:ascii="Garamond" w:hAnsi="Garamond" w:cs="Times New Roman"/>
          <w:sz w:val="26"/>
          <w:szCs w:val="26"/>
        </w:rPr>
        <w:fldChar w:fldCharType="end"/>
      </w:r>
      <w:r w:rsidR="00A8386A">
        <w:rPr>
          <w:rFonts w:ascii="Garamond" w:hAnsi="Garamond" w:cs="Times New Roman"/>
          <w:sz w:val="26"/>
          <w:szCs w:val="26"/>
        </w:rPr>
        <w:t xml:space="preserve"> </w:t>
      </w:r>
      <w:r w:rsidR="00FE06C7">
        <w:rPr>
          <w:rFonts w:ascii="Garamond" w:hAnsi="Garamond" w:cs="Times New Roman"/>
          <w:sz w:val="26"/>
          <w:szCs w:val="26"/>
        </w:rPr>
        <w:t xml:space="preserve">their </w:t>
      </w:r>
      <w:r w:rsidR="006B327A">
        <w:rPr>
          <w:rFonts w:ascii="Garamond" w:hAnsi="Garamond" w:cs="Times New Roman"/>
          <w:sz w:val="26"/>
          <w:szCs w:val="26"/>
        </w:rPr>
        <w:t>effect on lifespan inequality</w:t>
      </w:r>
      <w:r w:rsidR="00A8386A">
        <w:rPr>
          <w:rFonts w:ascii="Garamond" w:hAnsi="Garamond" w:cs="Times New Roman"/>
          <w:sz w:val="26"/>
          <w:szCs w:val="26"/>
        </w:rPr>
        <w:t xml:space="preserve"> </w:t>
      </w:r>
      <w:r w:rsidR="000801DC">
        <w:rPr>
          <w:rFonts w:ascii="Garamond" w:hAnsi="Garamond" w:cs="Times New Roman"/>
          <w:sz w:val="26"/>
          <w:szCs w:val="26"/>
        </w:rPr>
        <w:t xml:space="preserve">differences </w:t>
      </w:r>
      <w:del w:id="20" w:author="MPIDR_D\vanraalte" w:date="2018-06-16T11:20:00Z">
        <w:r w:rsidR="000801DC" w:rsidDel="007D00A4">
          <w:rPr>
            <w:rFonts w:ascii="Garamond" w:hAnsi="Garamond" w:cs="Times New Roman"/>
            <w:sz w:val="26"/>
            <w:szCs w:val="26"/>
          </w:rPr>
          <w:delText xml:space="preserve">is </w:delText>
        </w:r>
      </w:del>
      <w:ins w:id="21" w:author="MPIDR_D\vanraalte" w:date="2018-06-16T11:20:00Z">
        <w:r w:rsidR="007D00A4">
          <w:rPr>
            <w:rFonts w:ascii="Garamond" w:hAnsi="Garamond" w:cs="Times New Roman"/>
            <w:sz w:val="26"/>
            <w:szCs w:val="26"/>
          </w:rPr>
          <w:t xml:space="preserve">are </w:t>
        </w:r>
      </w:ins>
      <w:r w:rsidR="000801DC">
        <w:rPr>
          <w:rFonts w:ascii="Garamond" w:hAnsi="Garamond" w:cs="Times New Roman"/>
          <w:sz w:val="26"/>
          <w:szCs w:val="26"/>
        </w:rPr>
        <w:t>unknown</w:t>
      </w:r>
      <w:r w:rsidR="006B327A">
        <w:rPr>
          <w:rFonts w:ascii="Garamond" w:hAnsi="Garamond" w:cs="Times New Roman"/>
          <w:sz w:val="26"/>
          <w:szCs w:val="26"/>
        </w:rPr>
        <w:t xml:space="preserve">. Previous evidence </w:t>
      </w:r>
      <w:r w:rsidR="00A8386A">
        <w:rPr>
          <w:rFonts w:ascii="Garamond" w:hAnsi="Garamond" w:cs="Times New Roman"/>
          <w:sz w:val="26"/>
          <w:szCs w:val="26"/>
        </w:rPr>
        <w:t xml:space="preserve">has shown </w:t>
      </w:r>
      <w:r w:rsidR="006B327A">
        <w:rPr>
          <w:rFonts w:ascii="Garamond" w:hAnsi="Garamond" w:cs="Times New Roman"/>
          <w:sz w:val="26"/>
          <w:szCs w:val="26"/>
        </w:rPr>
        <w:t xml:space="preserve">mixed results </w:t>
      </w:r>
      <w:r w:rsidR="00A8386A">
        <w:rPr>
          <w:rFonts w:ascii="Garamond" w:hAnsi="Garamond" w:cs="Times New Roman"/>
          <w:sz w:val="26"/>
          <w:szCs w:val="26"/>
        </w:rPr>
        <w:t xml:space="preserve">for </w:t>
      </w:r>
      <w:r w:rsidR="006B327A">
        <w:rPr>
          <w:rFonts w:ascii="Garamond" w:hAnsi="Garamond" w:cs="Times New Roman"/>
          <w:sz w:val="26"/>
          <w:szCs w:val="26"/>
        </w:rPr>
        <w:t xml:space="preserve">the effects of smoking </w:t>
      </w:r>
      <w:r w:rsidR="00A8386A">
        <w:rPr>
          <w:rFonts w:ascii="Garamond" w:hAnsi="Garamond" w:cs="Times New Roman"/>
          <w:sz w:val="26"/>
          <w:szCs w:val="26"/>
        </w:rPr>
        <w:t xml:space="preserve">on </w:t>
      </w:r>
      <w:r w:rsidR="006B327A">
        <w:rPr>
          <w:rFonts w:ascii="Garamond" w:hAnsi="Garamond" w:cs="Times New Roman"/>
          <w:sz w:val="26"/>
          <w:szCs w:val="26"/>
        </w:rPr>
        <w:t>lifespan inequality</w:t>
      </w:r>
      <w:r w:rsidR="00277AC8">
        <w:rPr>
          <w:rFonts w:ascii="Garamond" w:hAnsi="Garamond" w:cs="Times New Roman"/>
          <w:sz w:val="26"/>
          <w:szCs w:val="26"/>
        </w:rPr>
        <w:t>:</w:t>
      </w:r>
      <w:r w:rsidR="006B327A">
        <w:rPr>
          <w:rFonts w:ascii="Garamond" w:hAnsi="Garamond" w:cs="Times New Roman"/>
          <w:sz w:val="26"/>
          <w:szCs w:val="26"/>
        </w:rPr>
        <w:t xml:space="preserve"> little to no effect on the Finnish population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6B327A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Raalte&lt;/Author&gt;&lt;Year&gt;2015&lt;/Year&gt;&lt;RecNum&gt;130&lt;/RecNum&gt;&lt;DisplayText&gt;(17)&lt;/DisplayText&gt;&lt;record&gt;&lt;rec-number&gt;130&lt;/rec-number&gt;&lt;foreign-keys&gt;&lt;key app="EN" db-id="pdtewsetrssszaepssypw0pjxx5d29tdt2d9" timestamp="1508499430"&gt;130&lt;/key&gt;&lt;/foreign-keys&gt;&lt;ref-type name="Journal Article"&gt;17&lt;/ref-type&gt;&lt;contributors&gt;&lt;authors&gt;&lt;author&gt;van Raalte, Alyson A&lt;/author&gt;&lt;author&gt;Myrskylä, Mikko&lt;/author&gt;&lt;author&gt;Martikainen, Pekka&lt;/author&gt;&lt;/authors&gt;&lt;/contributors&gt;&lt;titles&gt;&lt;title&gt;The role of smoking on mortality compression: An analysis of Finnish occupational social classes, 1971-2010&lt;/title&gt;&lt;secondary-title&gt;Demographic Research&lt;/secondary-title&gt;&lt;/titles&gt;&lt;periodical&gt;&lt;full-title&gt;Demographic Research&lt;/full-title&gt;&lt;/periodical&gt;&lt;pages&gt;589&lt;/pages&gt;&lt;volume&gt;32&lt;/volume&gt;&lt;dates&gt;&lt;year&gt;2015&lt;/year&gt;&lt;/dates&gt;&lt;isbn&gt;1435-9871&lt;/isbn&gt;&lt;urls&gt;&lt;/urls&gt;&lt;/record&gt;&lt;/Cite&gt;&lt;/EndNote&gt;</w:instrText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(17)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while it increased lifespan inequality in some European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B327A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&lt;EndNote&gt;&lt;Cite&gt;&lt;Author&gt;Janssen&lt;/Author&gt;&lt;Year&gt;2015&lt;/Year&gt;&lt;RecNum&gt;137&lt;/RecNum&gt;&lt;DisplayText&gt;(18)&lt;/DisplayText&gt;&lt;record&gt;&lt;rec-number&gt;137&lt;/rec-number&gt;&lt;foreign-keys&gt;&lt;key app="EN" db-id="pdtewsetrssszaepssypw0pjxx5d29tdt2d9" timestamp="1510842505"&gt;137&lt;/key&gt;&lt;/foreign-keys&gt;&lt;ref-type name="Journal Article"&gt;17&lt;/ref-type&gt;&lt;contributors&gt;&lt;authors&gt;&lt;author&gt;Janssen, Fanny&lt;/author&gt;&lt;author&gt;Rousson, Valentin&lt;/author&gt;&lt;author&gt;Paccaud, Fred&lt;/author&gt;&lt;/authors&gt;&lt;/contributors&gt;&lt;titles&gt;&lt;title&gt;The role of smoking in changes in the survival curve: an empirical study in 10 European countries&lt;/title&gt;&lt;secondary-title&gt;Annals of epidemiology&lt;/secondary-title&gt;&lt;/titles&gt;&lt;periodical&gt;&lt;full-title&gt;Annals of epidemiology&lt;/full-title&gt;&lt;/periodical&gt;&lt;pages&gt;243-249&lt;/pages&gt;&lt;volume&gt;25&lt;/volume&gt;&lt;number&gt;4&lt;/number&gt;&lt;dates&gt;&lt;year&gt;2015&lt;/year&gt;&lt;/dates&gt;&lt;isbn&gt;1047-2797&lt;/isbn&gt;&lt;urls&gt;&lt;/urls&gt;&lt;/record&gt;&lt;/Cite&gt;&lt;/EndNote&gt;</w:instrText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(18)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</w:p>
    <w:p w14:paraId="1181CBFE" w14:textId="5EA1E299" w:rsidR="00D24C7D" w:rsidRDefault="006B327A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The Danish case, juxtaposed with </w:t>
      </w:r>
      <w:del w:id="22" w:author="José Manuel Aburto" w:date="2018-06-11T18:16:00Z">
        <w:r w:rsidR="00A8386A" w:rsidDel="002761C4">
          <w:rPr>
            <w:rFonts w:ascii="Garamond" w:hAnsi="Garamond" w:cs="Times New Roman"/>
            <w:sz w:val="26"/>
            <w:szCs w:val="26"/>
          </w:rPr>
          <w:delText xml:space="preserve">its </w:delText>
        </w:r>
        <w:r w:rsidDel="002761C4">
          <w:rPr>
            <w:rFonts w:ascii="Garamond" w:hAnsi="Garamond" w:cs="Times New Roman"/>
            <w:sz w:val="26"/>
            <w:szCs w:val="26"/>
          </w:rPr>
          <w:delText>Scandinavian</w:delText>
        </w:r>
      </w:del>
      <w:ins w:id="23" w:author="José Manuel Aburto" w:date="2018-06-11T18:16:00Z">
        <w:r w:rsidR="002761C4">
          <w:rPr>
            <w:rFonts w:ascii="Garamond" w:hAnsi="Garamond" w:cs="Times New Roman"/>
            <w:sz w:val="26"/>
            <w:szCs w:val="26"/>
          </w:rPr>
          <w:t>Sweden</w:t>
        </w:r>
      </w:ins>
      <w:del w:id="24" w:author="José Manuel Aburto" w:date="2018-06-11T18:16:00Z">
        <w:r w:rsidDel="002761C4">
          <w:rPr>
            <w:rFonts w:ascii="Garamond" w:hAnsi="Garamond" w:cs="Times New Roman"/>
            <w:sz w:val="26"/>
            <w:szCs w:val="26"/>
          </w:rPr>
          <w:delText xml:space="preserve"> counterparts</w:delText>
        </w:r>
      </w:del>
      <w:r>
        <w:rPr>
          <w:rFonts w:ascii="Garamond" w:hAnsi="Garamond" w:cs="Times New Roman"/>
          <w:sz w:val="26"/>
          <w:szCs w:val="26"/>
        </w:rPr>
        <w:t>, is interesting given the shared history, culture and similarities in their healthcare systems</w:t>
      </w:r>
      <w:r w:rsidR="00E575B2">
        <w:rPr>
          <w:rFonts w:ascii="Garamond" w:hAnsi="Garamond" w:cs="Times New Roman"/>
          <w:sz w:val="26"/>
          <w:szCs w:val="26"/>
        </w:rPr>
        <w:t>.</w:t>
      </w:r>
      <w:r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&lt;EndNote&gt;&lt;Cite&gt;&lt;Author&gt;Magnussen&lt;/Author&gt;&lt;Year&gt;2009&lt;/Year&gt;&lt;RecNum&gt;138&lt;/RecNum&gt;&lt;DisplayText&gt;(19)&lt;/DisplayText&gt;&lt;record&gt;&lt;rec-number&gt;138&lt;/rec-number&gt;&lt;foreign-keys&gt;&lt;key app="EN" db-id="pdtewsetrssszaepssypw0pjxx5d29tdt2d9" timestamp="1510843178"&gt;138&lt;/key&gt;&lt;/foreign-keys&gt;&lt;ref-type name="Journal Article"&gt;17&lt;/ref-type&gt;&lt;contributors&gt;&lt;authors&gt;&lt;author&gt;Magnussen, Jon&lt;/author&gt;&lt;/authors&gt;&lt;/contributors&gt;&lt;titles&gt;&lt;title&gt;The Scandinavian healthcare system&lt;/title&gt;&lt;secondary-title&gt;Medical solutions&lt;/secondary-title&gt;&lt;/titles&gt;&lt;periodical&gt;&lt;full-title&gt;Medical solutions&lt;/full-title&gt;&lt;/periodical&gt;&lt;pages&gt;63-68&lt;/pages&gt;&lt;dates&gt;&lt;year&gt;2009&lt;/year&gt;&lt;/dates&gt;&lt;urls&gt;&lt;/urls&gt;&lt;/record&gt;&lt;/Cite&gt;&lt;/EndNote&gt;</w:instrText>
      </w:r>
      <w:r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(19)</w:t>
      </w:r>
      <w:r>
        <w:rPr>
          <w:rFonts w:ascii="Garamond" w:hAnsi="Garamond" w:cs="Times New Roman"/>
          <w:sz w:val="26"/>
          <w:szCs w:val="26"/>
        </w:rPr>
        <w:fldChar w:fldCharType="end"/>
      </w:r>
      <w:r w:rsidR="0060157E">
        <w:rPr>
          <w:rFonts w:ascii="Garamond" w:hAnsi="Garamond" w:cs="Times New Roman"/>
          <w:sz w:val="26"/>
          <w:szCs w:val="26"/>
        </w:rPr>
        <w:t xml:space="preserve"> I</w:t>
      </w:r>
      <w:r w:rsidR="00C6356B">
        <w:rPr>
          <w:rFonts w:ascii="Garamond" w:hAnsi="Garamond" w:cs="Times New Roman"/>
          <w:sz w:val="26"/>
          <w:szCs w:val="26"/>
        </w:rPr>
        <w:t xml:space="preserve">t is unknown how </w:t>
      </w:r>
      <w:r w:rsidR="00A8386A">
        <w:rPr>
          <w:rFonts w:ascii="Garamond" w:hAnsi="Garamond" w:cs="Times New Roman"/>
          <w:sz w:val="26"/>
          <w:szCs w:val="26"/>
        </w:rPr>
        <w:t xml:space="preserve">the </w:t>
      </w:r>
      <w:r w:rsidR="00C6356B">
        <w:rPr>
          <w:rFonts w:ascii="Garamond" w:hAnsi="Garamond" w:cs="Times New Roman"/>
          <w:sz w:val="26"/>
          <w:szCs w:val="26"/>
        </w:rPr>
        <w:t xml:space="preserve">different age and cause-of-death mortality </w:t>
      </w:r>
      <w:r w:rsidR="00A8386A">
        <w:rPr>
          <w:rFonts w:ascii="Garamond" w:hAnsi="Garamond" w:cs="Times New Roman"/>
          <w:sz w:val="26"/>
          <w:szCs w:val="26"/>
        </w:rPr>
        <w:t>trends</w:t>
      </w:r>
      <w:r w:rsidR="00C6356B">
        <w:rPr>
          <w:rFonts w:ascii="Garamond" w:hAnsi="Garamond" w:cs="Times New Roman"/>
          <w:sz w:val="26"/>
          <w:szCs w:val="26"/>
        </w:rPr>
        <w:t xml:space="preserve"> </w:t>
      </w:r>
      <w:r w:rsidR="00A8386A">
        <w:rPr>
          <w:rFonts w:ascii="Garamond" w:hAnsi="Garamond" w:cs="Times New Roman"/>
          <w:sz w:val="26"/>
          <w:szCs w:val="26"/>
        </w:rPr>
        <w:t xml:space="preserve">in the </w:t>
      </w:r>
      <w:del w:id="25" w:author="José Manuel Aburto" w:date="2018-06-12T18:27:00Z">
        <w:r w:rsidR="00A8386A" w:rsidDel="00CF752A">
          <w:rPr>
            <w:rFonts w:ascii="Garamond" w:hAnsi="Garamond" w:cs="Times New Roman"/>
            <w:sz w:val="26"/>
            <w:szCs w:val="26"/>
          </w:rPr>
          <w:delText xml:space="preserve">three </w:delText>
        </w:r>
      </w:del>
      <w:ins w:id="26" w:author="José Manuel Aburto" w:date="2018-06-12T18:27:00Z">
        <w:r w:rsidR="00CF752A">
          <w:rPr>
            <w:rFonts w:ascii="Garamond" w:hAnsi="Garamond" w:cs="Times New Roman"/>
            <w:sz w:val="26"/>
            <w:szCs w:val="26"/>
          </w:rPr>
          <w:t xml:space="preserve">two </w:t>
        </w:r>
      </w:ins>
      <w:r w:rsidR="00A8386A">
        <w:rPr>
          <w:rFonts w:ascii="Garamond" w:hAnsi="Garamond" w:cs="Times New Roman"/>
          <w:sz w:val="26"/>
          <w:szCs w:val="26"/>
        </w:rPr>
        <w:t xml:space="preserve">countries </w:t>
      </w:r>
      <w:r w:rsidR="00C6356B">
        <w:rPr>
          <w:rFonts w:ascii="Garamond" w:hAnsi="Garamond" w:cs="Times New Roman"/>
          <w:sz w:val="26"/>
          <w:szCs w:val="26"/>
        </w:rPr>
        <w:t>would extend to lifespan inequality patterns.</w:t>
      </w:r>
    </w:p>
    <w:p w14:paraId="395765A8" w14:textId="1FA61689" w:rsidR="005172F5" w:rsidRDefault="00D24C7D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Because life expectancy and lifespan </w:t>
      </w:r>
      <w:r w:rsidR="00CC4EE6">
        <w:rPr>
          <w:rFonts w:ascii="Garamond" w:hAnsi="Garamond" w:cs="Times New Roman"/>
          <w:sz w:val="26"/>
          <w:szCs w:val="26"/>
        </w:rPr>
        <w:t>in</w:t>
      </w:r>
      <w:r>
        <w:rPr>
          <w:rFonts w:ascii="Garamond" w:hAnsi="Garamond" w:cs="Times New Roman"/>
          <w:sz w:val="26"/>
          <w:szCs w:val="26"/>
        </w:rPr>
        <w:t>equality tend to be positively correlated</w:t>
      </w:r>
      <w:r w:rsidR="00CC4EE6">
        <w:rPr>
          <w:rFonts w:ascii="Garamond" w:hAnsi="Garamond" w:cs="Times New Roman"/>
          <w:sz w:val="26"/>
          <w:szCs w:val="26"/>
        </w:rPr>
        <w:t xml:space="preserve"> </w:t>
      </w:r>
      <w:r w:rsidR="00CC4EE6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&lt;EndNote&gt;&lt;Cite&gt;&lt;Author&gt;Smits&lt;/Author&gt;&lt;Year&gt;2009&lt;/Year&gt;&lt;RecNum&gt;6&lt;/RecNum&gt;&lt;DisplayText&gt;(5, 7)&lt;/DisplayText&gt;&lt;record&gt;&lt;rec-number&gt;6&lt;/rec-number&gt;&lt;foreign-keys&gt;&lt;key app="EN" db-id="pdtewsetrssszaepssypw0pjxx5d29tdt2d9" timestamp="1478167841"&gt;6&lt;/key&gt;&lt;/foreign-keys&gt;&lt;ref-type name="Journal Article"&gt;17&lt;/ref-type&gt;&lt;contributors&gt;&lt;authors&gt;&lt;author&gt;Smits, Jeroen&lt;/author&gt;&lt;author&gt;Monden, Christiaan&lt;/author&gt;&lt;/authors&gt;&lt;/contributors&gt;&lt;titles&gt;&lt;title&gt;Length of life inequality around the globe&lt;/title&gt;&lt;secondary-title&gt;Social Science &amp;amp; Medicine&lt;/secondary-title&gt;&lt;/titles&gt;&lt;periodical&gt;&lt;full-title&gt;Social Science &amp;amp; Medicine&lt;/full-title&gt;&lt;/periodical&gt;&lt;pages&gt;1114-1123&lt;/pages&gt;&lt;volume&gt;68&lt;/volume&gt;&lt;number&gt;6&lt;/number&gt;&lt;dates&gt;&lt;year&gt;2009&lt;/year&gt;&lt;/dates&gt;&lt;publisher&gt;Elsevier&lt;/publisher&gt;&lt;label&gt;smits2009length&lt;/label&gt;&lt;urls&gt;&lt;/urls&gt;&lt;/record&gt;&lt;/Cite&gt;&lt;Cite&gt;&lt;Author&gt;Vaupel&lt;/Author&gt;&lt;Year&gt;2011&lt;/Year&gt;&lt;RecNum&gt;4&lt;/RecNum&gt;&lt;record&gt;&lt;rec-number&gt;4&lt;/rec-number&gt;&lt;foreign-keys&gt;&lt;key app="EN" db-id="pdtewsetrssszaepssypw0pjxx5d29tdt2d9" timestamp="1478167841"&gt;4&lt;/key&gt;&lt;/foreign-keys&gt;&lt;ref-type name="Journal Article"&gt;17&lt;/ref-type&gt;&lt;contributors&gt;&lt;authors&gt;&lt;author&gt;Vaupel, James W&lt;/author&gt;&lt;author&gt;Zhang, Zhen&lt;/author&gt;&lt;author&gt;van Raalte, Alyson A&lt;/author&gt;&lt;/authors&gt;&lt;/contributors&gt;&lt;titles&gt;&lt;title&gt;Life expectancy and disparity: an international comparison of life table data&lt;/title&gt;&lt;secondary-title&gt;BMJ open&lt;/secondary-title&gt;&lt;/titles&gt;&lt;periodical&gt;&lt;full-title&gt;BMJ open&lt;/full-title&gt;&lt;/periodical&gt;&lt;pages&gt;e000128&lt;/pages&gt;&lt;volume&gt;1&lt;/volume&gt;&lt;number&gt;1&lt;/number&gt;&lt;dates&gt;&lt;year&gt;2011&lt;/year&gt;&lt;/dates&gt;&lt;publisher&gt;British Medical Journal Publishing Group&lt;/publisher&gt;&lt;label&gt;vaupel2011life&lt;/label&gt;&lt;urls&gt;&lt;/urls&gt;&lt;/record&gt;&lt;/Cite&gt;&lt;/EndNote&gt;</w:instrText>
      </w:r>
      <w:r w:rsidR="00CC4EE6">
        <w:rPr>
          <w:rFonts w:ascii="Garamond" w:hAnsi="Garamond" w:cs="Times New Roman"/>
          <w:sz w:val="26"/>
          <w:szCs w:val="26"/>
        </w:rPr>
        <w:fldChar w:fldCharType="separate"/>
      </w:r>
      <w:r w:rsidR="00CC4EE6">
        <w:rPr>
          <w:rFonts w:ascii="Garamond" w:hAnsi="Garamond" w:cs="Times New Roman"/>
          <w:noProof/>
          <w:sz w:val="26"/>
          <w:szCs w:val="26"/>
        </w:rPr>
        <w:t>(5, 7)</w:t>
      </w:r>
      <w:r w:rsidR="00CC4EE6">
        <w:rPr>
          <w:rFonts w:ascii="Garamond" w:hAnsi="Garamond" w:cs="Times New Roman"/>
          <w:sz w:val="26"/>
          <w:szCs w:val="26"/>
        </w:rPr>
        <w:fldChar w:fldCharType="end"/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>we</w:t>
      </w:r>
      <w:r w:rsidR="00095CD1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hypothesize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 that </w:t>
      </w:r>
      <w:r w:rsidR="005172F5">
        <w:rPr>
          <w:rFonts w:ascii="Garamond" w:hAnsi="Garamond" w:cs="Times New Roman"/>
          <w:sz w:val="26"/>
          <w:szCs w:val="26"/>
        </w:rPr>
        <w:t xml:space="preserve">1) </w:t>
      </w:r>
      <w:r w:rsidR="000801DC">
        <w:rPr>
          <w:rFonts w:ascii="Garamond" w:hAnsi="Garamond" w:cs="Times New Roman"/>
          <w:sz w:val="26"/>
          <w:szCs w:val="26"/>
        </w:rPr>
        <w:t>d</w:t>
      </w:r>
      <w:r w:rsidR="00624172">
        <w:rPr>
          <w:rFonts w:ascii="Garamond" w:hAnsi="Garamond" w:cs="Times New Roman"/>
          <w:sz w:val="26"/>
          <w:szCs w:val="26"/>
        </w:rPr>
        <w:t>uring the last decades</w:t>
      </w:r>
      <w:r w:rsidR="000801DC">
        <w:rPr>
          <w:rFonts w:ascii="Garamond" w:hAnsi="Garamond" w:cs="Times New Roman"/>
          <w:sz w:val="26"/>
          <w:szCs w:val="26"/>
        </w:rPr>
        <w:t>,</w:t>
      </w:r>
      <w:r w:rsidR="00624172"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Denmark </w:t>
      </w:r>
      <w:r w:rsidR="004D0DA7">
        <w:rPr>
          <w:rFonts w:ascii="Garamond" w:hAnsi="Garamond" w:cs="Times New Roman"/>
          <w:sz w:val="26"/>
          <w:szCs w:val="26"/>
        </w:rPr>
        <w:t xml:space="preserve">experienced </w:t>
      </w:r>
      <w:r w:rsidR="004C7C15" w:rsidRPr="00B2566E">
        <w:rPr>
          <w:rFonts w:ascii="Garamond" w:hAnsi="Garamond" w:cs="Times New Roman"/>
          <w:sz w:val="26"/>
          <w:szCs w:val="26"/>
        </w:rPr>
        <w:t>higher life</w:t>
      </w:r>
      <w:r w:rsidR="00864E50" w:rsidRPr="00B2566E">
        <w:rPr>
          <w:rFonts w:ascii="Garamond" w:hAnsi="Garamond" w:cs="Times New Roman"/>
          <w:sz w:val="26"/>
          <w:szCs w:val="26"/>
        </w:rPr>
        <w:t>span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 inequality re</w:t>
      </w:r>
      <w:r w:rsidR="00AF58C8" w:rsidRPr="00B2566E">
        <w:rPr>
          <w:rFonts w:ascii="Garamond" w:hAnsi="Garamond" w:cs="Times New Roman"/>
          <w:sz w:val="26"/>
          <w:szCs w:val="26"/>
        </w:rPr>
        <w:t xml:space="preserve">lative to Sweden </w:t>
      </w:r>
      <w:del w:id="27" w:author="José Manuel Aburto" w:date="2018-06-11T18:16:00Z">
        <w:r w:rsidR="00AF58C8" w:rsidRPr="00B2566E" w:rsidDel="002761C4">
          <w:rPr>
            <w:rFonts w:ascii="Garamond" w:hAnsi="Garamond" w:cs="Times New Roman"/>
            <w:sz w:val="26"/>
            <w:szCs w:val="26"/>
          </w:rPr>
          <w:delText>and Norway</w:delText>
        </w:r>
        <w:r w:rsidR="00F107EC" w:rsidDel="002761C4">
          <w:rPr>
            <w:rFonts w:ascii="Garamond" w:hAnsi="Garamond" w:cs="Times New Roman"/>
            <w:sz w:val="26"/>
            <w:szCs w:val="26"/>
          </w:rPr>
          <w:delText xml:space="preserve"> </w:delText>
        </w:r>
      </w:del>
      <w:r w:rsidR="00F107EC">
        <w:rPr>
          <w:rFonts w:ascii="Garamond" w:hAnsi="Garamond" w:cs="Times New Roman"/>
          <w:sz w:val="26"/>
          <w:szCs w:val="26"/>
        </w:rPr>
        <w:t>in females and males</w:t>
      </w:r>
      <w:r w:rsidR="005172F5">
        <w:rPr>
          <w:rFonts w:ascii="Garamond" w:hAnsi="Garamond" w:cs="Times New Roman"/>
          <w:sz w:val="26"/>
          <w:szCs w:val="26"/>
        </w:rPr>
        <w:t>; 2)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the </w:t>
      </w:r>
      <w:r w:rsidR="00624172">
        <w:rPr>
          <w:rFonts w:ascii="Garamond" w:hAnsi="Garamond" w:cs="Times New Roman"/>
          <w:sz w:val="26"/>
          <w:szCs w:val="26"/>
        </w:rPr>
        <w:t xml:space="preserve">1975-1995 </w:t>
      </w:r>
      <w:r w:rsidR="004C7C15" w:rsidRPr="00B2566E">
        <w:rPr>
          <w:rFonts w:ascii="Garamond" w:hAnsi="Garamond" w:cs="Times New Roman"/>
          <w:sz w:val="26"/>
          <w:szCs w:val="26"/>
        </w:rPr>
        <w:t>stagnation in life expectancy of Da</w:t>
      </w:r>
      <w:r w:rsidR="004D1F59">
        <w:rPr>
          <w:rFonts w:ascii="Garamond" w:hAnsi="Garamond" w:cs="Times New Roman"/>
          <w:sz w:val="26"/>
          <w:szCs w:val="26"/>
        </w:rPr>
        <w:t xml:space="preserve">nish women was accompanied by </w:t>
      </w:r>
      <w:r w:rsidR="00B51BAC" w:rsidRPr="00B2566E">
        <w:rPr>
          <w:rFonts w:ascii="Garamond" w:hAnsi="Garamond" w:cs="Times New Roman"/>
          <w:sz w:val="26"/>
          <w:szCs w:val="26"/>
        </w:rPr>
        <w:t xml:space="preserve">stagnation </w:t>
      </w:r>
      <w:r w:rsidR="004C7C15" w:rsidRPr="00B2566E">
        <w:rPr>
          <w:rFonts w:ascii="Garamond" w:hAnsi="Garamond" w:cs="Times New Roman"/>
          <w:sz w:val="26"/>
          <w:szCs w:val="26"/>
        </w:rPr>
        <w:t>in</w:t>
      </w:r>
      <w:r w:rsidR="00B51BAC" w:rsidRPr="00B2566E"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lifespan </w:t>
      </w:r>
      <w:r w:rsidR="00961525" w:rsidRPr="00B2566E">
        <w:rPr>
          <w:rFonts w:ascii="Garamond" w:hAnsi="Garamond" w:cs="Times New Roman"/>
          <w:sz w:val="26"/>
          <w:szCs w:val="26"/>
        </w:rPr>
        <w:t>inequality</w:t>
      </w:r>
      <w:r w:rsidR="005172F5">
        <w:rPr>
          <w:rFonts w:ascii="Garamond" w:hAnsi="Garamond" w:cs="Times New Roman"/>
          <w:sz w:val="26"/>
          <w:szCs w:val="26"/>
        </w:rPr>
        <w:t>; 3)</w:t>
      </w:r>
      <w:r>
        <w:rPr>
          <w:rFonts w:ascii="Garamond" w:hAnsi="Garamond" w:cs="Times New Roman"/>
          <w:sz w:val="26"/>
          <w:szCs w:val="26"/>
        </w:rPr>
        <w:t xml:space="preserve"> the</w:t>
      </w:r>
      <w:r w:rsidR="00624172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 xml:space="preserve">slow increase in life expectancy for males </w:t>
      </w:r>
      <w:r w:rsidR="00624172">
        <w:rPr>
          <w:rFonts w:ascii="Garamond" w:hAnsi="Garamond" w:cs="Times New Roman"/>
          <w:sz w:val="26"/>
          <w:szCs w:val="26"/>
        </w:rPr>
        <w:t xml:space="preserve">in </w:t>
      </w:r>
      <w:r w:rsidR="004D0DA7">
        <w:rPr>
          <w:rFonts w:ascii="Garamond" w:hAnsi="Garamond" w:cs="Times New Roman"/>
          <w:sz w:val="26"/>
          <w:szCs w:val="26"/>
        </w:rPr>
        <w:t xml:space="preserve">the same period </w:t>
      </w:r>
      <w:r>
        <w:rPr>
          <w:rFonts w:ascii="Garamond" w:hAnsi="Garamond" w:cs="Times New Roman"/>
          <w:sz w:val="26"/>
          <w:szCs w:val="26"/>
        </w:rPr>
        <w:t xml:space="preserve">was </w:t>
      </w:r>
      <w:r w:rsidR="00CC4EE6">
        <w:rPr>
          <w:rFonts w:ascii="Garamond" w:hAnsi="Garamond" w:cs="Times New Roman"/>
          <w:sz w:val="26"/>
          <w:szCs w:val="26"/>
        </w:rPr>
        <w:t>accompanied</w:t>
      </w:r>
      <w:r>
        <w:rPr>
          <w:rFonts w:ascii="Garamond" w:hAnsi="Garamond" w:cs="Times New Roman"/>
          <w:sz w:val="26"/>
          <w:szCs w:val="26"/>
        </w:rPr>
        <w:t xml:space="preserve"> by slow r</w:t>
      </w:r>
      <w:r w:rsidR="00095CD1">
        <w:rPr>
          <w:rFonts w:ascii="Garamond" w:hAnsi="Garamond" w:cs="Times New Roman"/>
          <w:sz w:val="26"/>
          <w:szCs w:val="26"/>
        </w:rPr>
        <w:t>educ</w:t>
      </w:r>
      <w:r>
        <w:rPr>
          <w:rFonts w:ascii="Garamond" w:hAnsi="Garamond" w:cs="Times New Roman"/>
          <w:sz w:val="26"/>
          <w:szCs w:val="26"/>
        </w:rPr>
        <w:t>tion of</w:t>
      </w:r>
      <w:r w:rsidR="00095CD1">
        <w:rPr>
          <w:rFonts w:ascii="Garamond" w:hAnsi="Garamond" w:cs="Times New Roman"/>
          <w:sz w:val="26"/>
          <w:szCs w:val="26"/>
        </w:rPr>
        <w:t xml:space="preserve"> lifespan inequality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="005172F5">
        <w:rPr>
          <w:rFonts w:ascii="Garamond" w:hAnsi="Garamond" w:cs="Times New Roman"/>
          <w:sz w:val="26"/>
          <w:szCs w:val="26"/>
        </w:rPr>
        <w:t>Be</w:t>
      </w:r>
      <w:r>
        <w:rPr>
          <w:rFonts w:ascii="Garamond" w:hAnsi="Garamond" w:cs="Times New Roman"/>
          <w:sz w:val="26"/>
          <w:szCs w:val="26"/>
        </w:rPr>
        <w:t>cause</w:t>
      </w:r>
      <w:r w:rsidR="005172F5">
        <w:rPr>
          <w:rFonts w:ascii="Garamond" w:hAnsi="Garamond" w:cs="Times New Roman"/>
          <w:sz w:val="26"/>
          <w:szCs w:val="26"/>
        </w:rPr>
        <w:t xml:space="preserve"> it is</w:t>
      </w:r>
      <w:r>
        <w:rPr>
          <w:rFonts w:ascii="Garamond" w:hAnsi="Garamond" w:cs="Times New Roman"/>
          <w:sz w:val="26"/>
          <w:szCs w:val="26"/>
        </w:rPr>
        <w:t xml:space="preserve"> well-documented </w:t>
      </w:r>
      <w:r w:rsidR="005172F5">
        <w:rPr>
          <w:rFonts w:ascii="Garamond" w:hAnsi="Garamond" w:cs="Times New Roman"/>
          <w:sz w:val="26"/>
          <w:szCs w:val="26"/>
        </w:rPr>
        <w:t xml:space="preserve">that </w:t>
      </w:r>
      <w:r>
        <w:rPr>
          <w:rFonts w:ascii="Garamond" w:hAnsi="Garamond" w:cs="Times New Roman"/>
          <w:sz w:val="26"/>
          <w:szCs w:val="26"/>
        </w:rPr>
        <w:t xml:space="preserve">smoking in the interwar </w:t>
      </w:r>
      <w:r w:rsidR="005172F5">
        <w:rPr>
          <w:rFonts w:ascii="Garamond" w:hAnsi="Garamond" w:cs="Times New Roman"/>
          <w:sz w:val="26"/>
          <w:szCs w:val="26"/>
        </w:rPr>
        <w:t xml:space="preserve">Danish female </w:t>
      </w:r>
      <w:r>
        <w:rPr>
          <w:rFonts w:ascii="Garamond" w:hAnsi="Garamond" w:cs="Times New Roman"/>
          <w:sz w:val="26"/>
          <w:szCs w:val="26"/>
        </w:rPr>
        <w:t>cohorts</w:t>
      </w:r>
      <w:r w:rsidR="005172F5">
        <w:rPr>
          <w:rFonts w:ascii="Garamond" w:hAnsi="Garamond" w:cs="Times New Roman"/>
          <w:sz w:val="26"/>
          <w:szCs w:val="26"/>
        </w:rPr>
        <w:t xml:space="preserve"> was a major cause of the 1975-1995 stagnation in Danish female life expectancy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C4EE6">
        <w:rPr>
          <w:rFonts w:ascii="Garamond" w:hAnsi="Garamond" w:cs="Times New Roman"/>
          <w:sz w:val="26"/>
          <w:szCs w:val="26"/>
        </w:rPr>
        <w:fldChar w:fldCharType="begin"/>
      </w:r>
      <w:r w:rsidR="00CC4EE6">
        <w:rPr>
          <w:rFonts w:ascii="Garamond" w:hAnsi="Garamond" w:cs="Times New Roman"/>
          <w:sz w:val="26"/>
          <w:szCs w:val="26"/>
        </w:rPr>
        <w:instrText xml:space="preserve"> ADDIN EN.CITE &lt;EndNote&gt;&lt;Cite&gt;&lt;Author&gt;Lindahl-Jacobsen&lt;/Author&gt;&lt;Year&gt;2016&lt;/Year&gt;&lt;RecNum&gt;43&lt;/RecNum&gt;&lt;DisplayText&gt;(14)&lt;/DisplayText&gt;&lt;record&gt;&lt;rec-number&gt;43&lt;/rec-number&gt;&lt;foreign-keys&gt;&lt;key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CC4EE6">
        <w:rPr>
          <w:rFonts w:ascii="Garamond" w:hAnsi="Garamond" w:cs="Times New Roman"/>
          <w:sz w:val="26"/>
          <w:szCs w:val="26"/>
        </w:rPr>
        <w:fldChar w:fldCharType="separate"/>
      </w:r>
      <w:r w:rsidR="00CC4EE6">
        <w:rPr>
          <w:rFonts w:ascii="Garamond" w:hAnsi="Garamond" w:cs="Times New Roman"/>
          <w:noProof/>
          <w:sz w:val="26"/>
          <w:szCs w:val="26"/>
        </w:rPr>
        <w:t>(14)</w:t>
      </w:r>
      <w:r w:rsidR="00CC4EE6">
        <w:rPr>
          <w:rFonts w:ascii="Garamond" w:hAnsi="Garamond" w:cs="Times New Roman"/>
          <w:sz w:val="26"/>
          <w:szCs w:val="26"/>
        </w:rPr>
        <w:fldChar w:fldCharType="end"/>
      </w:r>
      <w:r w:rsidR="005172F5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 xml:space="preserve">we hypothesize that </w:t>
      </w:r>
      <w:r w:rsidR="005172F5">
        <w:rPr>
          <w:rFonts w:ascii="Garamond" w:hAnsi="Garamond" w:cs="Times New Roman"/>
          <w:sz w:val="26"/>
          <w:szCs w:val="26"/>
        </w:rPr>
        <w:t xml:space="preserve">4) any 1975-1995 stagnation in lifespan inequality can </w:t>
      </w:r>
      <w:del w:id="28" w:author="Maarten Wensink" w:date="2018-06-12T10:26:00Z">
        <w:r w:rsidR="005172F5" w:rsidDel="00E9188E">
          <w:rPr>
            <w:rFonts w:ascii="Garamond" w:hAnsi="Garamond" w:cs="Times New Roman"/>
            <w:sz w:val="26"/>
            <w:szCs w:val="26"/>
          </w:rPr>
          <w:delText xml:space="preserve">also </w:delText>
        </w:r>
      </w:del>
      <w:r w:rsidR="005172F5">
        <w:rPr>
          <w:rFonts w:ascii="Garamond" w:hAnsi="Garamond" w:cs="Times New Roman"/>
          <w:sz w:val="26"/>
          <w:szCs w:val="26"/>
        </w:rPr>
        <w:t xml:space="preserve">be attributed to </w:t>
      </w:r>
      <w:r w:rsidR="004C0578">
        <w:rPr>
          <w:rFonts w:ascii="Garamond" w:hAnsi="Garamond" w:cs="Times New Roman"/>
          <w:sz w:val="26"/>
          <w:szCs w:val="26"/>
        </w:rPr>
        <w:t>smoking-</w:t>
      </w:r>
      <w:r w:rsidR="000801DC">
        <w:rPr>
          <w:rFonts w:ascii="Garamond" w:hAnsi="Garamond" w:cs="Times New Roman"/>
          <w:sz w:val="26"/>
          <w:szCs w:val="26"/>
        </w:rPr>
        <w:t>related deaths in these</w:t>
      </w:r>
      <w:r w:rsidR="005172F5">
        <w:rPr>
          <w:rFonts w:ascii="Garamond" w:hAnsi="Garamond" w:cs="Times New Roman"/>
          <w:sz w:val="26"/>
          <w:szCs w:val="26"/>
        </w:rPr>
        <w:t xml:space="preserve"> cohorts.</w:t>
      </w:r>
    </w:p>
    <w:p w14:paraId="1CB1D9D1" w14:textId="2320834C" w:rsidR="00F92641" w:rsidRDefault="005172F5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Hence, we analyze data since 1960 for Denmark</w:t>
      </w:r>
      <w:del w:id="29" w:author="José Manuel Aburto" w:date="2018-06-11T18:16:00Z">
        <w:r w:rsidDel="002761C4">
          <w:rPr>
            <w:rFonts w:ascii="Garamond" w:hAnsi="Garamond" w:cs="Times New Roman"/>
            <w:sz w:val="26"/>
            <w:szCs w:val="26"/>
          </w:rPr>
          <w:delText>,</w:delText>
        </w:r>
      </w:del>
      <w:ins w:id="30" w:author="José Manuel Aburto" w:date="2018-06-11T18:16:00Z">
        <w:r w:rsidR="002761C4">
          <w:rPr>
            <w:rFonts w:ascii="Garamond" w:hAnsi="Garamond" w:cs="Times New Roman"/>
            <w:sz w:val="26"/>
            <w:szCs w:val="26"/>
          </w:rPr>
          <w:t xml:space="preserve"> and</w:t>
        </w:r>
      </w:ins>
      <w:r>
        <w:rPr>
          <w:rFonts w:ascii="Garamond" w:hAnsi="Garamond" w:cs="Times New Roman"/>
          <w:sz w:val="26"/>
          <w:szCs w:val="26"/>
        </w:rPr>
        <w:t xml:space="preserve"> Sweden </w:t>
      </w:r>
      <w:del w:id="31" w:author="José Manuel Aburto" w:date="2018-06-11T18:16:00Z">
        <w:r w:rsidDel="002761C4">
          <w:rPr>
            <w:rFonts w:ascii="Garamond" w:hAnsi="Garamond" w:cs="Times New Roman"/>
            <w:sz w:val="26"/>
            <w:szCs w:val="26"/>
          </w:rPr>
          <w:delText xml:space="preserve">and Norway </w:delText>
        </w:r>
      </w:del>
      <w:r>
        <w:rPr>
          <w:rFonts w:ascii="Garamond" w:hAnsi="Garamond" w:cs="Times New Roman"/>
          <w:sz w:val="26"/>
          <w:szCs w:val="26"/>
        </w:rPr>
        <w:t>to make a cause-by-age analysis of changes in life expectancy and lifespan inequality for both sexes.</w:t>
      </w:r>
      <w:r w:rsidR="00907A34">
        <w:rPr>
          <w:rFonts w:ascii="Garamond" w:hAnsi="Garamond" w:cs="Times New Roman"/>
          <w:sz w:val="26"/>
          <w:szCs w:val="26"/>
        </w:rPr>
        <w:t xml:space="preserve"> </w:t>
      </w:r>
    </w:p>
    <w:p w14:paraId="06C2E0A1" w14:textId="77777777" w:rsidR="00CD0C12" w:rsidRPr="00B2566E" w:rsidRDefault="00CD0C12" w:rsidP="000F3A26">
      <w:pPr>
        <w:spacing w:line="480" w:lineRule="auto"/>
        <w:rPr>
          <w:rFonts w:ascii="Garamond" w:hAnsi="Garamond"/>
          <w:b/>
          <w:sz w:val="26"/>
          <w:szCs w:val="26"/>
        </w:rPr>
      </w:pPr>
    </w:p>
    <w:p w14:paraId="2B795EEF" w14:textId="0765E785" w:rsidR="003C22DE" w:rsidRPr="00B2566E" w:rsidRDefault="00D15FB9" w:rsidP="000F3A26">
      <w:pPr>
        <w:spacing w:line="480" w:lineRule="aut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lastRenderedPageBreak/>
        <w:t>Methods</w:t>
      </w:r>
    </w:p>
    <w:p w14:paraId="1F7F0A85" w14:textId="5B0C57BB" w:rsidR="009304B9" w:rsidRPr="00B2566E" w:rsidRDefault="00E35EC6" w:rsidP="000F3A26">
      <w:pPr>
        <w:spacing w:line="480" w:lineRule="auto"/>
        <w:rPr>
          <w:rFonts w:ascii="Garamond" w:hAnsi="Garamond"/>
          <w:b/>
          <w:i/>
          <w:sz w:val="26"/>
          <w:szCs w:val="26"/>
        </w:rPr>
      </w:pPr>
      <w:r w:rsidRPr="00B2566E">
        <w:rPr>
          <w:rFonts w:ascii="Garamond" w:hAnsi="Garamond"/>
          <w:b/>
          <w:i/>
          <w:sz w:val="26"/>
          <w:szCs w:val="26"/>
        </w:rPr>
        <w:t>Mortality and cause of death data</w:t>
      </w:r>
    </w:p>
    <w:p w14:paraId="1D1D993D" w14:textId="6CE525AD" w:rsidR="003F6ED2" w:rsidRPr="00B2566E" w:rsidRDefault="00B51BAC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P</w:t>
      </w:r>
      <w:r w:rsidR="00981D30" w:rsidRPr="00B2566E">
        <w:rPr>
          <w:rFonts w:ascii="Garamond" w:hAnsi="Garamond" w:cs="Times New Roman"/>
          <w:sz w:val="26"/>
          <w:szCs w:val="26"/>
        </w:rPr>
        <w:t>eriod lifetables</w:t>
      </w:r>
      <w:r w:rsidR="007B017A">
        <w:rPr>
          <w:rFonts w:ascii="Garamond" w:hAnsi="Garamond" w:cs="Times New Roman"/>
          <w:sz w:val="26"/>
          <w:szCs w:val="26"/>
        </w:rPr>
        <w:t xml:space="preserve"> </w:t>
      </w:r>
      <w:r w:rsidR="0020403E">
        <w:rPr>
          <w:rFonts w:ascii="Garamond" w:hAnsi="Garamond" w:cs="Times New Roman"/>
          <w:sz w:val="26"/>
          <w:szCs w:val="26"/>
        </w:rPr>
        <w:t xml:space="preserve">by sex and single year of </w:t>
      </w:r>
      <w:r w:rsidR="007B017A">
        <w:rPr>
          <w:rFonts w:ascii="Garamond" w:hAnsi="Garamond" w:cs="Times New Roman"/>
          <w:sz w:val="26"/>
          <w:szCs w:val="26"/>
        </w:rPr>
        <w:t xml:space="preserve">age </w:t>
      </w:r>
      <w:r w:rsidR="0020403E">
        <w:rPr>
          <w:rFonts w:ascii="Garamond" w:hAnsi="Garamond" w:cs="Times New Roman"/>
          <w:sz w:val="26"/>
          <w:szCs w:val="26"/>
        </w:rPr>
        <w:t>(</w:t>
      </w:r>
      <w:r w:rsidR="007B017A">
        <w:rPr>
          <w:rFonts w:ascii="Garamond" w:hAnsi="Garamond" w:cs="Times New Roman"/>
          <w:sz w:val="26"/>
          <w:szCs w:val="26"/>
        </w:rPr>
        <w:t>0</w:t>
      </w:r>
      <w:r w:rsidR="0020403E">
        <w:rPr>
          <w:rFonts w:ascii="Garamond" w:hAnsi="Garamond" w:cs="Times New Roman"/>
          <w:sz w:val="26"/>
          <w:szCs w:val="26"/>
        </w:rPr>
        <w:t>-</w:t>
      </w:r>
      <w:r w:rsidR="007B017A">
        <w:rPr>
          <w:rFonts w:ascii="Garamond" w:hAnsi="Garamond" w:cs="Times New Roman"/>
          <w:sz w:val="26"/>
          <w:szCs w:val="26"/>
        </w:rPr>
        <w:t>110+</w:t>
      </w:r>
      <w:r w:rsidR="0020403E">
        <w:rPr>
          <w:rFonts w:ascii="Garamond" w:hAnsi="Garamond" w:cs="Times New Roman"/>
          <w:sz w:val="26"/>
          <w:szCs w:val="26"/>
        </w:rPr>
        <w:t>)</w:t>
      </w:r>
      <w:r w:rsidR="007B017A">
        <w:rPr>
          <w:rFonts w:ascii="Garamond" w:hAnsi="Garamond" w:cs="Times New Roman"/>
          <w:sz w:val="26"/>
          <w:szCs w:val="26"/>
        </w:rPr>
        <w:t xml:space="preserve"> </w:t>
      </w:r>
      <w:r w:rsidRPr="00B2566E">
        <w:rPr>
          <w:rFonts w:ascii="Garamond" w:hAnsi="Garamond" w:cs="Times New Roman"/>
          <w:sz w:val="26"/>
          <w:szCs w:val="26"/>
        </w:rPr>
        <w:t>were retrieved</w:t>
      </w:r>
      <w:r w:rsidR="00981D30" w:rsidRPr="00B2566E">
        <w:rPr>
          <w:rFonts w:ascii="Garamond" w:hAnsi="Garamond" w:cs="Times New Roman"/>
          <w:sz w:val="26"/>
          <w:szCs w:val="26"/>
        </w:rPr>
        <w:t xml:space="preserve"> from the Human Mortality Database</w:t>
      </w:r>
      <w:r w:rsidR="00F93781" w:rsidRPr="00B2566E">
        <w:rPr>
          <w:rFonts w:ascii="Garamond" w:hAnsi="Garamond" w:cs="Times New Roman"/>
          <w:sz w:val="26"/>
          <w:szCs w:val="26"/>
        </w:rPr>
        <w:t xml:space="preserve"> </w:t>
      </w:r>
      <w:r w:rsidR="00F35192" w:rsidRPr="00B2566E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F35192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F35192" w:rsidRPr="00B2566E">
        <w:rPr>
          <w:rFonts w:ascii="Garamond" w:hAnsi="Garamond" w:cs="Times New Roman"/>
          <w:sz w:val="26"/>
          <w:szCs w:val="26"/>
        </w:rPr>
        <w:fldChar w:fldCharType="end"/>
      </w:r>
      <w:r w:rsidR="00981D30" w:rsidRPr="00B2566E">
        <w:rPr>
          <w:rFonts w:ascii="Garamond" w:hAnsi="Garamond" w:cs="Times New Roman"/>
          <w:sz w:val="26"/>
          <w:szCs w:val="26"/>
        </w:rPr>
        <w:t xml:space="preserve"> for Denmark</w:t>
      </w:r>
      <w:del w:id="32" w:author="José Manuel Aburto" w:date="2018-06-11T18:16:00Z">
        <w:r w:rsidR="004F43FB" w:rsidRPr="00B2566E" w:rsidDel="002761C4">
          <w:rPr>
            <w:rFonts w:ascii="Garamond" w:hAnsi="Garamond" w:cs="Times New Roman"/>
            <w:sz w:val="26"/>
            <w:szCs w:val="26"/>
          </w:rPr>
          <w:delText>,</w:delText>
        </w:r>
      </w:del>
      <w:ins w:id="33" w:author="José Manuel Aburto" w:date="2018-06-11T18:16:00Z">
        <w:r w:rsidR="002761C4">
          <w:rPr>
            <w:rFonts w:ascii="Garamond" w:hAnsi="Garamond" w:cs="Times New Roman"/>
            <w:sz w:val="26"/>
            <w:szCs w:val="26"/>
          </w:rPr>
          <w:t xml:space="preserve"> and</w:t>
        </w:r>
      </w:ins>
      <w:r w:rsidR="004F43FB" w:rsidRPr="00B2566E">
        <w:rPr>
          <w:rFonts w:ascii="Garamond" w:hAnsi="Garamond" w:cs="Times New Roman"/>
          <w:sz w:val="26"/>
          <w:szCs w:val="26"/>
        </w:rPr>
        <w:t xml:space="preserve"> Sweden</w:t>
      </w:r>
      <w:del w:id="34" w:author="José Manuel Aburto" w:date="2018-06-11T18:17:00Z">
        <w:r w:rsidR="004F43FB" w:rsidRPr="00B2566E" w:rsidDel="002761C4">
          <w:rPr>
            <w:rFonts w:ascii="Garamond" w:hAnsi="Garamond" w:cs="Times New Roman"/>
            <w:sz w:val="26"/>
            <w:szCs w:val="26"/>
          </w:rPr>
          <w:delText xml:space="preserve"> and Norway</w:delText>
        </w:r>
      </w:del>
      <w:r w:rsidR="00981D30" w:rsidRPr="00B2566E">
        <w:rPr>
          <w:rFonts w:ascii="Garamond" w:hAnsi="Garamond" w:cs="Times New Roman"/>
          <w:sz w:val="26"/>
          <w:szCs w:val="26"/>
        </w:rPr>
        <w:t xml:space="preserve"> </w:t>
      </w:r>
      <w:r w:rsidR="007B017A">
        <w:rPr>
          <w:rFonts w:ascii="Garamond" w:hAnsi="Garamond" w:cs="Times New Roman"/>
          <w:sz w:val="26"/>
          <w:szCs w:val="26"/>
        </w:rPr>
        <w:t>for the period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981D30" w:rsidRPr="00B2566E">
        <w:rPr>
          <w:rFonts w:ascii="Garamond" w:hAnsi="Garamond" w:cs="Times New Roman"/>
          <w:sz w:val="26"/>
          <w:szCs w:val="26"/>
        </w:rPr>
        <w:t>1960</w:t>
      </w:r>
      <w:r w:rsidR="007D5106" w:rsidRPr="00B2566E">
        <w:rPr>
          <w:rFonts w:ascii="Garamond" w:hAnsi="Garamond" w:cs="Times New Roman"/>
          <w:sz w:val="26"/>
          <w:szCs w:val="26"/>
        </w:rPr>
        <w:t xml:space="preserve"> to 2014</w:t>
      </w:r>
      <w:r w:rsidR="00981D30" w:rsidRPr="00B2566E">
        <w:rPr>
          <w:rFonts w:ascii="Garamond" w:hAnsi="Garamond" w:cs="Times New Roman"/>
          <w:sz w:val="26"/>
          <w:szCs w:val="26"/>
        </w:rPr>
        <w:t xml:space="preserve">. </w:t>
      </w:r>
      <w:r w:rsidR="00C55204">
        <w:rPr>
          <w:rFonts w:ascii="Garamond" w:hAnsi="Garamond" w:cs="Times New Roman"/>
          <w:sz w:val="26"/>
          <w:szCs w:val="26"/>
        </w:rPr>
        <w:t>C</w:t>
      </w:r>
      <w:r w:rsidR="004F43FB" w:rsidRPr="00B2566E">
        <w:rPr>
          <w:rFonts w:ascii="Garamond" w:hAnsi="Garamond" w:cs="Times New Roman"/>
          <w:sz w:val="26"/>
          <w:szCs w:val="26"/>
        </w:rPr>
        <w:t>ause</w:t>
      </w:r>
      <w:r w:rsidR="00981EEE">
        <w:rPr>
          <w:rFonts w:ascii="Garamond" w:hAnsi="Garamond" w:cs="Times New Roman"/>
          <w:sz w:val="26"/>
          <w:szCs w:val="26"/>
        </w:rPr>
        <w:t>-</w:t>
      </w:r>
      <w:r w:rsidR="004F43FB" w:rsidRPr="00B2566E">
        <w:rPr>
          <w:rFonts w:ascii="Garamond" w:hAnsi="Garamond" w:cs="Times New Roman"/>
          <w:sz w:val="26"/>
          <w:szCs w:val="26"/>
        </w:rPr>
        <w:t>of</w:t>
      </w:r>
      <w:r w:rsidR="00981EEE">
        <w:rPr>
          <w:rFonts w:ascii="Garamond" w:hAnsi="Garamond" w:cs="Times New Roman"/>
          <w:sz w:val="26"/>
          <w:szCs w:val="26"/>
        </w:rPr>
        <w:t>-</w:t>
      </w:r>
      <w:r w:rsidR="004F43FB" w:rsidRPr="00B2566E">
        <w:rPr>
          <w:rFonts w:ascii="Garamond" w:hAnsi="Garamond" w:cs="Times New Roman"/>
          <w:sz w:val="26"/>
          <w:szCs w:val="26"/>
        </w:rPr>
        <w:t xml:space="preserve">death </w:t>
      </w:r>
      <w:r w:rsidR="003F6ED2" w:rsidRPr="00B2566E">
        <w:rPr>
          <w:rFonts w:ascii="Garamond" w:hAnsi="Garamond" w:cs="Times New Roman"/>
          <w:sz w:val="26"/>
          <w:szCs w:val="26"/>
        </w:rPr>
        <w:t xml:space="preserve">data </w:t>
      </w:r>
      <w:r w:rsidR="007B017A">
        <w:rPr>
          <w:rFonts w:ascii="Garamond" w:hAnsi="Garamond" w:cs="Times New Roman"/>
          <w:sz w:val="26"/>
          <w:szCs w:val="26"/>
        </w:rPr>
        <w:t>were</w:t>
      </w:r>
      <w:r w:rsidR="00C55204">
        <w:rPr>
          <w:rFonts w:ascii="Garamond" w:hAnsi="Garamond" w:cs="Times New Roman"/>
          <w:sz w:val="26"/>
          <w:szCs w:val="26"/>
        </w:rPr>
        <w:t xml:space="preserve"> </w:t>
      </w:r>
      <w:r w:rsidR="00126C1F">
        <w:rPr>
          <w:rFonts w:ascii="Garamond" w:hAnsi="Garamond" w:cs="Times New Roman"/>
          <w:sz w:val="26"/>
          <w:szCs w:val="26"/>
        </w:rPr>
        <w:t>taken</w:t>
      </w:r>
      <w:r w:rsidR="00C55204">
        <w:rPr>
          <w:rFonts w:ascii="Garamond" w:hAnsi="Garamond" w:cs="Times New Roman"/>
          <w:sz w:val="26"/>
          <w:szCs w:val="26"/>
        </w:rPr>
        <w:t xml:space="preserve"> </w:t>
      </w:r>
      <w:r w:rsidR="003F6ED2" w:rsidRPr="00B2566E">
        <w:rPr>
          <w:rFonts w:ascii="Garamond" w:hAnsi="Garamond" w:cs="Times New Roman"/>
          <w:sz w:val="26"/>
          <w:szCs w:val="26"/>
        </w:rPr>
        <w:t xml:space="preserve">from </w:t>
      </w:r>
      <w:r w:rsidR="004166F4" w:rsidRPr="00B2566E">
        <w:rPr>
          <w:rFonts w:ascii="Garamond" w:hAnsi="Garamond" w:cs="Times New Roman"/>
          <w:sz w:val="26"/>
          <w:szCs w:val="26"/>
        </w:rPr>
        <w:t xml:space="preserve">the </w:t>
      </w:r>
      <w:r w:rsidR="003D0519" w:rsidRPr="00B2566E">
        <w:rPr>
          <w:rFonts w:ascii="Garamond" w:hAnsi="Garamond" w:cs="Times New Roman"/>
          <w:sz w:val="26"/>
          <w:szCs w:val="26"/>
        </w:rPr>
        <w:t>WHO</w:t>
      </w:r>
      <w:r w:rsidR="00B967A4">
        <w:rPr>
          <w:rFonts w:ascii="Garamond" w:hAnsi="Garamond" w:cs="Times New Roman"/>
          <w:sz w:val="26"/>
          <w:szCs w:val="26"/>
        </w:rPr>
        <w:t xml:space="preserve"> Mortality</w:t>
      </w:r>
      <w:r w:rsidR="004166F4" w:rsidRPr="00B2566E">
        <w:rPr>
          <w:rFonts w:ascii="Garamond" w:hAnsi="Garamond" w:cs="Times New Roman"/>
          <w:sz w:val="26"/>
          <w:szCs w:val="26"/>
        </w:rPr>
        <w:t xml:space="preserve"> Database to compute the proportion of deaths by cause, age, and sex in a given year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66F4" w:rsidRPr="00B2566E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&lt;EndNote&gt;&lt;Cite&gt;&lt;Author&gt;Organization&lt;/Author&gt;&lt;Year&gt;2017&lt;/Year&gt;&lt;RecNum&gt;112&lt;/RecNum&gt;&lt;DisplayText&gt;(20)&lt;/DisplayText&gt;&lt;record&gt;&lt;rec-number&gt;112&lt;/rec-number&gt;&lt;foreign-keys&gt;&lt;key app="EN" db-id="pdtewsetrssszaepssypw0pjxx5d29tdt2d9" timestamp="1499172344"&gt;112&lt;/key&gt;&lt;/foreign-keys&gt;&lt;ref-type name="Web Page"&gt;12&lt;/ref-type&gt;&lt;contributors&gt;&lt;authors&gt;&lt;author&gt;World Health Organization&lt;/author&gt;&lt;/authors&gt;&lt;/contributors&gt;&lt;titles&gt;&lt;title&gt;Health statistics and information systems&lt;/title&gt;&lt;/titles&gt;&lt;dates&gt;&lt;year&gt;2017&lt;/year&gt;&lt;/dates&gt;&lt;urls&gt;&lt;related-urls&gt;&lt;url&gt;http://www.who.int/healthinfo/mortality_data/en/&lt;/url&gt;&lt;/related-urls&gt;&lt;/urls&gt;&lt;/record&gt;&lt;/Cite&gt;&lt;/EndNote&gt;</w:instrText>
      </w:r>
      <w:r w:rsidR="004166F4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(20)</w:t>
      </w:r>
      <w:r w:rsidR="004166F4" w:rsidRPr="00B2566E">
        <w:rPr>
          <w:rFonts w:ascii="Garamond" w:hAnsi="Garamond" w:cs="Times New Roman"/>
          <w:sz w:val="26"/>
          <w:szCs w:val="26"/>
        </w:rPr>
        <w:fldChar w:fldCharType="end"/>
      </w:r>
      <w:r w:rsidR="003D4697" w:rsidRPr="00B2566E">
        <w:rPr>
          <w:rFonts w:ascii="Garamond" w:hAnsi="Garamond" w:cs="Times New Roman"/>
          <w:sz w:val="26"/>
          <w:szCs w:val="26"/>
        </w:rPr>
        <w:t xml:space="preserve"> </w:t>
      </w:r>
      <w:r w:rsidR="00C55204">
        <w:rPr>
          <w:rFonts w:ascii="Garamond" w:hAnsi="Garamond" w:cs="Times New Roman"/>
          <w:sz w:val="26"/>
          <w:szCs w:val="26"/>
        </w:rPr>
        <w:t>Cause-of-death data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2800A9" w:rsidRPr="00B2566E">
        <w:rPr>
          <w:rFonts w:ascii="Garamond" w:hAnsi="Garamond" w:cs="Times New Roman"/>
          <w:sz w:val="26"/>
          <w:szCs w:val="26"/>
        </w:rPr>
        <w:t>are</w:t>
      </w:r>
      <w:r w:rsidRPr="00B2566E">
        <w:rPr>
          <w:rFonts w:ascii="Garamond" w:hAnsi="Garamond" w:cs="Times New Roman"/>
          <w:sz w:val="26"/>
          <w:szCs w:val="26"/>
        </w:rPr>
        <w:t xml:space="preserve"> available in 5-year age and </w:t>
      </w:r>
      <w:r w:rsidR="00C55204">
        <w:rPr>
          <w:rFonts w:ascii="Garamond" w:hAnsi="Garamond" w:cs="Times New Roman"/>
          <w:sz w:val="26"/>
          <w:szCs w:val="26"/>
        </w:rPr>
        <w:t xml:space="preserve">single year </w:t>
      </w:r>
      <w:r w:rsidRPr="00B2566E">
        <w:rPr>
          <w:rFonts w:ascii="Garamond" w:hAnsi="Garamond" w:cs="Times New Roman"/>
          <w:sz w:val="26"/>
          <w:szCs w:val="26"/>
        </w:rPr>
        <w:t>categories</w:t>
      </w:r>
      <w:r w:rsidR="00C55204">
        <w:rPr>
          <w:rFonts w:ascii="Garamond" w:hAnsi="Garamond" w:cs="Times New Roman"/>
          <w:sz w:val="26"/>
          <w:szCs w:val="26"/>
        </w:rPr>
        <w:t>. To increase the accuracy of the resulting estimates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53AE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&lt;EndNote&gt;&lt;Cite&gt;&lt;Author&gt;Rizzi&lt;/Author&gt;&lt;Year&gt;2016&lt;/Year&gt;&lt;RecNum&gt;129&lt;/RecNum&gt;&lt;DisplayText&gt;(21)&lt;/DisplayText&gt;&lt;record&gt;&lt;rec-number&gt;129&lt;/rec-number&gt;&lt;foreign-keys&gt;&lt;key app="EN" db-id="pdtewsetrssszaepssypw0pjxx5d29tdt2d9" timestamp="1508407384"&gt;129&lt;/key&gt;&lt;/foreign-keys&gt;&lt;ref-type name="Journal Article"&gt;17&lt;/ref-type&gt;&lt;contributors&gt;&lt;authors&gt;&lt;author&gt;Rizzi, Silvia&lt;/author&gt;&lt;author&gt;Thinggaard, Mikael&lt;/author&gt;&lt;author&gt;Engholm, Gerda&lt;/author&gt;&lt;author&gt;Christensen, Niels&lt;/author&gt;&lt;author&gt;Johannesen, Tom Børge&lt;/author&gt;&lt;author&gt;Vaupel, James W&lt;/author&gt;&lt;author&gt;Lindahl-Jacobsen, Rune&lt;/author&gt;&lt;/authors&gt;&lt;/contributors&gt;&lt;titles&gt;&lt;title&gt;Comparison of non-parametric methods for ungrouping coarsely aggregated data&lt;/title&gt;&lt;secondary-title&gt;BMC medical research methodology&lt;/secondary-title&gt;&lt;/titles&gt;&lt;periodical&gt;&lt;full-title&gt;BMC medical research methodology&lt;/full-title&gt;&lt;/periodical&gt;&lt;pages&gt;59&lt;/pages&gt;&lt;volume&gt;16&lt;/volume&gt;&lt;number&gt;1&lt;/number&gt;&lt;dates&gt;&lt;year&gt;2016&lt;/year&gt;&lt;/dates&gt;&lt;isbn&gt;1471-2288&lt;/isbn&gt;&lt;urls&gt;&lt;/urls&gt;&lt;/record&gt;&lt;/Cite&gt;&lt;/EndNote&gt;</w:instrText>
      </w:r>
      <w:r w:rsidR="00C53AE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(21)</w:t>
      </w:r>
      <w:r w:rsidR="00C53AED">
        <w:rPr>
          <w:rFonts w:ascii="Garamond" w:hAnsi="Garamond" w:cs="Times New Roman"/>
          <w:sz w:val="26"/>
          <w:szCs w:val="26"/>
        </w:rPr>
        <w:fldChar w:fldCharType="end"/>
      </w:r>
      <w:r w:rsidR="00C55204" w:rsidRPr="00B2566E">
        <w:rPr>
          <w:rFonts w:ascii="Garamond" w:hAnsi="Garamond" w:cs="Times New Roman"/>
          <w:sz w:val="26"/>
          <w:szCs w:val="26"/>
        </w:rPr>
        <w:t xml:space="preserve"> </w:t>
      </w:r>
      <w:r w:rsidR="00C53AED">
        <w:rPr>
          <w:rFonts w:ascii="Garamond" w:hAnsi="Garamond" w:cs="Times New Roman"/>
          <w:sz w:val="26"/>
          <w:szCs w:val="26"/>
        </w:rPr>
        <w:t>cause</w:t>
      </w:r>
      <w:r w:rsidR="00600AC4">
        <w:rPr>
          <w:rFonts w:ascii="Garamond" w:hAnsi="Garamond" w:cs="Times New Roman"/>
          <w:sz w:val="26"/>
          <w:szCs w:val="26"/>
        </w:rPr>
        <w:t xml:space="preserve">s </w:t>
      </w:r>
      <w:r w:rsidR="00C53AED">
        <w:rPr>
          <w:rFonts w:ascii="Garamond" w:hAnsi="Garamond" w:cs="Times New Roman"/>
          <w:sz w:val="26"/>
          <w:szCs w:val="26"/>
        </w:rPr>
        <w:t>of</w:t>
      </w:r>
      <w:r w:rsidR="00600AC4">
        <w:rPr>
          <w:rFonts w:ascii="Garamond" w:hAnsi="Garamond" w:cs="Times New Roman"/>
          <w:sz w:val="26"/>
          <w:szCs w:val="26"/>
        </w:rPr>
        <w:t xml:space="preserve"> </w:t>
      </w:r>
      <w:r w:rsidR="00C53AED">
        <w:rPr>
          <w:rFonts w:ascii="Garamond" w:hAnsi="Garamond" w:cs="Times New Roman"/>
          <w:sz w:val="26"/>
          <w:szCs w:val="26"/>
        </w:rPr>
        <w:t xml:space="preserve">death </w:t>
      </w:r>
      <w:r w:rsidR="00600AC4">
        <w:rPr>
          <w:rFonts w:ascii="Garamond" w:hAnsi="Garamond" w:cs="Times New Roman"/>
          <w:sz w:val="26"/>
          <w:szCs w:val="26"/>
        </w:rPr>
        <w:t xml:space="preserve">were </w:t>
      </w:r>
      <w:r w:rsidR="00C53AED">
        <w:rPr>
          <w:rFonts w:ascii="Garamond" w:hAnsi="Garamond" w:cs="Times New Roman"/>
          <w:sz w:val="26"/>
          <w:szCs w:val="26"/>
        </w:rPr>
        <w:t xml:space="preserve">ungrouped </w:t>
      </w:r>
      <w:r w:rsidR="00C31007" w:rsidRPr="00B2566E">
        <w:rPr>
          <w:rFonts w:ascii="Garamond" w:hAnsi="Garamond" w:cs="Times New Roman"/>
          <w:sz w:val="26"/>
          <w:szCs w:val="26"/>
        </w:rPr>
        <w:t>into</w:t>
      </w:r>
      <w:r w:rsidR="0022161F">
        <w:rPr>
          <w:rFonts w:ascii="Garamond" w:hAnsi="Garamond" w:cs="Times New Roman"/>
          <w:sz w:val="26"/>
          <w:szCs w:val="26"/>
        </w:rPr>
        <w:t xml:space="preserve"> single</w:t>
      </w:r>
      <w:r w:rsidR="00600AC4">
        <w:rPr>
          <w:rFonts w:ascii="Garamond" w:hAnsi="Garamond" w:cs="Times New Roman"/>
          <w:sz w:val="26"/>
          <w:szCs w:val="26"/>
        </w:rPr>
        <w:t xml:space="preserve"> </w:t>
      </w:r>
      <w:r w:rsidR="003D4697" w:rsidRPr="00B2566E">
        <w:rPr>
          <w:rFonts w:ascii="Garamond" w:hAnsi="Garamond" w:cs="Times New Roman"/>
          <w:sz w:val="26"/>
          <w:szCs w:val="26"/>
        </w:rPr>
        <w:t>year</w:t>
      </w:r>
      <w:r w:rsidR="00600AC4">
        <w:rPr>
          <w:rFonts w:ascii="Garamond" w:hAnsi="Garamond" w:cs="Times New Roman"/>
          <w:sz w:val="26"/>
          <w:szCs w:val="26"/>
        </w:rPr>
        <w:t>s of</w:t>
      </w:r>
      <w:r w:rsidR="003D4697" w:rsidRPr="00B2566E">
        <w:rPr>
          <w:rFonts w:ascii="Garamond" w:hAnsi="Garamond" w:cs="Times New Roman"/>
          <w:sz w:val="26"/>
          <w:szCs w:val="26"/>
        </w:rPr>
        <w:t xml:space="preserve"> age using efficient estimation of smooth distributions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D4697" w:rsidRPr="00B2566E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&lt;EndNote&gt;&lt;Cite&gt;&lt;Author&gt;Rizzi&lt;/Author&gt;&lt;Year&gt;2015&lt;/Year&gt;&lt;RecNum&gt;115&lt;/RecNum&gt;&lt;DisplayText&gt;(22)&lt;/DisplayText&gt;&lt;record&gt;&lt;rec-number&gt;115&lt;/rec-number&gt;&lt;foreign-keys&gt;&lt;key app="EN" db-id="pdtewsetrssszaepssypw0pjxx5d29tdt2d9" timestamp="1499415632"&gt;115&lt;/key&gt;&lt;/foreign-keys&gt;&lt;ref-type name="Journal Article"&gt;17&lt;/ref-type&gt;&lt;contributors&gt;&lt;authors&gt;&lt;author&gt;Rizzi, Silvia&lt;/author&gt;&lt;author&gt;Gampe, Jutta&lt;/author&gt;&lt;author&gt;Eilers, Paul HC&lt;/author&gt;&lt;/authors&gt;&lt;/contributors&gt;&lt;titles&gt;&lt;title&gt;Efficient estimation of smooth distributions from coarsely grouped data&lt;/title&gt;&lt;secondary-title&gt;American journal of epidemiology&lt;/secondary-title&gt;&lt;/titles&gt;&lt;periodical&gt;&lt;full-title&gt;American journal of epidemiology&lt;/full-title&gt;&lt;/periodical&gt;&lt;pages&gt;138-147&lt;/pages&gt;&lt;volume&gt;182&lt;/volume&gt;&lt;number&gt;2&lt;/number&gt;&lt;dates&gt;&lt;year&gt;2015&lt;/year&gt;&lt;/dates&gt;&lt;isbn&gt;1476-6256&lt;/isbn&gt;&lt;urls&gt;&lt;/urls&gt;&lt;/record&gt;&lt;/Cite&gt;&lt;/EndNote&gt;</w:instrText>
      </w:r>
      <w:r w:rsidR="003D4697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(22)</w:t>
      </w:r>
      <w:r w:rsidR="003D4697" w:rsidRPr="00B2566E">
        <w:rPr>
          <w:rFonts w:ascii="Garamond" w:hAnsi="Garamond" w:cs="Times New Roman"/>
          <w:sz w:val="26"/>
          <w:szCs w:val="26"/>
        </w:rPr>
        <w:fldChar w:fldCharType="end"/>
      </w:r>
    </w:p>
    <w:p w14:paraId="02D4120F" w14:textId="77777777" w:rsidR="003C22DE" w:rsidRPr="00B2566E" w:rsidRDefault="005E392D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/>
          <w:b/>
          <w:i/>
          <w:sz w:val="26"/>
          <w:szCs w:val="26"/>
        </w:rPr>
        <w:t>Cause-of-death classification</w:t>
      </w:r>
    </w:p>
    <w:p w14:paraId="414628AC" w14:textId="3D3E6CF2" w:rsidR="002E495E" w:rsidRDefault="00B967A4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Data on causes of death were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classified using </w:t>
      </w:r>
      <w:r w:rsidR="003E5DBA" w:rsidRPr="00B2566E">
        <w:rPr>
          <w:rFonts w:ascii="Garamond" w:hAnsi="Garamond" w:cs="Times New Roman"/>
          <w:sz w:val="26"/>
          <w:szCs w:val="26"/>
        </w:rPr>
        <w:t>the seventh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, </w:t>
      </w:r>
      <w:r w:rsidR="003E5DBA" w:rsidRPr="00B2566E">
        <w:rPr>
          <w:rFonts w:ascii="Garamond" w:hAnsi="Garamond" w:cs="Times New Roman"/>
          <w:sz w:val="26"/>
          <w:szCs w:val="26"/>
        </w:rPr>
        <w:t>eighth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, </w:t>
      </w:r>
      <w:r w:rsidR="003E5DBA" w:rsidRPr="00B2566E">
        <w:rPr>
          <w:rFonts w:ascii="Garamond" w:hAnsi="Garamond" w:cs="Times New Roman"/>
          <w:sz w:val="26"/>
          <w:szCs w:val="26"/>
        </w:rPr>
        <w:t>ninth and tenth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</w:t>
      </w:r>
      <w:r w:rsidR="003E5DBA" w:rsidRPr="00B2566E">
        <w:rPr>
          <w:rFonts w:ascii="Garamond" w:hAnsi="Garamond" w:cs="Times New Roman"/>
          <w:sz w:val="26"/>
          <w:szCs w:val="26"/>
        </w:rPr>
        <w:t xml:space="preserve">revisions 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of the </w:t>
      </w:r>
      <w:r w:rsidR="005E392D" w:rsidRPr="00B2566E">
        <w:rPr>
          <w:rFonts w:ascii="Garamond" w:hAnsi="Garamond" w:cs="Times New Roman"/>
          <w:sz w:val="26"/>
          <w:szCs w:val="26"/>
        </w:rPr>
        <w:t>International Classificatio</w:t>
      </w:r>
      <w:r w:rsidR="00D91FB4" w:rsidRPr="00B2566E">
        <w:rPr>
          <w:rFonts w:ascii="Garamond" w:hAnsi="Garamond" w:cs="Times New Roman"/>
          <w:sz w:val="26"/>
          <w:szCs w:val="26"/>
        </w:rPr>
        <w:t>n of Diseases (ICD)</w:t>
      </w:r>
      <w:r w:rsidR="007B017A">
        <w:rPr>
          <w:rFonts w:ascii="Garamond" w:hAnsi="Garamond" w:cs="Times New Roman"/>
          <w:sz w:val="26"/>
          <w:szCs w:val="26"/>
        </w:rPr>
        <w:t xml:space="preserve"> for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the period studied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1B76E1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&lt;EndNote&gt;&lt;Cite&gt;&lt;Author&gt;Organization&lt;/Author&gt;&lt;Year&gt;2004&lt;/Year&gt;&lt;RecNum&gt;134&lt;/RecNum&gt;&lt;DisplayText&gt;(23)&lt;/DisplayText&gt;&lt;record&gt;&lt;rec-number&gt;134&lt;/rec-number&gt;&lt;foreign-keys&gt;&lt;key app="EN" db-id="pdtewsetrssszaepssypw0pjxx5d29tdt2d9" timestamp="1510827803"&gt;134&lt;/key&gt;&lt;/foreign-keys&gt;&lt;ref-type name="Book"&gt;6&lt;/ref-type&gt;&lt;contributors&gt;&lt;authors&gt;&lt;author&gt;World Health Organization&lt;/author&gt;&lt;/authors&gt;&lt;/contributors&gt;&lt;titles&gt;&lt;title&gt;International statistical classification of diseases and related health problems&lt;/title&gt;&lt;/titles&gt;&lt;volume&gt;1&lt;/volume&gt;&lt;dates&gt;&lt;year&gt;2004&lt;/year&gt;&lt;/dates&gt;&lt;publisher&gt;World Health Organization&lt;/publisher&gt;&lt;isbn&gt;9241546492&lt;/isbn&gt;&lt;urls&gt;&lt;/urls&gt;&lt;/record&gt;&lt;/Cite&gt;&lt;/EndNote&gt;</w:instrText>
      </w:r>
      <w:r w:rsidR="001B76E1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(23)</w:t>
      </w:r>
      <w:r w:rsidR="001B76E1">
        <w:rPr>
          <w:rFonts w:ascii="Garamond" w:hAnsi="Garamond" w:cs="Times New Roman"/>
          <w:sz w:val="26"/>
          <w:szCs w:val="26"/>
        </w:rPr>
        <w:fldChar w:fldCharType="end"/>
      </w:r>
      <w:r w:rsidR="00E575B2">
        <w:rPr>
          <w:rFonts w:ascii="Garamond" w:hAnsi="Garamond" w:cs="Times New Roman"/>
          <w:sz w:val="26"/>
          <w:szCs w:val="26"/>
        </w:rPr>
        <w:t xml:space="preserve"> </w:t>
      </w:r>
      <w:r w:rsidR="00617176" w:rsidRPr="00B2566E">
        <w:rPr>
          <w:rFonts w:ascii="Garamond" w:hAnsi="Garamond" w:cs="Times New Roman"/>
          <w:sz w:val="26"/>
          <w:szCs w:val="26"/>
        </w:rPr>
        <w:t>D</w:t>
      </w:r>
      <w:r w:rsidR="00347B3A" w:rsidRPr="00B2566E">
        <w:rPr>
          <w:rFonts w:ascii="Garamond" w:hAnsi="Garamond" w:cs="Times New Roman"/>
          <w:sz w:val="26"/>
          <w:szCs w:val="26"/>
        </w:rPr>
        <w:t>eaths were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grouped in</w:t>
      </w:r>
      <w:ins w:id="35" w:author="MPIDR_D\vanraalte" w:date="2018-06-16T11:23:00Z">
        <w:r w:rsidR="007D00A4">
          <w:rPr>
            <w:rFonts w:ascii="Garamond" w:hAnsi="Garamond" w:cs="Times New Roman"/>
            <w:sz w:val="26"/>
            <w:szCs w:val="26"/>
          </w:rPr>
          <w:t>to</w:t>
        </w:r>
      </w:ins>
      <w:r w:rsidR="00617176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>seven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major cause-of-death categories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aim</w:t>
      </w:r>
      <w:r w:rsidR="00893C2F">
        <w:rPr>
          <w:rFonts w:ascii="Garamond" w:hAnsi="Garamond" w:cs="Times New Roman"/>
          <w:sz w:val="26"/>
          <w:szCs w:val="26"/>
        </w:rPr>
        <w:t>ed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at capturing conditions that might hav</w:t>
      </w:r>
      <w:r w:rsidR="0022126B">
        <w:rPr>
          <w:rFonts w:ascii="Garamond" w:hAnsi="Garamond" w:cs="Times New Roman"/>
          <w:sz w:val="26"/>
          <w:szCs w:val="26"/>
        </w:rPr>
        <w:t>e affected mortality in these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countries</w:t>
      </w:r>
      <w:r w:rsidR="0022126B">
        <w:rPr>
          <w:rFonts w:ascii="Garamond" w:hAnsi="Garamond" w:cs="Times New Roman"/>
          <w:sz w:val="26"/>
          <w:szCs w:val="26"/>
        </w:rPr>
        <w:t xml:space="preserve">. </w:t>
      </w:r>
      <w:r w:rsidR="00893C2F">
        <w:rPr>
          <w:rFonts w:ascii="Garamond" w:hAnsi="Garamond" w:cs="Times New Roman"/>
          <w:sz w:val="26"/>
          <w:szCs w:val="26"/>
        </w:rPr>
        <w:t>W</w:t>
      </w:r>
      <w:r w:rsidR="007B017A">
        <w:rPr>
          <w:rFonts w:ascii="Garamond" w:hAnsi="Garamond" w:cs="Times New Roman"/>
          <w:sz w:val="26"/>
          <w:szCs w:val="26"/>
        </w:rPr>
        <w:t xml:space="preserve">e </w:t>
      </w:r>
      <w:r w:rsidR="0022126B">
        <w:rPr>
          <w:rFonts w:ascii="Garamond" w:hAnsi="Garamond" w:cs="Times New Roman"/>
          <w:sz w:val="26"/>
          <w:szCs w:val="26"/>
        </w:rPr>
        <w:t xml:space="preserve">considered that smoking </w:t>
      </w:r>
      <w:r w:rsidR="00D07366">
        <w:rPr>
          <w:rFonts w:ascii="Garamond" w:hAnsi="Garamond" w:cs="Times New Roman"/>
          <w:sz w:val="26"/>
          <w:szCs w:val="26"/>
        </w:rPr>
        <w:t>prevalence was comparatively high</w:t>
      </w:r>
      <w:r w:rsidR="0022126B">
        <w:rPr>
          <w:rFonts w:ascii="Garamond" w:hAnsi="Garamond" w:cs="Times New Roman"/>
          <w:sz w:val="26"/>
          <w:szCs w:val="26"/>
        </w:rPr>
        <w:t xml:space="preserve"> among wo</w:t>
      </w:r>
      <w:r w:rsidR="00893C2F">
        <w:rPr>
          <w:rFonts w:ascii="Garamond" w:hAnsi="Garamond" w:cs="Times New Roman"/>
          <w:sz w:val="26"/>
          <w:szCs w:val="26"/>
        </w:rPr>
        <w:t>men (and still remains high</w:t>
      </w:r>
      <w:r w:rsidR="007137D6">
        <w:rPr>
          <w:rFonts w:ascii="Garamond" w:hAnsi="Garamond" w:cs="Times New Roman"/>
          <w:sz w:val="26"/>
          <w:szCs w:val="26"/>
        </w:rPr>
        <w:t>er</w:t>
      </w:r>
      <w:r w:rsidR="0022126B">
        <w:rPr>
          <w:rFonts w:ascii="Garamond" w:hAnsi="Garamond" w:cs="Times New Roman"/>
          <w:sz w:val="26"/>
          <w:szCs w:val="26"/>
        </w:rPr>
        <w:t>) in Denmark</w:t>
      </w:r>
      <w:r w:rsidR="00E575B2">
        <w:rPr>
          <w:rFonts w:ascii="Garamond" w:hAnsi="Garamond" w:cs="Times New Roman"/>
          <w:sz w:val="26"/>
          <w:szCs w:val="26"/>
        </w:rPr>
        <w:t>;</w:t>
      </w:r>
      <w:r w:rsidR="00E2670C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&lt;EndNote&gt;&lt;Cite&gt;&lt;Author&gt;Hashim&lt;/Author&gt;&lt;Year&gt;2016&lt;/Year&gt;&lt;RecNum&gt;133&lt;/RecNum&gt;&lt;DisplayText&gt;(14, 24)&lt;/DisplayText&gt;&lt;record&gt;&lt;rec-number&gt;133&lt;/rec-number&gt;&lt;foreign-keys&gt;&lt;key app="EN" db-id="pdtewsetrssszaepssypw0pjxx5d29tdt2d9" timestamp="1508502334"&gt;133&lt;/key&gt;&lt;/foreign-keys&gt;&lt;ref-type name="Journal Article"&gt;17&lt;/ref-type&gt;&lt;contributors&gt;&lt;authors&gt;&lt;author&gt;Hashim, Dana&lt;/author&gt;&lt;author&gt;Boffetta, P&lt;/author&gt;&lt;author&gt;La Vecchia, C&lt;/author&gt;&lt;author&gt;Rota, M&lt;/author&gt;&lt;author&gt;Bertuccio, P&lt;/author&gt;&lt;author&gt;Malvezzi, M&lt;/author&gt;&lt;author&gt;Negri, E&lt;/author&gt;&lt;/authors&gt;&lt;/contributors&gt;&lt;titles&gt;&lt;title&gt;The global decrease in cancer mortality: trends and disparities&lt;/title&gt;&lt;secondary-title&gt;Annals of Oncology&lt;/secondary-title&gt;&lt;/titles&gt;&lt;periodical&gt;&lt;full-title&gt;Annals of Oncology&lt;/full-title&gt;&lt;/periodical&gt;&lt;pages&gt;926-933&lt;/pages&gt;&lt;volume&gt;27&lt;/volume&gt;&lt;number&gt;5&lt;/number&gt;&lt;dates&gt;&lt;year&gt;2016&lt;/year&gt;&lt;/dates&gt;&lt;isbn&gt;0923-7534&lt;/isbn&gt;&lt;urls&gt;&lt;/urls&gt;&lt;/record&gt;&lt;/Cite&gt;&lt;Cite&gt;&lt;Author&gt;Lindahl-Jacobsen&lt;/Author&gt;&lt;Year&gt;2016&lt;/Year&gt;&lt;RecNum&gt;43&lt;/RecNum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E2670C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(14, 24)</w:t>
      </w:r>
      <w:r w:rsidR="00E2670C">
        <w:rPr>
          <w:rFonts w:ascii="Garamond" w:hAnsi="Garamond" w:cs="Times New Roman"/>
          <w:sz w:val="26"/>
          <w:szCs w:val="26"/>
        </w:rPr>
        <w:fldChar w:fldCharType="end"/>
      </w:r>
      <w:r w:rsidR="0022126B">
        <w:rPr>
          <w:rFonts w:ascii="Garamond" w:hAnsi="Garamond" w:cs="Times New Roman"/>
          <w:sz w:val="26"/>
          <w:szCs w:val="26"/>
        </w:rPr>
        <w:t xml:space="preserve"> that the </w:t>
      </w:r>
      <w:r w:rsidR="004D0DA7">
        <w:rPr>
          <w:rFonts w:ascii="Garamond" w:hAnsi="Garamond" w:cs="Times New Roman"/>
          <w:sz w:val="26"/>
          <w:szCs w:val="26"/>
        </w:rPr>
        <w:t>decrease in mortality from heart conditions</w:t>
      </w:r>
      <w:r w:rsidR="0022126B">
        <w:rPr>
          <w:rFonts w:ascii="Garamond" w:hAnsi="Garamond" w:cs="Times New Roman"/>
          <w:sz w:val="26"/>
          <w:szCs w:val="26"/>
        </w:rPr>
        <w:t xml:space="preserve"> </w:t>
      </w:r>
      <w:r w:rsidR="004D0DA7">
        <w:rPr>
          <w:rFonts w:ascii="Garamond" w:hAnsi="Garamond" w:cs="Times New Roman"/>
          <w:sz w:val="26"/>
          <w:szCs w:val="26"/>
        </w:rPr>
        <w:t xml:space="preserve">(cardiovascular </w:t>
      </w:r>
      <w:r w:rsidR="0022126B">
        <w:rPr>
          <w:rFonts w:ascii="Garamond" w:hAnsi="Garamond" w:cs="Times New Roman"/>
          <w:sz w:val="26"/>
          <w:szCs w:val="26"/>
        </w:rPr>
        <w:t>revolution</w:t>
      </w:r>
      <w:r w:rsidR="004D0DA7">
        <w:rPr>
          <w:rFonts w:ascii="Garamond" w:hAnsi="Garamond" w:cs="Times New Roman"/>
          <w:sz w:val="26"/>
          <w:szCs w:val="26"/>
        </w:rPr>
        <w:t>)</w:t>
      </w:r>
      <w:r w:rsidR="0022126B">
        <w:rPr>
          <w:rFonts w:ascii="Garamond" w:hAnsi="Garamond" w:cs="Times New Roman"/>
          <w:sz w:val="26"/>
          <w:szCs w:val="26"/>
        </w:rPr>
        <w:t xml:space="preserve"> took place </w:t>
      </w:r>
      <w:r w:rsidR="00043977">
        <w:rPr>
          <w:rFonts w:ascii="Garamond" w:hAnsi="Garamond" w:cs="Times New Roman"/>
          <w:sz w:val="26"/>
          <w:szCs w:val="26"/>
        </w:rPr>
        <w:t>during</w:t>
      </w:r>
      <w:r w:rsidR="0022126B">
        <w:rPr>
          <w:rFonts w:ascii="Garamond" w:hAnsi="Garamond" w:cs="Times New Roman"/>
          <w:sz w:val="26"/>
          <w:szCs w:val="26"/>
        </w:rPr>
        <w:t xml:space="preserve"> the studied period</w:t>
      </w:r>
      <w:r w:rsidR="00E575B2">
        <w:rPr>
          <w:rFonts w:ascii="Garamond" w:hAnsi="Garamond" w:cs="Times New Roman"/>
          <w:sz w:val="26"/>
          <w:szCs w:val="26"/>
        </w:rPr>
        <w:t>;</w:t>
      </w:r>
      <w:r w:rsidR="003428A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&lt;EndNote&gt;&lt;Cite&gt;&lt;Author&gt;Smallman-Raynor&lt;/Author&gt;&lt;Year&gt;1999&lt;/Year&gt;&lt;RecNum&gt;148&lt;/RecNum&gt;&lt;DisplayText&gt;(25)&lt;/DisplayText&gt;&lt;record&gt;&lt;rec-number&gt;148&lt;/rec-number&gt;&lt;foreign-keys&gt;&lt;key app="EN" db-id="pdtewsetrssszaepssypw0pjxx5d29tdt2d9" timestamp="1512573270"&gt;148&lt;/key&gt;&lt;/foreign-keys&gt;&lt;ref-type name="Journal Article"&gt;17&lt;/ref-type&gt;&lt;contributors&gt;&lt;authors&gt;&lt;author&gt;Smallman-Raynor, Matthew&lt;/author&gt;&lt;author&gt;Phillips, David&lt;/author&gt;&lt;/authors&gt;&lt;/contributors&gt;&lt;titles&gt;&lt;title&gt;Late stages of epidemiological transition: health status in the developed world&lt;/title&gt;&lt;secondary-title&gt;Health &amp;amp; place&lt;/secondary-title&gt;&lt;/titles&gt;&lt;periodical&gt;&lt;full-title&gt;Health &amp;amp; place&lt;/full-title&gt;&lt;/periodical&gt;&lt;pages&gt;209-222&lt;/pages&gt;&lt;volume&gt;5&lt;/volume&gt;&lt;number&gt;3&lt;/number&gt;&lt;dates&gt;&lt;year&gt;1999&lt;/year&gt;&lt;/dates&gt;&lt;isbn&gt;1353-8292&lt;/isbn&gt;&lt;urls&gt;&lt;/urls&gt;&lt;/record&gt;&lt;/Cite&gt;&lt;/EndNote&gt;</w:instrText>
      </w:r>
      <w:r w:rsidR="003428A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(25)</w:t>
      </w:r>
      <w:r w:rsidR="003428AD">
        <w:rPr>
          <w:rFonts w:ascii="Garamond" w:hAnsi="Garamond" w:cs="Times New Roman"/>
          <w:sz w:val="26"/>
          <w:szCs w:val="26"/>
        </w:rPr>
        <w:fldChar w:fldCharType="end"/>
      </w:r>
      <w:r w:rsidR="0042548B">
        <w:rPr>
          <w:rFonts w:ascii="Garamond" w:hAnsi="Garamond" w:cs="Times New Roman"/>
          <w:sz w:val="26"/>
          <w:szCs w:val="26"/>
        </w:rPr>
        <w:t xml:space="preserve"> and that the management of infectious diseases has improved greatly over the past half century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428A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&lt;EndNote&gt;&lt;Cite&gt;&lt;Author&gt;Organization&lt;/Author&gt;&lt;Year&gt;2000&lt;/Year&gt;&lt;RecNum&gt;149&lt;/RecNum&gt;&lt;DisplayText&gt;(26)&lt;/DisplayText&gt;&lt;record&gt;&lt;rec-number&gt;149&lt;/rec-number&gt;&lt;foreign-keys&gt;&lt;key app="EN" db-id="pdtewsetrssszaepssypw0pjxx5d29tdt2d9" timestamp="1512573353"&gt;149&lt;/key&gt;&lt;/foreign-keys&gt;&lt;ref-type name="Book"&gt;6&lt;/ref-type&gt;&lt;contributors&gt;&lt;authors&gt;&lt;author&gt;World Health Organization&lt;/author&gt;&lt;/authors&gt;&lt;/contributors&gt;&lt;titles&gt;&lt;title&gt;The world health report 2000: health systems: improving performance&lt;/title&gt;&lt;/titles&gt;&lt;dates&gt;&lt;year&gt;2000&lt;/year&gt;&lt;/dates&gt;&lt;publisher&gt;World Health Organization&lt;/publisher&gt;&lt;isbn&gt;924156198X&lt;/isbn&gt;&lt;urls&gt;&lt;/urls&gt;&lt;/record&gt;&lt;/Cite&gt;&lt;/EndNote&gt;</w:instrText>
      </w:r>
      <w:r w:rsidR="003428A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(26)</w:t>
      </w:r>
      <w:r w:rsidR="003428AD">
        <w:rPr>
          <w:rFonts w:ascii="Garamond" w:hAnsi="Garamond" w:cs="Times New Roman"/>
          <w:sz w:val="26"/>
          <w:szCs w:val="26"/>
        </w:rPr>
        <w:fldChar w:fldCharType="end"/>
      </w:r>
      <w:r w:rsidR="0042548B">
        <w:rPr>
          <w:rFonts w:ascii="Garamond" w:hAnsi="Garamond" w:cs="Times New Roman"/>
          <w:sz w:val="26"/>
          <w:szCs w:val="26"/>
        </w:rPr>
        <w:t xml:space="preserve"> Hence, we grouped causes of death</w:t>
      </w:r>
      <w:r w:rsidR="008148E5">
        <w:rPr>
          <w:rFonts w:ascii="Garamond" w:hAnsi="Garamond" w:cs="Times New Roman"/>
          <w:sz w:val="26"/>
          <w:szCs w:val="26"/>
        </w:rPr>
        <w:t xml:space="preserve"> up to age 84</w:t>
      </w:r>
      <w:r w:rsidR="0042548B">
        <w:rPr>
          <w:rFonts w:ascii="Garamond" w:hAnsi="Garamond" w:cs="Times New Roman"/>
          <w:sz w:val="26"/>
          <w:szCs w:val="26"/>
        </w:rPr>
        <w:t xml:space="preserve"> as follows</w:t>
      </w:r>
      <w:r w:rsidR="00C0305A" w:rsidRPr="00B2566E">
        <w:rPr>
          <w:rFonts w:ascii="Garamond" w:hAnsi="Garamond" w:cs="Times New Roman"/>
          <w:sz w:val="26"/>
          <w:szCs w:val="26"/>
        </w:rPr>
        <w:t>: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1) </w:t>
      </w:r>
      <w:r w:rsidR="00C0305A" w:rsidRPr="00B2566E">
        <w:rPr>
          <w:rFonts w:ascii="Garamond" w:hAnsi="Garamond" w:cs="Times New Roman"/>
          <w:sz w:val="26"/>
          <w:szCs w:val="26"/>
        </w:rPr>
        <w:t>Cancers sensitive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to smoking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880E79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&lt;EndNote&gt;&lt;Cite&gt;&lt;Author&gt;Organization&lt;/Author&gt;&lt;Year&gt;2012&lt;/Year&gt;&lt;RecNum&gt;151&lt;/RecNum&gt;&lt;DisplayText&gt;(27)&lt;/DisplayText&gt;&lt;record&gt;&lt;rec-number&gt;151&lt;/rec-number&gt;&lt;foreign-keys&gt;&lt;key app="EN" db-id="pdtewsetrssszaepssypw0pjxx5d29tdt2d9" timestamp="1517396430"&gt;151&lt;/key&gt;&lt;/foreign-keys&gt;&lt;ref-type name="Journal Article"&gt;17&lt;/ref-type&gt;&lt;contributors&gt;&lt;authors&gt;&lt;author&gt;World Health Organization&lt;/author&gt;&lt;author&gt;International Agency for Research on Cancer&lt;/author&gt;&lt;/authors&gt;&lt;/contributors&gt;&lt;titles&gt;&lt;title&gt;Personal Habits and Indoor Combustions Volume 100e A Review Of Human Carcinogens&lt;/title&gt;&lt;secondary-title&gt;IARC Monographs on the Evaluation of Carcinogenic Risks to Humans&lt;/secondary-title&gt;&lt;/titles&gt;&lt;periodical&gt;&lt;full-title&gt;IARC Monographs on the Evaluation of Carcinogenic Risks to Humans&lt;/full-title&gt;&lt;/periodical&gt;&lt;pages&gt;1-441&lt;/pages&gt;&lt;volume&gt;100&lt;/volume&gt;&lt;dates&gt;&lt;year&gt;2012&lt;/year&gt;&lt;/dates&gt;&lt;urls&gt;&lt;/urls&gt;&lt;/record&gt;&lt;/Cite&gt;&lt;/EndNote&gt;</w:instrText>
      </w:r>
      <w:r w:rsidR="00880E79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(27)</w:t>
      </w:r>
      <w:r w:rsidR="00880E79">
        <w:rPr>
          <w:rFonts w:ascii="Garamond" w:hAnsi="Garamond" w:cs="Times New Roman"/>
          <w:sz w:val="26"/>
          <w:szCs w:val="26"/>
        </w:rPr>
        <w:fldChar w:fldCharType="end"/>
      </w:r>
      <w:r w:rsidR="002E495E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>2</w:t>
      </w:r>
      <w:r w:rsidR="002E495E" w:rsidRPr="00B2566E">
        <w:rPr>
          <w:rFonts w:ascii="Garamond" w:hAnsi="Garamond" w:cs="Times New Roman"/>
          <w:sz w:val="26"/>
          <w:szCs w:val="26"/>
        </w:rPr>
        <w:t>) Cancers no</w:t>
      </w:r>
      <w:r w:rsidR="00C0305A" w:rsidRPr="00B2566E">
        <w:rPr>
          <w:rFonts w:ascii="Garamond" w:hAnsi="Garamond" w:cs="Times New Roman"/>
          <w:sz w:val="26"/>
          <w:szCs w:val="26"/>
        </w:rPr>
        <w:t>t sensitive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to smoking, </w:t>
      </w:r>
      <w:r w:rsidR="00C0305A" w:rsidRPr="00B2566E">
        <w:rPr>
          <w:rFonts w:ascii="Garamond" w:hAnsi="Garamond" w:cs="Times New Roman"/>
          <w:sz w:val="26"/>
          <w:szCs w:val="26"/>
        </w:rPr>
        <w:t>3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) Cardiovascular diseases, 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4) </w:t>
      </w:r>
      <w:r w:rsidR="004F6020">
        <w:rPr>
          <w:rFonts w:ascii="Garamond" w:hAnsi="Garamond" w:cs="Times New Roman"/>
          <w:sz w:val="26"/>
          <w:szCs w:val="26"/>
        </w:rPr>
        <w:t>Non-i</w:t>
      </w:r>
      <w:r w:rsidR="00C0305A" w:rsidRPr="00B2566E">
        <w:rPr>
          <w:rFonts w:ascii="Garamond" w:hAnsi="Garamond" w:cs="Times New Roman"/>
          <w:sz w:val="26"/>
          <w:szCs w:val="26"/>
        </w:rPr>
        <w:t>nfectious respiratory diseases, 5</w:t>
      </w:r>
      <w:r w:rsidR="00864E50" w:rsidRPr="00B2566E">
        <w:rPr>
          <w:rFonts w:ascii="Garamond" w:hAnsi="Garamond" w:cs="Times New Roman"/>
          <w:sz w:val="26"/>
          <w:szCs w:val="26"/>
        </w:rPr>
        <w:t xml:space="preserve">) </w:t>
      </w:r>
      <w:r w:rsidR="004F6020">
        <w:rPr>
          <w:rFonts w:ascii="Garamond" w:hAnsi="Garamond" w:cs="Times New Roman"/>
          <w:sz w:val="26"/>
          <w:szCs w:val="26"/>
        </w:rPr>
        <w:t>I</w:t>
      </w:r>
      <w:r w:rsidR="00C0305A" w:rsidRPr="00B2566E">
        <w:rPr>
          <w:rFonts w:ascii="Garamond" w:hAnsi="Garamond" w:cs="Times New Roman"/>
          <w:sz w:val="26"/>
          <w:szCs w:val="26"/>
        </w:rPr>
        <w:t>nfectious respiratory diseases,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>6</w:t>
      </w:r>
      <w:r w:rsidR="002E495E" w:rsidRPr="00B2566E">
        <w:rPr>
          <w:rFonts w:ascii="Garamond" w:hAnsi="Garamond" w:cs="Times New Roman"/>
          <w:sz w:val="26"/>
          <w:szCs w:val="26"/>
        </w:rPr>
        <w:t>) External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 causes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and </w:t>
      </w:r>
      <w:r w:rsidR="00C0305A" w:rsidRPr="00B2566E">
        <w:rPr>
          <w:rFonts w:ascii="Garamond" w:hAnsi="Garamond" w:cs="Times New Roman"/>
          <w:sz w:val="26"/>
          <w:szCs w:val="26"/>
        </w:rPr>
        <w:t>7</w:t>
      </w:r>
      <w:r w:rsidR="002E495E" w:rsidRPr="00B2566E">
        <w:rPr>
          <w:rFonts w:ascii="Garamond" w:hAnsi="Garamond" w:cs="Times New Roman"/>
          <w:sz w:val="26"/>
          <w:szCs w:val="26"/>
        </w:rPr>
        <w:t>) Rest of causes. For ICD codes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and details on the classification</w:t>
      </w:r>
      <w:r w:rsidR="003909D5">
        <w:rPr>
          <w:rFonts w:ascii="Garamond" w:hAnsi="Garamond" w:cs="Times New Roman"/>
          <w:sz w:val="26"/>
          <w:szCs w:val="26"/>
        </w:rPr>
        <w:t xml:space="preserve"> see Supplementary Table 1</w:t>
      </w:r>
      <w:r w:rsidR="002E495E" w:rsidRPr="00B2566E">
        <w:rPr>
          <w:rFonts w:ascii="Garamond" w:hAnsi="Garamond" w:cs="Times New Roman"/>
          <w:sz w:val="26"/>
          <w:szCs w:val="26"/>
        </w:rPr>
        <w:t>.</w:t>
      </w:r>
      <w:r w:rsidR="00320ADC">
        <w:rPr>
          <w:rFonts w:ascii="Garamond" w:hAnsi="Garamond" w:cs="Times New Roman"/>
          <w:sz w:val="26"/>
          <w:szCs w:val="26"/>
        </w:rPr>
        <w:t xml:space="preserve"> Causes of death above age 85 were not decomposed, be</w:t>
      </w:r>
      <w:r w:rsidR="00320ADC">
        <w:rPr>
          <w:rFonts w:ascii="Garamond" w:hAnsi="Garamond" w:cs="Times New Roman"/>
          <w:sz w:val="26"/>
          <w:szCs w:val="26"/>
        </w:rPr>
        <w:lastRenderedPageBreak/>
        <w:t>cause of low</w:t>
      </w:r>
      <w:r w:rsidR="00A105B3">
        <w:rPr>
          <w:rFonts w:ascii="Garamond" w:hAnsi="Garamond" w:cs="Times New Roman"/>
          <w:sz w:val="26"/>
          <w:szCs w:val="26"/>
        </w:rPr>
        <w:t>er</w:t>
      </w:r>
      <w:r w:rsidR="00320ADC">
        <w:rPr>
          <w:rFonts w:ascii="Garamond" w:hAnsi="Garamond" w:cs="Times New Roman"/>
          <w:sz w:val="26"/>
          <w:szCs w:val="26"/>
        </w:rPr>
        <w:t xml:space="preserve"> reliability</w:t>
      </w:r>
      <w:r w:rsidR="00A105B3">
        <w:rPr>
          <w:rFonts w:ascii="Garamond" w:hAnsi="Garamond" w:cs="Times New Roman"/>
          <w:sz w:val="26"/>
          <w:szCs w:val="26"/>
        </w:rPr>
        <w:t xml:space="preserve"> in the presence of multi-morbidities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1B76E1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&lt;EndNote&gt;&lt;Cite&gt;&lt;Author&gt;Rosenberg&lt;/Author&gt;&lt;Year&gt;1999&lt;/Year&gt;&lt;RecNum&gt;135&lt;/RecNum&gt;&lt;DisplayText&gt;(28)&lt;/DisplayText&gt;&lt;record&gt;&lt;rec-number&gt;135&lt;/rec-number&gt;&lt;foreign-keys&gt;&lt;key app="EN" db-id="pdtewsetrssszaepssypw0pjxx5d29tdt2d9" timestamp="1510827922"&gt;135&lt;/key&gt;&lt;/foreign-keys&gt;&lt;ref-type name="Journal Article"&gt;17&lt;/ref-type&gt;&lt;contributors&gt;&lt;authors&gt;&lt;author&gt;Rosenberg, Harry M&lt;/author&gt;&lt;/authors&gt;&lt;/contributors&gt;&lt;titles&gt;&lt;title&gt;Cause of death as a contemporary problem&lt;/title&gt;&lt;secondary-title&gt;Journal of the history of medicine and allied sciences&lt;/secondary-title&gt;&lt;/titles&gt;&lt;periodical&gt;&lt;full-title&gt;Journal of the history of medicine and allied sciences&lt;/full-title&gt;&lt;/periodical&gt;&lt;pages&gt;133-153&lt;/pages&gt;&lt;volume&gt;54&lt;/volume&gt;&lt;number&gt;2&lt;/number&gt;&lt;dates&gt;&lt;year&gt;1999&lt;/year&gt;&lt;/dates&gt;&lt;isbn&gt;0022-5045&lt;/isbn&gt;&lt;urls&gt;&lt;/urls&gt;&lt;/record&gt;&lt;/Cite&gt;&lt;/EndNote&gt;</w:instrText>
      </w:r>
      <w:r w:rsidR="001B76E1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(28)</w:t>
      </w:r>
      <w:r w:rsidR="001B76E1">
        <w:rPr>
          <w:rFonts w:ascii="Garamond" w:hAnsi="Garamond" w:cs="Times New Roman"/>
          <w:sz w:val="26"/>
          <w:szCs w:val="26"/>
        </w:rPr>
        <w:fldChar w:fldCharType="end"/>
      </w:r>
      <w:r w:rsidR="00C0305A" w:rsidRPr="00B2566E">
        <w:rPr>
          <w:rFonts w:ascii="Garamond" w:hAnsi="Garamond" w:cs="Times New Roman"/>
          <w:sz w:val="26"/>
          <w:szCs w:val="26"/>
        </w:rPr>
        <w:t xml:space="preserve"> Our </w:t>
      </w:r>
      <w:r w:rsidR="00A105B3">
        <w:rPr>
          <w:rFonts w:ascii="Garamond" w:hAnsi="Garamond" w:cs="Times New Roman"/>
          <w:sz w:val="26"/>
          <w:szCs w:val="26"/>
        </w:rPr>
        <w:t>groupings over the various ICD revisions</w:t>
      </w:r>
      <w:r w:rsidR="00A105B3" w:rsidRPr="00B2566E">
        <w:rPr>
          <w:rFonts w:ascii="Garamond" w:hAnsi="Garamond" w:cs="Times New Roman"/>
          <w:sz w:val="26"/>
          <w:szCs w:val="26"/>
        </w:rPr>
        <w:t xml:space="preserve"> w</w:t>
      </w:r>
      <w:r w:rsidR="00A105B3">
        <w:rPr>
          <w:rFonts w:ascii="Garamond" w:hAnsi="Garamond" w:cs="Times New Roman"/>
          <w:sz w:val="26"/>
          <w:szCs w:val="26"/>
        </w:rPr>
        <w:t>ere</w:t>
      </w:r>
      <w:r w:rsidR="00A105B3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cross-checked </w:t>
      </w:r>
      <w:ins w:id="36" w:author="MPIDR_D\vanraalte" w:date="2018-06-16T11:24:00Z">
        <w:r w:rsidR="007D00A4">
          <w:rPr>
            <w:rFonts w:ascii="Garamond" w:hAnsi="Garamond" w:cs="Times New Roman"/>
            <w:sz w:val="26"/>
            <w:szCs w:val="26"/>
          </w:rPr>
          <w:t>to be</w:t>
        </w:r>
      </w:ins>
      <w:ins w:id="37" w:author="MPIDR_D\vanraalte" w:date="2018-06-16T11:25:00Z">
        <w:r w:rsidR="007D00A4">
          <w:rPr>
            <w:rFonts w:ascii="Garamond" w:hAnsi="Garamond" w:cs="Times New Roman"/>
            <w:sz w:val="26"/>
            <w:szCs w:val="26"/>
          </w:rPr>
          <w:t xml:space="preserve"> </w:t>
        </w:r>
      </w:ins>
      <w:ins w:id="38" w:author="José Manuel Aburto" w:date="2018-06-11T16:11:00Z">
        <w:del w:id="39" w:author="MPIDR_D\vanraalte" w:date="2018-06-16T11:24:00Z">
          <w:r w:rsidR="005E6C4A" w:rsidDel="007D00A4">
            <w:rPr>
              <w:rFonts w:ascii="Garamond" w:hAnsi="Garamond" w:cs="Times New Roman"/>
              <w:sz w:val="26"/>
              <w:szCs w:val="26"/>
            </w:rPr>
            <w:delText xml:space="preserve">and </w:delText>
          </w:r>
        </w:del>
        <w:r w:rsidR="005E6C4A">
          <w:rPr>
            <w:rFonts w:ascii="Garamond" w:hAnsi="Garamond" w:cs="Times New Roman"/>
            <w:sz w:val="26"/>
            <w:szCs w:val="26"/>
          </w:rPr>
          <w:t xml:space="preserve">consistent </w:t>
        </w:r>
      </w:ins>
      <w:r w:rsidR="00C0305A" w:rsidRPr="00B2566E">
        <w:rPr>
          <w:rFonts w:ascii="Garamond" w:hAnsi="Garamond" w:cs="Times New Roman"/>
          <w:sz w:val="26"/>
          <w:szCs w:val="26"/>
        </w:rPr>
        <w:t xml:space="preserve">with other </w:t>
      </w:r>
      <w:r w:rsidR="006E1248" w:rsidRPr="00B2566E">
        <w:rPr>
          <w:rFonts w:ascii="Garamond" w:hAnsi="Garamond" w:cs="Times New Roman"/>
          <w:sz w:val="26"/>
          <w:szCs w:val="26"/>
        </w:rPr>
        <w:t>coding</w:t>
      </w:r>
      <w:r w:rsidR="00320ADC">
        <w:rPr>
          <w:rFonts w:ascii="Garamond" w:hAnsi="Garamond" w:cs="Times New Roman"/>
          <w:sz w:val="26"/>
          <w:szCs w:val="26"/>
        </w:rPr>
        <w:t xml:space="preserve"> </w:t>
      </w:r>
      <w:r w:rsidR="00A105B3">
        <w:rPr>
          <w:rFonts w:ascii="Garamond" w:hAnsi="Garamond" w:cs="Times New Roman"/>
          <w:sz w:val="26"/>
          <w:szCs w:val="26"/>
        </w:rPr>
        <w:t xml:space="preserve">practices </w:t>
      </w:r>
      <w:r w:rsidR="00320ADC">
        <w:rPr>
          <w:rFonts w:ascii="Garamond" w:hAnsi="Garamond" w:cs="Times New Roman"/>
          <w:sz w:val="26"/>
          <w:szCs w:val="26"/>
        </w:rPr>
        <w:t>across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 ICD versions in the literature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E1248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&lt;EndNote&gt;&lt;Cite&gt;&lt;Author&gt;Janssen&lt;/Author&gt;&lt;Year&gt;2004&lt;/Year&gt;&lt;RecNum&gt;116&lt;/RecNum&gt;&lt;DisplayText&gt;(29)&lt;/DisplayText&gt;&lt;record&gt;&lt;rec-number&gt;116&lt;/rec-number&gt;&lt;foreign-keys&gt;&lt;key app="EN" db-id="pdtewsetrssszaepssypw0pjxx5d29tdt2d9" timestamp="1499416449"&gt;116&lt;/key&gt;&lt;/foreign-keys&gt;&lt;ref-type name="Journal Article"&gt;17&lt;/ref-type&gt;&lt;contributors&gt;&lt;authors&gt;&lt;author&gt;Janssen, Fanny&lt;/author&gt;&lt;author&gt;Kunst, Anton E&lt;/author&gt;&lt;/authors&gt;&lt;/contributors&gt;&lt;titles&gt;&lt;title&gt;ICD coding changes and discontinuities in trends in cause-specific mortality in six European countries, 1950-99&lt;/title&gt;&lt;secondary-title&gt;Bulletin of the World Health Organization&lt;/secondary-title&gt;&lt;/titles&gt;&lt;periodical&gt;&lt;full-title&gt;Bulletin of the World Health Organization&lt;/full-title&gt;&lt;/periodical&gt;&lt;pages&gt;904-913&lt;/pages&gt;&lt;volume&gt;82&lt;/volume&gt;&lt;number&gt;12&lt;/number&gt;&lt;dates&gt;&lt;year&gt;2004&lt;/year&gt;&lt;/dates&gt;&lt;isbn&gt;0042-9686&lt;/isbn&gt;&lt;urls&gt;&lt;/urls&gt;&lt;/record&gt;&lt;/Cite&gt;&lt;/EndNote&gt;</w:instrText>
      </w:r>
      <w:r w:rsidR="006E1248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(29)</w:t>
      </w:r>
      <w:r w:rsidR="006E1248">
        <w:rPr>
          <w:rFonts w:ascii="Garamond" w:hAnsi="Garamond" w:cs="Times New Roman"/>
          <w:sz w:val="26"/>
          <w:szCs w:val="26"/>
        </w:rPr>
        <w:fldChar w:fldCharType="end"/>
      </w:r>
      <w:r w:rsidR="00C0305A" w:rsidRPr="00B2566E">
        <w:rPr>
          <w:rFonts w:ascii="Garamond" w:hAnsi="Garamond" w:cs="Times New Roman"/>
          <w:sz w:val="26"/>
          <w:szCs w:val="26"/>
        </w:rPr>
        <w:t xml:space="preserve"> </w:t>
      </w:r>
      <w:r w:rsidR="00893C2F">
        <w:rPr>
          <w:rFonts w:ascii="Garamond" w:hAnsi="Garamond" w:cs="Times New Roman"/>
          <w:sz w:val="26"/>
          <w:szCs w:val="26"/>
        </w:rPr>
        <w:t>We also checked for discontinuities in death counts for each of the seven cause</w:t>
      </w:r>
      <w:ins w:id="40" w:author="José Manuel Aburto" w:date="2018-06-11T16:12:00Z">
        <w:r w:rsidR="005E6C4A">
          <w:rPr>
            <w:rFonts w:ascii="Garamond" w:hAnsi="Garamond" w:cs="Times New Roman"/>
            <w:sz w:val="26"/>
            <w:szCs w:val="26"/>
          </w:rPr>
          <w:t>-of-death</w:t>
        </w:r>
      </w:ins>
      <w:del w:id="41" w:author="José Manuel Aburto" w:date="2018-06-11T16:12:00Z">
        <w:r w:rsidR="00893C2F" w:rsidDel="005E6C4A">
          <w:rPr>
            <w:rFonts w:ascii="Garamond" w:hAnsi="Garamond" w:cs="Times New Roman"/>
            <w:sz w:val="26"/>
            <w:szCs w:val="26"/>
          </w:rPr>
          <w:delText>s</w:delText>
        </w:r>
      </w:del>
      <w:r w:rsidR="00893C2F">
        <w:rPr>
          <w:rFonts w:ascii="Garamond" w:hAnsi="Garamond" w:cs="Times New Roman"/>
          <w:sz w:val="26"/>
          <w:szCs w:val="26"/>
        </w:rPr>
        <w:t xml:space="preserve"> </w:t>
      </w:r>
      <w:del w:id="42" w:author="José Manuel Aburto" w:date="2018-06-11T16:12:00Z">
        <w:r w:rsidR="00893C2F" w:rsidDel="005E6C4A">
          <w:rPr>
            <w:rFonts w:ascii="Garamond" w:hAnsi="Garamond" w:cs="Times New Roman"/>
            <w:sz w:val="26"/>
            <w:szCs w:val="26"/>
          </w:rPr>
          <w:delText xml:space="preserve">of death </w:delText>
        </w:r>
      </w:del>
      <w:ins w:id="43" w:author="José Manuel Aburto" w:date="2018-06-11T16:12:00Z">
        <w:r w:rsidR="005E6C4A">
          <w:rPr>
            <w:rFonts w:ascii="Garamond" w:hAnsi="Garamond" w:cs="Times New Roman"/>
            <w:sz w:val="26"/>
            <w:szCs w:val="26"/>
          </w:rPr>
          <w:t xml:space="preserve"> groups </w:t>
        </w:r>
      </w:ins>
      <w:r w:rsidR="0020403E">
        <w:rPr>
          <w:rFonts w:ascii="Garamond" w:hAnsi="Garamond" w:cs="Times New Roman"/>
          <w:sz w:val="26"/>
          <w:szCs w:val="26"/>
        </w:rPr>
        <w:t xml:space="preserve">over </w:t>
      </w:r>
      <w:r w:rsidR="00893C2F">
        <w:rPr>
          <w:rFonts w:ascii="Garamond" w:hAnsi="Garamond" w:cs="Times New Roman"/>
          <w:sz w:val="26"/>
          <w:szCs w:val="26"/>
        </w:rPr>
        <w:t xml:space="preserve">ICD </w:t>
      </w:r>
      <w:r w:rsidR="0020403E">
        <w:rPr>
          <w:rFonts w:ascii="Garamond" w:hAnsi="Garamond" w:cs="Times New Roman"/>
          <w:sz w:val="26"/>
          <w:szCs w:val="26"/>
        </w:rPr>
        <w:t>transition years</w:t>
      </w:r>
      <w:r w:rsidR="00317863">
        <w:rPr>
          <w:rFonts w:ascii="Garamond" w:hAnsi="Garamond" w:cs="Times New Roman"/>
          <w:sz w:val="26"/>
          <w:szCs w:val="26"/>
        </w:rPr>
        <w:t xml:space="preserve"> (Supplementary Figure</w:t>
      </w:r>
      <w:del w:id="44" w:author="José Manuel Aburto" w:date="2018-06-11T23:10:00Z">
        <w:r w:rsidR="00317863" w:rsidDel="006E3437">
          <w:rPr>
            <w:rFonts w:ascii="Garamond" w:hAnsi="Garamond" w:cs="Times New Roman"/>
            <w:sz w:val="26"/>
            <w:szCs w:val="26"/>
          </w:rPr>
          <w:delText>s</w:delText>
        </w:r>
      </w:del>
      <w:r w:rsidR="00317863">
        <w:rPr>
          <w:rFonts w:ascii="Garamond" w:hAnsi="Garamond" w:cs="Times New Roman"/>
          <w:sz w:val="26"/>
          <w:szCs w:val="26"/>
        </w:rPr>
        <w:t xml:space="preserve"> 2</w:t>
      </w:r>
      <w:del w:id="45" w:author="José Manuel Aburto" w:date="2018-06-11T23:10:00Z">
        <w:r w:rsidR="00317863" w:rsidDel="006E3437">
          <w:rPr>
            <w:rFonts w:ascii="Garamond" w:hAnsi="Garamond" w:cs="Times New Roman"/>
            <w:sz w:val="26"/>
            <w:szCs w:val="26"/>
          </w:rPr>
          <w:delText>-4</w:delText>
        </w:r>
      </w:del>
      <w:r w:rsidR="00317863">
        <w:rPr>
          <w:rFonts w:ascii="Garamond" w:hAnsi="Garamond" w:cs="Times New Roman"/>
          <w:sz w:val="26"/>
          <w:szCs w:val="26"/>
        </w:rPr>
        <w:t>)</w:t>
      </w:r>
      <w:r w:rsidR="00893C2F">
        <w:rPr>
          <w:rFonts w:ascii="Garamond" w:hAnsi="Garamond" w:cs="Times New Roman"/>
          <w:sz w:val="26"/>
          <w:szCs w:val="26"/>
        </w:rPr>
        <w:t>.</w:t>
      </w:r>
      <w:ins w:id="46" w:author="José Manuel Aburto" w:date="2018-06-11T16:12:00Z">
        <w:r w:rsidR="005E6C4A">
          <w:rPr>
            <w:rFonts w:ascii="Garamond" w:hAnsi="Garamond" w:cs="Times New Roman"/>
            <w:sz w:val="26"/>
            <w:szCs w:val="26"/>
          </w:rPr>
          <w:t xml:space="preserve"> </w:t>
        </w:r>
      </w:ins>
      <w:ins w:id="47" w:author="MPIDR_D\vanraalte" w:date="2018-06-16T11:26:00Z">
        <w:r w:rsidR="007D00A4">
          <w:rPr>
            <w:rFonts w:ascii="Garamond" w:hAnsi="Garamond" w:cs="Times New Roman"/>
            <w:sz w:val="26"/>
            <w:szCs w:val="26"/>
          </w:rPr>
          <w:t xml:space="preserve">There were no major breaks at years </w:t>
        </w:r>
      </w:ins>
      <w:ins w:id="48" w:author="José Manuel Aburto" w:date="2018-06-11T16:12:00Z">
        <w:del w:id="49" w:author="MPIDR_D\vanraalte" w:date="2018-06-16T11:27:00Z">
          <w:r w:rsidR="005E6C4A" w:rsidDel="007D00A4">
            <w:rPr>
              <w:rFonts w:ascii="Garamond" w:hAnsi="Garamond" w:cs="Times New Roman"/>
              <w:sz w:val="26"/>
              <w:szCs w:val="26"/>
            </w:rPr>
            <w:delText xml:space="preserve">If major breaks </w:delText>
          </w:r>
        </w:del>
      </w:ins>
      <w:ins w:id="50" w:author="José Manuel Aburto" w:date="2018-06-11T16:13:00Z">
        <w:del w:id="51" w:author="MPIDR_D\vanraalte" w:date="2018-06-16T11:27:00Z">
          <w:r w:rsidR="005E6C4A" w:rsidDel="007D00A4">
            <w:rPr>
              <w:rFonts w:ascii="Garamond" w:hAnsi="Garamond" w:cs="Times New Roman"/>
              <w:sz w:val="26"/>
              <w:szCs w:val="26"/>
            </w:rPr>
            <w:delText>occur</w:delText>
          </w:r>
        </w:del>
      </w:ins>
      <w:ins w:id="52" w:author="José Manuel Aburto" w:date="2018-06-11T16:12:00Z">
        <w:del w:id="53" w:author="MPIDR_D\vanraalte" w:date="2018-06-16T11:27:00Z">
          <w:r w:rsidR="005E6C4A" w:rsidDel="007D00A4">
            <w:rPr>
              <w:rFonts w:ascii="Garamond" w:hAnsi="Garamond" w:cs="Times New Roman"/>
              <w:sz w:val="26"/>
              <w:szCs w:val="26"/>
            </w:rPr>
            <w:delText xml:space="preserve"> </w:delText>
          </w:r>
        </w:del>
      </w:ins>
      <w:ins w:id="54" w:author="José Manuel Aburto" w:date="2018-06-11T16:13:00Z">
        <w:del w:id="55" w:author="MPIDR_D\vanraalte" w:date="2018-06-16T11:27:00Z">
          <w:r w:rsidR="005E6C4A" w:rsidDel="007D00A4">
            <w:rPr>
              <w:rFonts w:ascii="Garamond" w:hAnsi="Garamond" w:cs="Times New Roman"/>
              <w:sz w:val="26"/>
              <w:szCs w:val="26"/>
            </w:rPr>
            <w:delText xml:space="preserve">in these figures at years </w:delText>
          </w:r>
        </w:del>
        <w:r w:rsidR="005E6C4A">
          <w:rPr>
            <w:rFonts w:ascii="Garamond" w:hAnsi="Garamond" w:cs="Times New Roman"/>
            <w:sz w:val="26"/>
            <w:szCs w:val="26"/>
          </w:rPr>
          <w:t xml:space="preserve">when ICD versions changed, </w:t>
        </w:r>
        <w:del w:id="56" w:author="MPIDR_D\vanraalte" w:date="2018-06-16T11:27:00Z">
          <w:r w:rsidR="005E6C4A" w:rsidDel="007D00A4">
            <w:rPr>
              <w:rFonts w:ascii="Garamond" w:hAnsi="Garamond" w:cs="Times New Roman"/>
              <w:sz w:val="26"/>
              <w:szCs w:val="26"/>
            </w:rPr>
            <w:delText xml:space="preserve">it would </w:delText>
          </w:r>
        </w:del>
        <w:r w:rsidR="005E6C4A">
          <w:rPr>
            <w:rFonts w:ascii="Garamond" w:hAnsi="Garamond" w:cs="Times New Roman"/>
            <w:sz w:val="26"/>
            <w:szCs w:val="26"/>
          </w:rPr>
          <w:t>indicat</w:t>
        </w:r>
        <w:del w:id="57" w:author="MPIDR_D\vanraalte" w:date="2018-06-16T11:27:00Z">
          <w:r w:rsidR="005E6C4A" w:rsidDel="007D00A4">
            <w:rPr>
              <w:rFonts w:ascii="Garamond" w:hAnsi="Garamond" w:cs="Times New Roman"/>
              <w:sz w:val="26"/>
              <w:szCs w:val="26"/>
            </w:rPr>
            <w:delText>e</w:delText>
          </w:r>
        </w:del>
      </w:ins>
      <w:ins w:id="58" w:author="MPIDR_D\vanraalte" w:date="2018-06-16T11:27:00Z">
        <w:r w:rsidR="007D00A4">
          <w:rPr>
            <w:rFonts w:ascii="Garamond" w:hAnsi="Garamond" w:cs="Times New Roman"/>
            <w:sz w:val="26"/>
            <w:szCs w:val="26"/>
          </w:rPr>
          <w:t>ing that cause-specific mortality changes were real and not attributable to</w:t>
        </w:r>
      </w:ins>
      <w:ins w:id="59" w:author="José Manuel Aburto" w:date="2018-06-11T16:13:00Z">
        <w:r w:rsidR="005E6C4A">
          <w:rPr>
            <w:rFonts w:ascii="Garamond" w:hAnsi="Garamond" w:cs="Times New Roman"/>
            <w:sz w:val="26"/>
            <w:szCs w:val="26"/>
          </w:rPr>
          <w:t xml:space="preserve"> </w:t>
        </w:r>
      </w:ins>
      <w:ins w:id="60" w:author="MPIDR_D\vanraalte" w:date="2018-06-16T11:28:00Z">
        <w:r w:rsidR="007D00A4">
          <w:rPr>
            <w:rFonts w:ascii="Garamond" w:hAnsi="Garamond" w:cs="Times New Roman"/>
            <w:sz w:val="26"/>
            <w:szCs w:val="26"/>
          </w:rPr>
          <w:t xml:space="preserve">inconsistencies in </w:t>
        </w:r>
      </w:ins>
      <w:ins w:id="61" w:author="José Manuel Aburto" w:date="2018-06-11T16:13:00Z">
        <w:r w:rsidR="005E6C4A">
          <w:rPr>
            <w:rFonts w:ascii="Garamond" w:hAnsi="Garamond" w:cs="Times New Roman"/>
            <w:sz w:val="26"/>
            <w:szCs w:val="26"/>
          </w:rPr>
          <w:t>coding practice</w:t>
        </w:r>
        <w:del w:id="62" w:author="MPIDR_D\vanraalte" w:date="2018-06-16T11:28:00Z">
          <w:r w:rsidR="005E6C4A" w:rsidDel="007D00A4">
            <w:rPr>
              <w:rFonts w:ascii="Garamond" w:hAnsi="Garamond" w:cs="Times New Roman"/>
              <w:sz w:val="26"/>
              <w:szCs w:val="26"/>
            </w:rPr>
            <w:delText xml:space="preserve"> inconsistencies rather than </w:delText>
          </w:r>
        </w:del>
      </w:ins>
      <w:ins w:id="63" w:author="José Manuel Aburto" w:date="2018-06-11T16:27:00Z">
        <w:del w:id="64" w:author="MPIDR_D\vanraalte" w:date="2018-06-16T11:28:00Z">
          <w:r w:rsidR="007753F1" w:rsidDel="007D00A4">
            <w:rPr>
              <w:rFonts w:ascii="Garamond" w:hAnsi="Garamond" w:cs="Times New Roman"/>
              <w:sz w:val="26"/>
              <w:szCs w:val="26"/>
            </w:rPr>
            <w:delText>real changes in cause-specific mortality</w:delText>
          </w:r>
        </w:del>
        <w:r w:rsidR="007753F1">
          <w:rPr>
            <w:rFonts w:ascii="Garamond" w:hAnsi="Garamond" w:cs="Times New Roman"/>
            <w:sz w:val="26"/>
            <w:szCs w:val="26"/>
          </w:rPr>
          <w:t>.</w:t>
        </w:r>
      </w:ins>
    </w:p>
    <w:p w14:paraId="445C5248" w14:textId="77777777" w:rsidR="0022126B" w:rsidRPr="00B2566E" w:rsidRDefault="0022126B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</w:p>
    <w:p w14:paraId="73752D37" w14:textId="5E73F22B" w:rsidR="003C22DE" w:rsidRPr="00B2566E" w:rsidRDefault="00820F03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Lifespan inequality</w:t>
      </w:r>
      <w:r w:rsidR="0047614E" w:rsidRPr="00B2566E">
        <w:rPr>
          <w:rFonts w:ascii="Garamond" w:hAnsi="Garamond" w:cs="Times New Roman"/>
          <w:b/>
          <w:i/>
          <w:sz w:val="26"/>
          <w:szCs w:val="26"/>
        </w:rPr>
        <w:t xml:space="preserve"> measure</w:t>
      </w:r>
    </w:p>
    <w:p w14:paraId="6FE8F33A" w14:textId="6FFA8DE7" w:rsidR="00C068A9" w:rsidRDefault="00AD66A7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ins w:id="65" w:author="José Manuel Aburto" w:date="2018-06-11T23:18:00Z"/>
          <w:rFonts w:ascii="Garamond" w:eastAsiaTheme="minorEastAsia" w:hAnsi="Garamond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Several dispersion measures have been proposed to analyze lifespan </w:t>
      </w:r>
      <w:r w:rsidR="003C22DE" w:rsidRPr="00B2566E">
        <w:rPr>
          <w:rFonts w:ascii="Garamond" w:hAnsi="Garamond" w:cs="Times New Roman"/>
          <w:sz w:val="26"/>
          <w:szCs w:val="26"/>
        </w:rPr>
        <w:t>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0B163F" w:rsidRPr="00B2566E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Raalte&lt;/Author&gt;&lt;Year&gt;2013&lt;/Year&gt;&lt;RecNum&gt;9&lt;/RecNum&gt;&lt;DisplayText&gt;(30)&lt;/DisplayText&gt;&lt;record&gt;&lt;rec-number&gt;9&lt;/rec-number&gt;&lt;foreign-keys&gt;&lt;key app="EN" db-id="pdtewsetrssszaepssypw0pjxx5d29tdt2d9" timestamp="1478167841"&gt;9&lt;/key&gt;&lt;/foreign-keys&gt;&lt;ref-type name="Journal Article"&gt;17&lt;/ref-type&gt;&lt;contributors&gt;&lt;authors&gt;&lt;author&gt;van Raalte, Alyson A&lt;/author&gt;&lt;author&gt;Caswell, Hal&lt;/author&gt;&lt;/authors&gt;&lt;/contributors&gt;&lt;titles&gt;&lt;title&gt;Perturbation analysis of indices of lifespan variability&lt;/title&gt;&lt;secondary-title&gt;Demography&lt;/secondary-title&gt;&lt;/titles&gt;&lt;periodical&gt;&lt;full-title&gt;Demography&lt;/full-title&gt;&lt;/periodical&gt;&lt;pages&gt;1615-1640&lt;/pages&gt;&lt;volume&gt;50&lt;/volume&gt;&lt;number&gt;5&lt;/number&gt;&lt;dates&gt;&lt;year&gt;2013&lt;/year&gt;&lt;/dates&gt;&lt;publisher&gt;Springer&lt;/publisher&gt;&lt;label&gt;van2013perturbation&lt;/label&gt;&lt;urls&gt;&lt;/urls&gt;&lt;/record&gt;&lt;/Cite&gt;&lt;/EndNote&gt;</w:instrText>
      </w:r>
      <w:r w:rsidR="000B163F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(30)</w:t>
      </w:r>
      <w:r w:rsidR="000B163F" w:rsidRPr="00B2566E">
        <w:rPr>
          <w:rFonts w:ascii="Garamond" w:hAnsi="Garamond" w:cs="Times New Roman"/>
          <w:sz w:val="26"/>
          <w:szCs w:val="26"/>
        </w:rPr>
        <w:fldChar w:fldCharType="end"/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>Here, we use the coefficient of variation</w:t>
      </w:r>
      <w:r w:rsidR="00ED1E70" w:rsidRPr="00B2566E">
        <w:rPr>
          <w:rFonts w:ascii="Garamond" w:eastAsiaTheme="minorEastAsia" w:hAnsi="Garamond"/>
          <w:sz w:val="26"/>
          <w:szCs w:val="26"/>
        </w:rPr>
        <w:t xml:space="preserve"> (CoV)</w:t>
      </w:r>
      <w:r w:rsidR="00493447" w:rsidRPr="00B2566E">
        <w:rPr>
          <w:rFonts w:ascii="Garamond" w:eastAsiaTheme="minorEastAsia" w:hAnsi="Garamond"/>
          <w:sz w:val="26"/>
          <w:szCs w:val="26"/>
        </w:rPr>
        <w:t xml:space="preserve">, which is 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the standard deviation </w:t>
      </w:r>
      <w:r w:rsidR="002A0D3A" w:rsidRPr="00B2566E">
        <w:rPr>
          <w:rFonts w:ascii="Garamond" w:eastAsiaTheme="minorEastAsia" w:hAnsi="Garamond"/>
          <w:sz w:val="26"/>
          <w:szCs w:val="26"/>
        </w:rPr>
        <w:t>divided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 by the </w:t>
      </w:r>
      <w:r w:rsidR="00B1317F" w:rsidRPr="00B2566E">
        <w:rPr>
          <w:rFonts w:ascii="Garamond" w:eastAsiaTheme="minorEastAsia" w:hAnsi="Garamond"/>
          <w:sz w:val="26"/>
          <w:szCs w:val="26"/>
        </w:rPr>
        <w:t>mean of the lifetable age-at-death distribution</w:t>
      </w:r>
      <w:r w:rsidR="002A0D3A" w:rsidRPr="00B2566E">
        <w:rPr>
          <w:rFonts w:ascii="Garamond" w:eastAsiaTheme="minorEastAsia" w:hAnsi="Garamond"/>
          <w:sz w:val="26"/>
          <w:szCs w:val="26"/>
        </w:rPr>
        <w:t>, i.e. life expectancy</w:t>
      </w:r>
      <w:r w:rsidR="00043977">
        <w:rPr>
          <w:rFonts w:ascii="Garamond" w:eastAsiaTheme="minorEastAsia" w:hAnsi="Garamond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Supplementary</w:t>
      </w:r>
      <w:r w:rsidR="00043977">
        <w:rPr>
          <w:rFonts w:ascii="Garamond" w:hAnsi="Garamond" w:cs="Times New Roman"/>
          <w:sz w:val="26"/>
          <w:szCs w:val="26"/>
        </w:rPr>
        <w:t xml:space="preserve"> </w:t>
      </w:r>
      <w:r w:rsidR="003909D5">
        <w:rPr>
          <w:rFonts w:ascii="Garamond" w:hAnsi="Garamond" w:cs="Times New Roman"/>
          <w:sz w:val="26"/>
          <w:szCs w:val="26"/>
        </w:rPr>
        <w:t xml:space="preserve">Section </w:t>
      </w:r>
      <w:ins w:id="66" w:author="José Manuel Aburto" w:date="2018-06-11T23:11:00Z">
        <w:r w:rsidR="006E3437">
          <w:rPr>
            <w:rFonts w:ascii="Garamond" w:hAnsi="Garamond" w:cs="Times New Roman"/>
            <w:sz w:val="26"/>
            <w:szCs w:val="26"/>
          </w:rPr>
          <w:t>2</w:t>
        </w:r>
      </w:ins>
      <w:del w:id="67" w:author="José Manuel Aburto" w:date="2018-06-11T23:11:00Z">
        <w:r w:rsidR="003909D5" w:rsidDel="006E3437">
          <w:rPr>
            <w:rFonts w:ascii="Garamond" w:hAnsi="Garamond" w:cs="Times New Roman"/>
            <w:sz w:val="26"/>
            <w:szCs w:val="26"/>
          </w:rPr>
          <w:delText>1</w:delText>
        </w:r>
      </w:del>
      <w:r w:rsidR="003909D5">
        <w:rPr>
          <w:rFonts w:ascii="Garamond" w:hAnsi="Garamond" w:cs="Times New Roman"/>
          <w:sz w:val="26"/>
          <w:szCs w:val="26"/>
        </w:rPr>
        <w:t xml:space="preserve"> </w:t>
      </w:r>
      <w:r w:rsidR="00B1317F" w:rsidRPr="00B2566E">
        <w:rPr>
          <w:rFonts w:ascii="Garamond" w:eastAsiaTheme="minorEastAsia" w:hAnsi="Garamond"/>
          <w:sz w:val="26"/>
          <w:szCs w:val="26"/>
        </w:rPr>
        <w:t>for a brief description)</w:t>
      </w:r>
      <w:r w:rsidR="000A6821" w:rsidRPr="00B2566E">
        <w:rPr>
          <w:rFonts w:ascii="Garamond" w:eastAsiaTheme="minorEastAsia" w:hAnsi="Garamond"/>
          <w:sz w:val="26"/>
          <w:szCs w:val="26"/>
        </w:rPr>
        <w:t xml:space="preserve">. </w:t>
      </w:r>
      <w:r w:rsidR="00ED1E70" w:rsidRPr="00B2566E">
        <w:rPr>
          <w:rFonts w:ascii="Garamond" w:eastAsiaTheme="minorEastAsia" w:hAnsi="Garamond"/>
          <w:sz w:val="26"/>
          <w:szCs w:val="26"/>
        </w:rPr>
        <w:t>CoV</w:t>
      </w:r>
      <w:r w:rsidR="002A0D3A" w:rsidRPr="00B2566E">
        <w:rPr>
          <w:rFonts w:ascii="Garamond" w:eastAsiaTheme="minorEastAsia" w:hAnsi="Garamond"/>
          <w:sz w:val="26"/>
          <w:szCs w:val="26"/>
        </w:rPr>
        <w:t xml:space="preserve"> has been </w:t>
      </w:r>
      <w:r w:rsidR="00ED1E70" w:rsidRPr="00B2566E">
        <w:rPr>
          <w:rFonts w:ascii="Garamond" w:eastAsiaTheme="minorEastAsia" w:hAnsi="Garamond"/>
          <w:sz w:val="26"/>
          <w:szCs w:val="26"/>
        </w:rPr>
        <w:t>found</w:t>
      </w:r>
      <w:r w:rsidR="002A0D3A" w:rsidRPr="00B2566E">
        <w:rPr>
          <w:rFonts w:ascii="Garamond" w:eastAsiaTheme="minorEastAsia" w:hAnsi="Garamond"/>
          <w:sz w:val="26"/>
          <w:szCs w:val="26"/>
        </w:rPr>
        <w:t xml:space="preserve"> to be a good indicator </w:t>
      </w:r>
      <w:del w:id="68" w:author="Maarten Wensink" w:date="2018-06-12T10:35:00Z">
        <w:r w:rsidR="002A0D3A" w:rsidRPr="00B2566E" w:rsidDel="008C672A">
          <w:rPr>
            <w:rFonts w:ascii="Garamond" w:eastAsiaTheme="minorEastAsia" w:hAnsi="Garamond"/>
            <w:sz w:val="26"/>
            <w:szCs w:val="26"/>
          </w:rPr>
          <w:delText>to measure</w:delText>
        </w:r>
      </w:del>
      <w:ins w:id="69" w:author="Maarten Wensink" w:date="2018-06-12T10:35:00Z">
        <w:r w:rsidR="008C672A">
          <w:rPr>
            <w:rFonts w:ascii="Garamond" w:eastAsiaTheme="minorEastAsia" w:hAnsi="Garamond"/>
            <w:sz w:val="26"/>
            <w:szCs w:val="26"/>
          </w:rPr>
          <w:t>of</w:t>
        </w:r>
      </w:ins>
      <w:r w:rsidR="002A0D3A" w:rsidRPr="00B2566E">
        <w:rPr>
          <w:rFonts w:ascii="Garamond" w:eastAsiaTheme="minorEastAsia" w:hAnsi="Garamond"/>
          <w:sz w:val="26"/>
          <w:szCs w:val="26"/>
        </w:rPr>
        <w:t xml:space="preserve"> lifespan inequality</w:t>
      </w:r>
      <w:r w:rsidR="00E575B2">
        <w:rPr>
          <w:rFonts w:ascii="Garamond" w:eastAsiaTheme="minorEastAsia" w:hAnsi="Garamond"/>
          <w:sz w:val="26"/>
          <w:szCs w:val="26"/>
        </w:rPr>
        <w:t>.</w: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begin"/>
      </w:r>
      <w:r w:rsidR="00880E79">
        <w:rPr>
          <w:rFonts w:ascii="Garamond" w:eastAsiaTheme="minorEastAsia" w:hAnsi="Garamond"/>
          <w:sz w:val="26"/>
          <w:szCs w:val="26"/>
        </w:rPr>
        <w:instrText xml:space="preserve"> ADDIN EN.CITE &lt;EndNote&gt;&lt;Cite&gt;&lt;Author&gt;Wrycza&lt;/Author&gt;&lt;Year&gt;2015&lt;/Year&gt;&lt;RecNum&gt;1&lt;/RecNum&gt;&lt;DisplayText&gt;(31)&lt;/DisplayText&gt;&lt;record&gt;&lt;rec-number&gt;1&lt;/rec-number&gt;&lt;foreign-keys&gt;&lt;key app="EN" db-id="pdtewsetrssszaepssypw0pjxx5d29tdt2d9" timestamp="1478167841"&gt;1&lt;/key&gt;&lt;/foreign-keys&gt;&lt;ref-type name="Journal Article"&gt;17&lt;/ref-type&gt;&lt;contributors&gt;&lt;authors&gt;&lt;author&gt;Wrycza, Tomasz F&lt;/author&gt;&lt;author&gt;Missov, Trifon I&lt;/author&gt;&lt;author&gt;Baudisch, Annette&lt;/author&gt;&lt;/authors&gt;&lt;/contributors&gt;&lt;titles&gt;&lt;title&gt;Quantifying the shape of aging&lt;/title&gt;&lt;secondary-title&gt;PloS one&lt;/secondary-title&gt;&lt;/titles&gt;&lt;periodical&gt;&lt;full-title&gt;PloS one&lt;/full-title&gt;&lt;/periodical&gt;&lt;pages&gt;e0119163&lt;/pages&gt;&lt;volume&gt;10&lt;/volume&gt;&lt;number&gt;3&lt;/number&gt;&lt;dates&gt;&lt;year&gt;2015&lt;/year&gt;&lt;/dates&gt;&lt;publisher&gt;Public Library of Science&lt;/publisher&gt;&lt;label&gt;wrycza2015quantifying&lt;/label&gt;&lt;urls&gt;&lt;/urls&gt;&lt;/record&gt;&lt;/Cite&gt;&lt;/EndNote&gt;</w:instrTex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separate"/>
      </w:r>
      <w:r w:rsidR="00880E79">
        <w:rPr>
          <w:rFonts w:ascii="Garamond" w:eastAsiaTheme="minorEastAsia" w:hAnsi="Garamond"/>
          <w:noProof/>
          <w:sz w:val="26"/>
          <w:szCs w:val="26"/>
        </w:rPr>
        <w:t>(31)</w: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end"/>
      </w:r>
      <w:r w:rsidR="00CA0A74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The strong correlation between </w:t>
      </w:r>
      <w:r w:rsidR="005D4E89">
        <w:rPr>
          <w:rFonts w:ascii="Garamond" w:eastAsiaTheme="minorEastAsia" w:hAnsi="Garamond"/>
          <w:sz w:val="26"/>
          <w:szCs w:val="26"/>
        </w:rPr>
        <w:t xml:space="preserve">dispersion </w:t>
      </w:r>
      <w:r w:rsidR="002A719E" w:rsidRPr="00B2566E">
        <w:rPr>
          <w:rFonts w:ascii="Garamond" w:eastAsiaTheme="minorEastAsia" w:hAnsi="Garamond"/>
          <w:sz w:val="26"/>
          <w:szCs w:val="26"/>
        </w:rPr>
        <w:t>indicators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 suggests that main conclusions and result</w:t>
      </w:r>
      <w:r w:rsidR="008E17CB">
        <w:rPr>
          <w:rFonts w:ascii="Garamond" w:eastAsiaTheme="minorEastAsia" w:hAnsi="Garamond"/>
          <w:sz w:val="26"/>
          <w:szCs w:val="26"/>
        </w:rPr>
        <w:t>s would not differ much between</w:t>
      </w:r>
      <w:r w:rsidR="00E35EC6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ED1E70" w:rsidRPr="00B2566E">
        <w:rPr>
          <w:rFonts w:ascii="Garamond" w:eastAsiaTheme="minorEastAsia" w:hAnsi="Garamond"/>
          <w:sz w:val="26"/>
          <w:szCs w:val="26"/>
        </w:rPr>
        <w:t>measure</w:t>
      </w:r>
      <w:r w:rsidR="008E17CB">
        <w:rPr>
          <w:rFonts w:ascii="Garamond" w:eastAsiaTheme="minorEastAsia" w:hAnsi="Garamond"/>
          <w:sz w:val="26"/>
          <w:szCs w:val="26"/>
        </w:rPr>
        <w:t>s</w:t>
      </w:r>
      <w:r w:rsidR="00ED1E70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>used</w:t>
      </w:r>
      <w:r w:rsidR="00E575B2">
        <w:rPr>
          <w:rFonts w:ascii="Garamond" w:eastAsiaTheme="minorEastAsia" w:hAnsi="Garamond"/>
          <w:sz w:val="26"/>
          <w:szCs w:val="26"/>
        </w:rPr>
        <w:t>.</w:t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begin">
          <w:fldData xml:space="preserve">PEVuZE5vdGU+PENpdGU+PEF1dGhvcj52YW4gUmFhbHRlPC9BdXRob3I+PFllYXI+MjAxMzwvWWVh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</w:fldData>
        </w:fldChar>
      </w:r>
      <w:r w:rsidR="00FD7D4F">
        <w:rPr>
          <w:rFonts w:ascii="Garamond" w:eastAsiaTheme="minorEastAsia" w:hAnsi="Garamond"/>
          <w:sz w:val="26"/>
          <w:szCs w:val="26"/>
        </w:rPr>
        <w:instrText xml:space="preserve"> ADDIN EN.CITE </w:instrText>
      </w:r>
      <w:r w:rsidR="00FD7D4F">
        <w:rPr>
          <w:rFonts w:ascii="Garamond" w:eastAsiaTheme="minorEastAsia" w:hAnsi="Garamond"/>
          <w:sz w:val="26"/>
          <w:szCs w:val="26"/>
        </w:rPr>
        <w:fldChar w:fldCharType="begin">
          <w:fldData xml:space="preserve">PEVuZE5vdGU+PENpdGU+PEF1dGhvcj52YW4gUmFhbHRlPC9BdXRob3I+PFllYXI+MjAxMzwvWWVh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</w:fldData>
        </w:fldChar>
      </w:r>
      <w:r w:rsidR="00FD7D4F">
        <w:rPr>
          <w:rFonts w:ascii="Garamond" w:eastAsiaTheme="minorEastAsia" w:hAnsi="Garamond"/>
          <w:sz w:val="26"/>
          <w:szCs w:val="26"/>
        </w:rPr>
        <w:instrText xml:space="preserve"> ADDIN EN.CITE.DATA </w:instrText>
      </w:r>
      <w:r w:rsidR="00FD7D4F">
        <w:rPr>
          <w:rFonts w:ascii="Garamond" w:eastAsiaTheme="minorEastAsia" w:hAnsi="Garamond"/>
          <w:sz w:val="26"/>
          <w:szCs w:val="26"/>
        </w:rPr>
      </w:r>
      <w:r w:rsidR="00FD7D4F">
        <w:rPr>
          <w:rFonts w:ascii="Garamond" w:eastAsiaTheme="minorEastAsia" w:hAnsi="Garamond"/>
          <w:sz w:val="26"/>
          <w:szCs w:val="26"/>
        </w:rPr>
        <w:fldChar w:fldCharType="end"/>
      </w:r>
      <w:r w:rsidR="00C068A9" w:rsidRPr="00B2566E">
        <w:rPr>
          <w:rFonts w:ascii="Garamond" w:eastAsiaTheme="minorEastAsia" w:hAnsi="Garamond"/>
          <w:sz w:val="26"/>
          <w:szCs w:val="26"/>
        </w:rPr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separate"/>
      </w:r>
      <w:r w:rsidR="00880E79">
        <w:rPr>
          <w:rFonts w:ascii="Garamond" w:eastAsiaTheme="minorEastAsia" w:hAnsi="Garamond"/>
          <w:noProof/>
          <w:sz w:val="26"/>
          <w:szCs w:val="26"/>
        </w:rPr>
        <w:t>(30, 32, 33)</w:t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end"/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BF5BCD">
        <w:rPr>
          <w:rFonts w:ascii="Garamond" w:eastAsiaTheme="minorEastAsia" w:hAnsi="Garamond"/>
          <w:sz w:val="26"/>
          <w:szCs w:val="26"/>
        </w:rPr>
        <w:t>Life expectancy</w:t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and life</w:t>
      </w:r>
      <w:r w:rsidR="00BF5BCD">
        <w:rPr>
          <w:rFonts w:ascii="Garamond" w:eastAsiaTheme="minorEastAsia" w:hAnsi="Garamond"/>
          <w:sz w:val="26"/>
          <w:szCs w:val="26"/>
        </w:rPr>
        <w:t>span inequality</w:t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(CoV) were calculated for Denmark</w:t>
      </w:r>
      <w:del w:id="70" w:author="José Manuel Aburto" w:date="2018-06-11T18:17:00Z">
        <w:r w:rsidR="0001038B" w:rsidRPr="00B2566E" w:rsidDel="002761C4">
          <w:rPr>
            <w:rFonts w:ascii="Garamond" w:eastAsiaTheme="minorEastAsia" w:hAnsi="Garamond"/>
            <w:sz w:val="26"/>
            <w:szCs w:val="26"/>
          </w:rPr>
          <w:delText>, Norway</w:delText>
        </w:r>
      </w:del>
      <w:r w:rsidR="0001038B" w:rsidRPr="00B2566E">
        <w:rPr>
          <w:rFonts w:ascii="Garamond" w:eastAsiaTheme="minorEastAsia" w:hAnsi="Garamond"/>
          <w:sz w:val="26"/>
          <w:szCs w:val="26"/>
        </w:rPr>
        <w:t xml:space="preserve"> and Sweden throughout 1960-2014.</w:t>
      </w:r>
    </w:p>
    <w:p w14:paraId="6DAA8EE5" w14:textId="08A9579D" w:rsidR="001103D8" w:rsidRPr="00043977" w:rsidRDefault="001103D8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ins w:id="71" w:author="José Manuel Aburto" w:date="2018-06-11T23:18:00Z">
        <w:r>
          <w:rPr>
            <w:rFonts w:ascii="Garamond" w:eastAsiaTheme="minorEastAsia" w:hAnsi="Garamond"/>
            <w:sz w:val="26"/>
            <w:szCs w:val="26"/>
          </w:rPr>
          <w:t xml:space="preserve">A  particular attribute of lifespan inequality indicators is the </w:t>
        </w:r>
      </w:ins>
      <w:ins w:id="72" w:author="José Manuel Aburto" w:date="2018-06-11T23:19:00Z">
        <w:r>
          <w:rPr>
            <w:rFonts w:ascii="Garamond" w:eastAsiaTheme="minorEastAsia" w:hAnsi="Garamond"/>
            <w:sz w:val="26"/>
            <w:szCs w:val="26"/>
          </w:rPr>
          <w:t>threshold</w:t>
        </w:r>
      </w:ins>
      <w:ins w:id="73" w:author="José Manuel Aburto" w:date="2018-06-11T23:18:00Z">
        <w:r>
          <w:rPr>
            <w:rFonts w:ascii="Garamond" w:eastAsiaTheme="minorEastAsia" w:hAnsi="Garamond"/>
            <w:sz w:val="26"/>
            <w:szCs w:val="26"/>
          </w:rPr>
          <w:t xml:space="preserve"> </w:t>
        </w:r>
      </w:ins>
      <w:ins w:id="74" w:author="José Manuel Aburto" w:date="2018-06-11T23:19:00Z">
        <w:r>
          <w:rPr>
            <w:rFonts w:ascii="Garamond" w:eastAsiaTheme="minorEastAsia" w:hAnsi="Garamond"/>
            <w:sz w:val="26"/>
            <w:szCs w:val="26"/>
          </w:rPr>
          <w:t xml:space="preserve">age that separates the ‘young-age component’, also called premature mortality, from the </w:t>
        </w:r>
      </w:ins>
      <w:ins w:id="75" w:author="José Manuel Aburto" w:date="2018-06-11T23:20:00Z">
        <w:r>
          <w:rPr>
            <w:rFonts w:ascii="Garamond" w:eastAsiaTheme="minorEastAsia" w:hAnsi="Garamond"/>
            <w:sz w:val="26"/>
            <w:szCs w:val="26"/>
          </w:rPr>
          <w:t>‘</w:t>
        </w:r>
      </w:ins>
      <w:ins w:id="76" w:author="José Manuel Aburto" w:date="2018-06-11T23:19:00Z">
        <w:r>
          <w:rPr>
            <w:rFonts w:ascii="Garamond" w:eastAsiaTheme="minorEastAsia" w:hAnsi="Garamond"/>
            <w:sz w:val="26"/>
            <w:szCs w:val="26"/>
          </w:rPr>
          <w:t>old-age component’.</w:t>
        </w:r>
      </w:ins>
      <w:r>
        <w:rPr>
          <w:rFonts w:ascii="Garamond" w:eastAsiaTheme="minorEastAsia" w:hAnsi="Garamond"/>
          <w:sz w:val="26"/>
          <w:szCs w:val="26"/>
        </w:rPr>
        <w:fldChar w:fldCharType="begin"/>
      </w:r>
      <w:r>
        <w:rPr>
          <w:rFonts w:ascii="Garamond" w:eastAsiaTheme="minorEastAsia" w:hAnsi="Garamond"/>
          <w:sz w:val="26"/>
          <w:szCs w:val="26"/>
        </w:rPr>
        <w:instrText xml:space="preserve"> ADDIN EN.CITE &lt;EndNote&gt;&lt;Cite&gt;&lt;Author&gt;Brønnum-Hansen&lt;/Author&gt;&lt;Year&gt;2017&lt;/Year&gt;&lt;RecNum&gt;121&lt;/RecNum&gt;&lt;DisplayText&gt;(8)&lt;/DisplayText&gt;&lt;record&gt;&lt;rec-number&gt;121&lt;/rec-number&gt;&lt;foreign-keys&gt;&lt;key app="EN" db-id="pdtewsetrssszaepssypw0pjxx5d29tdt2d9" timestamp="1499432312"&gt;121&lt;/key&gt;&lt;/foreign-keys&gt;&lt;ref-type name="Journal Article"&gt;17&lt;/ref-type&gt;&lt;contributors&gt;&lt;authors&gt;&lt;author&gt;Brønnum-Hansen, Henrik&lt;/author&gt;&lt;/authors&gt;&lt;/contributors&gt;&lt;titles&gt;&lt;title&gt;Socially disparate trends in lifespan variation: a trend study on income and mortality based on nationwide Danish register data&lt;/title&gt;&lt;secondary-title&gt;BMJ open&lt;/secondary-title&gt;&lt;/titles&gt;&lt;periodical&gt;&lt;full-title&gt;BMJ open&lt;/full-title&gt;&lt;/periodical&gt;&lt;pages&gt;e014489&lt;/pages&gt;&lt;volume&gt;7&lt;/volume&gt;&lt;number&gt;5&lt;/number&gt;&lt;dates&gt;&lt;year&gt;2017&lt;/year&gt;&lt;/dates&gt;&lt;isbn&gt;2044-6055&lt;/isbn&gt;&lt;urls&gt;&lt;/urls&gt;&lt;/record&gt;&lt;/Cite&gt;&lt;/EndNote&gt;</w:instrText>
      </w:r>
      <w:r>
        <w:rPr>
          <w:rFonts w:ascii="Garamond" w:eastAsiaTheme="minorEastAsia" w:hAnsi="Garamond"/>
          <w:sz w:val="26"/>
          <w:szCs w:val="26"/>
        </w:rPr>
        <w:fldChar w:fldCharType="separate"/>
      </w:r>
      <w:r>
        <w:rPr>
          <w:rFonts w:ascii="Garamond" w:eastAsiaTheme="minorEastAsia" w:hAnsi="Garamond"/>
          <w:noProof/>
          <w:sz w:val="26"/>
          <w:szCs w:val="26"/>
        </w:rPr>
        <w:t>(8)</w:t>
      </w:r>
      <w:r>
        <w:rPr>
          <w:rFonts w:ascii="Garamond" w:eastAsiaTheme="minorEastAsia" w:hAnsi="Garamond"/>
          <w:sz w:val="26"/>
          <w:szCs w:val="26"/>
        </w:rPr>
        <w:fldChar w:fldCharType="end"/>
      </w:r>
      <w:ins w:id="77" w:author="José Manuel Aburto" w:date="2018-06-11T23:20:00Z">
        <w:r>
          <w:rPr>
            <w:rFonts w:ascii="Garamond" w:eastAsiaTheme="minorEastAsia" w:hAnsi="Garamond"/>
            <w:sz w:val="26"/>
            <w:szCs w:val="26"/>
          </w:rPr>
          <w:t xml:space="preserve"> </w:t>
        </w:r>
        <w:del w:id="78" w:author="Maarten Wensink" w:date="2018-06-12T10:36:00Z">
          <w:r w:rsidDel="008C672A">
            <w:rPr>
              <w:rFonts w:ascii="Garamond" w:eastAsiaTheme="minorEastAsia" w:hAnsi="Garamond"/>
              <w:sz w:val="26"/>
              <w:szCs w:val="26"/>
            </w:rPr>
            <w:delText xml:space="preserve">For example, </w:delText>
          </w:r>
        </w:del>
      </w:ins>
      <w:ins w:id="79" w:author="Maarten Wensink" w:date="2018-06-12T10:36:00Z">
        <w:r w:rsidR="008C672A">
          <w:rPr>
            <w:rFonts w:ascii="Garamond" w:eastAsiaTheme="minorEastAsia" w:hAnsi="Garamond"/>
            <w:sz w:val="26"/>
            <w:szCs w:val="26"/>
          </w:rPr>
          <w:t>S</w:t>
        </w:r>
      </w:ins>
      <w:ins w:id="80" w:author="José Manuel Aburto" w:date="2018-06-11T23:20:00Z">
        <w:del w:id="81" w:author="Maarten Wensink" w:date="2018-06-12T10:36:00Z">
          <w:r w:rsidDel="008C672A">
            <w:rPr>
              <w:rFonts w:ascii="Garamond" w:eastAsiaTheme="minorEastAsia" w:hAnsi="Garamond"/>
              <w:sz w:val="26"/>
              <w:szCs w:val="26"/>
            </w:rPr>
            <w:delText>s</w:delText>
          </w:r>
        </w:del>
        <w:r>
          <w:rPr>
            <w:rFonts w:ascii="Garamond" w:eastAsiaTheme="minorEastAsia" w:hAnsi="Garamond"/>
            <w:sz w:val="26"/>
            <w:szCs w:val="26"/>
          </w:rPr>
          <w:t xml:space="preserve">aving lives at any age result in increasing life expectancy. For </w:t>
        </w:r>
        <w:r>
          <w:rPr>
            <w:rFonts w:ascii="Garamond" w:eastAsiaTheme="minorEastAsia" w:hAnsi="Garamond"/>
            <w:sz w:val="26"/>
            <w:szCs w:val="26"/>
          </w:rPr>
          <w:lastRenderedPageBreak/>
          <w:t>lifespan inequality</w:t>
        </w:r>
      </w:ins>
      <w:ins w:id="82" w:author="José Manuel Aburto" w:date="2018-06-11T23:21:00Z">
        <w:r>
          <w:rPr>
            <w:rFonts w:ascii="Garamond" w:eastAsiaTheme="minorEastAsia" w:hAnsi="Garamond"/>
            <w:sz w:val="26"/>
            <w:szCs w:val="26"/>
          </w:rPr>
          <w:t xml:space="preserve">, improvements below the threshold age decreases inequality, while improvements above </w:t>
        </w:r>
      </w:ins>
      <w:ins w:id="83" w:author="José Manuel Aburto" w:date="2018-06-11T23:22:00Z">
        <w:r>
          <w:rPr>
            <w:rFonts w:ascii="Garamond" w:eastAsiaTheme="minorEastAsia" w:hAnsi="Garamond"/>
            <w:sz w:val="26"/>
            <w:szCs w:val="26"/>
          </w:rPr>
          <w:t>increase</w:t>
        </w:r>
      </w:ins>
      <w:ins w:id="84" w:author="José Manuel Aburto" w:date="2018-06-11T23:21:00Z">
        <w:r>
          <w:rPr>
            <w:rFonts w:ascii="Garamond" w:eastAsiaTheme="minorEastAsia" w:hAnsi="Garamond"/>
            <w:sz w:val="26"/>
            <w:szCs w:val="26"/>
          </w:rPr>
          <w:t xml:space="preserve"> lifespan inequality.</w:t>
        </w:r>
      </w:ins>
    </w:p>
    <w:p w14:paraId="5C84E235" w14:textId="3246D4E9" w:rsidR="003C22DE" w:rsidRPr="00B2566E" w:rsidRDefault="003C22DE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Decomposition techniques</w:t>
      </w:r>
    </w:p>
    <w:p w14:paraId="1E4C83F9" w14:textId="5B3212CE" w:rsidR="00351373" w:rsidRPr="00B2566E" w:rsidRDefault="00260829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b/>
          <w:i/>
          <w:sz w:val="26"/>
          <w:szCs w:val="26"/>
        </w:rPr>
      </w:pPr>
      <w:r>
        <w:rPr>
          <w:rFonts w:ascii="Garamond" w:hAnsi="Garamond" w:cs="Times New Roman"/>
          <w:iCs/>
          <w:sz w:val="26"/>
          <w:szCs w:val="26"/>
        </w:rPr>
        <w:t>C</w:t>
      </w:r>
      <w:r w:rsidR="0042548B">
        <w:rPr>
          <w:rFonts w:ascii="Garamond" w:hAnsi="Garamond" w:cs="Times New Roman"/>
          <w:iCs/>
          <w:sz w:val="26"/>
          <w:szCs w:val="26"/>
        </w:rPr>
        <w:t>ause</w:t>
      </w:r>
      <w:r>
        <w:rPr>
          <w:rFonts w:ascii="Garamond" w:hAnsi="Garamond" w:cs="Times New Roman"/>
          <w:iCs/>
          <w:sz w:val="26"/>
          <w:szCs w:val="26"/>
        </w:rPr>
        <w:t>-by-age</w:t>
      </w:r>
      <w:r w:rsid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3C22DE" w:rsidRPr="00B2566E">
        <w:rPr>
          <w:rFonts w:ascii="Garamond" w:hAnsi="Garamond" w:cs="Times New Roman"/>
          <w:iCs/>
          <w:sz w:val="26"/>
          <w:szCs w:val="26"/>
        </w:rPr>
        <w:t>decompos</w:t>
      </w:r>
      <w:r w:rsidR="0042548B">
        <w:rPr>
          <w:rFonts w:ascii="Garamond" w:hAnsi="Garamond" w:cs="Times New Roman"/>
          <w:iCs/>
          <w:sz w:val="26"/>
          <w:szCs w:val="26"/>
        </w:rPr>
        <w:t>itions of</w:t>
      </w:r>
      <w:r w:rsidR="00E35EC6" w:rsidRPr="00B2566E">
        <w:rPr>
          <w:rFonts w:ascii="Garamond" w:hAnsi="Garamond" w:cs="Times New Roman"/>
          <w:iCs/>
          <w:sz w:val="26"/>
          <w:szCs w:val="26"/>
        </w:rPr>
        <w:t xml:space="preserve"> the changes in </w:t>
      </w:r>
      <w:del w:id="85" w:author="José Manuel Aburto" w:date="2018-06-05T10:13:00Z">
        <w:r w:rsidR="003C22DE" w:rsidRPr="00B2566E" w:rsidDel="00BC5249">
          <w:rPr>
            <w:rFonts w:ascii="Garamond" w:hAnsi="Garamond" w:cs="Times New Roman"/>
            <w:iCs/>
            <w:sz w:val="26"/>
            <w:szCs w:val="26"/>
          </w:rPr>
          <w:delText>lifespan</w:delText>
        </w:r>
        <w:r w:rsidR="00E35EC6" w:rsidRPr="00B2566E" w:rsidDel="00BC5249">
          <w:rPr>
            <w:rFonts w:ascii="Garamond" w:hAnsi="Garamond" w:cs="Times New Roman"/>
            <w:iCs/>
            <w:sz w:val="26"/>
            <w:szCs w:val="26"/>
          </w:rPr>
          <w:delText xml:space="preserve"> </w:delText>
        </w:r>
      </w:del>
      <w:ins w:id="86" w:author="José Manuel Aburto" w:date="2018-06-05T10:13:00Z">
        <w:r w:rsidR="00BC5249">
          <w:rPr>
            <w:rFonts w:ascii="Garamond" w:hAnsi="Garamond" w:cs="Times New Roman"/>
            <w:iCs/>
            <w:sz w:val="26"/>
            <w:szCs w:val="26"/>
          </w:rPr>
          <w:t>life expectancy</w:t>
        </w:r>
        <w:r w:rsidR="00BC5249" w:rsidRPr="00B2566E">
          <w:rPr>
            <w:rFonts w:ascii="Garamond" w:hAnsi="Garamond" w:cs="Times New Roman"/>
            <w:iCs/>
            <w:sz w:val="26"/>
            <w:szCs w:val="26"/>
          </w:rPr>
          <w:t xml:space="preserve"> </w:t>
        </w:r>
      </w:ins>
      <w:r w:rsidR="00E35EC6" w:rsidRPr="00B2566E">
        <w:rPr>
          <w:rFonts w:ascii="Garamond" w:hAnsi="Garamond" w:cs="Times New Roman"/>
          <w:iCs/>
          <w:sz w:val="26"/>
          <w:szCs w:val="26"/>
        </w:rPr>
        <w:t>and lifespan</w:t>
      </w:r>
      <w:r w:rsidR="003C22DE" w:rsidRPr="00B2566E">
        <w:rPr>
          <w:rFonts w:ascii="Garamond" w:hAnsi="Garamond" w:cs="Times New Roman"/>
          <w:iCs/>
          <w:sz w:val="26"/>
          <w:szCs w:val="26"/>
        </w:rPr>
        <w:t xml:space="preserve"> inequality</w:t>
      </w:r>
      <w:r w:rsidR="00E35EC6" w:rsidRPr="00B2566E">
        <w:rPr>
          <w:rFonts w:ascii="Garamond" w:hAnsi="Garamond" w:cs="Times New Roman"/>
          <w:iCs/>
          <w:sz w:val="26"/>
          <w:szCs w:val="26"/>
        </w:rPr>
        <w:t xml:space="preserve"> in </w:t>
      </w:r>
      <w:r w:rsidR="0042548B">
        <w:rPr>
          <w:rFonts w:ascii="Garamond" w:hAnsi="Garamond" w:cs="Times New Roman"/>
          <w:iCs/>
          <w:sz w:val="26"/>
          <w:szCs w:val="26"/>
        </w:rPr>
        <w:t>Denmark</w:t>
      </w:r>
      <w:del w:id="87" w:author="José Manuel Aburto" w:date="2018-06-11T18:18:00Z">
        <w:r w:rsidR="0042548B" w:rsidDel="002761C4">
          <w:rPr>
            <w:rFonts w:ascii="Garamond" w:hAnsi="Garamond" w:cs="Times New Roman"/>
            <w:iCs/>
            <w:sz w:val="26"/>
            <w:szCs w:val="26"/>
          </w:rPr>
          <w:delText xml:space="preserve">, Norway </w:delText>
        </w:r>
      </w:del>
      <w:ins w:id="88" w:author="José Manuel Aburto" w:date="2018-06-11T18:18:00Z">
        <w:r w:rsidR="002761C4">
          <w:rPr>
            <w:rFonts w:ascii="Garamond" w:hAnsi="Garamond" w:cs="Times New Roman"/>
            <w:iCs/>
            <w:sz w:val="26"/>
            <w:szCs w:val="26"/>
          </w:rPr>
          <w:t xml:space="preserve"> </w:t>
        </w:r>
      </w:ins>
      <w:r w:rsidR="0042548B">
        <w:rPr>
          <w:rFonts w:ascii="Garamond" w:hAnsi="Garamond" w:cs="Times New Roman"/>
          <w:iCs/>
          <w:sz w:val="26"/>
          <w:szCs w:val="26"/>
        </w:rPr>
        <w:t xml:space="preserve">and Sweden </w:t>
      </w:r>
      <w:r w:rsidR="003428AD">
        <w:rPr>
          <w:rFonts w:ascii="Garamond" w:hAnsi="Garamond" w:cs="Times New Roman"/>
          <w:iCs/>
          <w:sz w:val="26"/>
          <w:szCs w:val="26"/>
        </w:rPr>
        <w:t xml:space="preserve">were made </w:t>
      </w:r>
      <w:r w:rsidR="0042548B">
        <w:rPr>
          <w:rFonts w:ascii="Garamond" w:hAnsi="Garamond" w:cs="Times New Roman"/>
          <w:iCs/>
          <w:sz w:val="26"/>
          <w:szCs w:val="26"/>
        </w:rPr>
        <w:t>from 1960 to 2014</w:t>
      </w:r>
      <w:r w:rsidR="0042548B" w:rsidRP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42548B">
        <w:rPr>
          <w:rFonts w:ascii="Garamond" w:hAnsi="Garamond" w:cs="Times New Roman"/>
          <w:iCs/>
          <w:sz w:val="26"/>
          <w:szCs w:val="26"/>
        </w:rPr>
        <w:t xml:space="preserve">using </w:t>
      </w:r>
      <w:r w:rsidR="008F6B96">
        <w:rPr>
          <w:rFonts w:ascii="Garamond" w:hAnsi="Garamond" w:cs="Times New Roman"/>
          <w:iCs/>
          <w:sz w:val="26"/>
          <w:szCs w:val="26"/>
        </w:rPr>
        <w:t>standard</w:t>
      </w:r>
      <w:r w:rsidR="0042548B" w:rsidRPr="00B2566E">
        <w:rPr>
          <w:rFonts w:ascii="Garamond" w:hAnsi="Garamond" w:cs="Times New Roman"/>
          <w:iCs/>
          <w:sz w:val="26"/>
          <w:szCs w:val="26"/>
        </w:rPr>
        <w:t xml:space="preserve"> decomposition techniques</w:t>
      </w:r>
      <w:r w:rsidR="00E575B2">
        <w:rPr>
          <w:rFonts w:ascii="Garamond" w:hAnsi="Garamond" w:cs="Times New Roman"/>
          <w:iCs/>
          <w:sz w:val="26"/>
          <w:szCs w:val="26"/>
        </w:rPr>
        <w:t>.</w: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begin"/>
      </w:r>
      <w:r w:rsidR="00880E79">
        <w:rPr>
          <w:rFonts w:ascii="Garamond" w:hAnsi="Garamond" w:cs="Times New Roman"/>
          <w:iCs/>
          <w:sz w:val="26"/>
          <w:szCs w:val="26"/>
        </w:rPr>
        <w:instrText xml:space="preserve"> ADDIN EN.CITE &lt;EndNote&gt;&lt;Cite&gt;&lt;Author&gt;Horiuchi&lt;/Author&gt;&lt;Year&gt;2008&lt;/Year&gt;&lt;RecNum&gt;29&lt;/RecNum&gt;&lt;DisplayText&gt;(34)&lt;/DisplayText&gt;&lt;record&gt;&lt;rec-number&gt;29&lt;/rec-number&gt;&lt;foreign-keys&gt;&lt;key app="EN" db-id="pdtewsetrssszaepssypw0pjxx5d29tdt2d9" timestamp="1478167841"&gt;29&lt;/key&gt;&lt;/foreign-keys&gt;&lt;ref-type name="Journal Article"&gt;17&lt;/ref-type&gt;&lt;contributors&gt;&lt;authors&gt;&lt;author&gt;Horiuchi, Shiro&lt;/author&gt;&lt;author&gt;Wilmoth, John R&lt;/author&gt;&lt;author&gt;Pletcher, Scott D&lt;/author&gt;&lt;/authors&gt;&lt;/contributors&gt;&lt;titles&gt;&lt;title&gt;A decomposition method based on a model of continuous change&lt;/title&gt;&lt;secondary-title&gt;Demography&lt;/secondary-title&gt;&lt;/titles&gt;&lt;periodical&gt;&lt;full-title&gt;Demography&lt;/full-title&gt;&lt;/periodical&gt;&lt;pages&gt;785-801&lt;/pages&gt;&lt;volume&gt;45&lt;/volume&gt;&lt;number&gt;4&lt;/number&gt;&lt;dates&gt;&lt;year&gt;2008&lt;/year&gt;&lt;/dates&gt;&lt;publisher&gt;Springer&lt;/publisher&gt;&lt;label&gt;horiuchi2008decomposition&lt;/label&gt;&lt;urls&gt;&lt;/urls&gt;&lt;/record&gt;&lt;/Cite&gt;&lt;/EndNote&gt;</w:instrTex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iCs/>
          <w:noProof/>
          <w:sz w:val="26"/>
          <w:szCs w:val="26"/>
        </w:rPr>
        <w:t>(34)</w: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end"/>
      </w:r>
      <w:r w:rsid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AE0A16">
        <w:rPr>
          <w:rFonts w:ascii="Garamond" w:hAnsi="Garamond" w:cs="Times New Roman"/>
          <w:iCs/>
          <w:sz w:val="26"/>
          <w:szCs w:val="26"/>
        </w:rPr>
        <w:t xml:space="preserve">These decompositions allow </w:t>
      </w:r>
      <w:del w:id="89" w:author="MPIDR_D\vanraalte" w:date="2018-06-16T11:29:00Z">
        <w:r w:rsidR="00AE0A16" w:rsidDel="007D00A4">
          <w:rPr>
            <w:rFonts w:ascii="Garamond" w:hAnsi="Garamond" w:cs="Times New Roman"/>
            <w:iCs/>
            <w:sz w:val="26"/>
            <w:szCs w:val="26"/>
          </w:rPr>
          <w:delText>singling out any period during those years</w:delText>
        </w:r>
      </w:del>
      <w:ins w:id="90" w:author="MPIDR_D\vanraalte" w:date="2018-06-16T11:29:00Z">
        <w:r w:rsidR="007D00A4">
          <w:rPr>
            <w:rFonts w:ascii="Garamond" w:hAnsi="Garamond" w:cs="Times New Roman"/>
            <w:iCs/>
            <w:sz w:val="26"/>
            <w:szCs w:val="26"/>
          </w:rPr>
          <w:t xml:space="preserve">us to </w:t>
        </w:r>
        <w:r w:rsidR="002D2B18">
          <w:rPr>
            <w:rFonts w:ascii="Garamond" w:hAnsi="Garamond" w:cs="Times New Roman"/>
            <w:iCs/>
            <w:sz w:val="26"/>
            <w:szCs w:val="26"/>
          </w:rPr>
          <w:t>attribute</w:t>
        </w:r>
        <w:r w:rsidR="007D00A4">
          <w:rPr>
            <w:rFonts w:ascii="Garamond" w:hAnsi="Garamond" w:cs="Times New Roman"/>
            <w:iCs/>
            <w:sz w:val="26"/>
            <w:szCs w:val="26"/>
          </w:rPr>
          <w:t xml:space="preserve"> the age and causes responsible</w:t>
        </w:r>
      </w:ins>
      <w:ins w:id="91" w:author="MPIDR_D\vanraalte" w:date="2018-06-16T11:30:00Z">
        <w:r w:rsidR="002D2B18">
          <w:rPr>
            <w:rFonts w:ascii="Garamond" w:hAnsi="Garamond" w:cs="Times New Roman"/>
            <w:iCs/>
            <w:sz w:val="26"/>
            <w:szCs w:val="26"/>
          </w:rPr>
          <w:t xml:space="preserve"> for changes in life expectancy or lifespan inequality between </w:t>
        </w:r>
      </w:ins>
      <w:ins w:id="92" w:author="MPIDR_D\vanraalte" w:date="2018-06-16T11:31:00Z">
        <w:r w:rsidR="002D2B18">
          <w:rPr>
            <w:rFonts w:ascii="Garamond" w:hAnsi="Garamond" w:cs="Times New Roman"/>
            <w:iCs/>
            <w:sz w:val="26"/>
            <w:szCs w:val="26"/>
          </w:rPr>
          <w:t xml:space="preserve">any </w:t>
        </w:r>
      </w:ins>
      <w:ins w:id="93" w:author="MPIDR_D\vanraalte" w:date="2018-06-16T11:30:00Z">
        <w:r w:rsidR="002D2B18">
          <w:rPr>
            <w:rFonts w:ascii="Garamond" w:hAnsi="Garamond" w:cs="Times New Roman"/>
            <w:iCs/>
            <w:sz w:val="26"/>
            <w:szCs w:val="26"/>
          </w:rPr>
          <w:t>two periods</w:t>
        </w:r>
      </w:ins>
      <w:r w:rsidR="00AE0A16">
        <w:rPr>
          <w:rFonts w:ascii="Garamond" w:hAnsi="Garamond" w:cs="Times New Roman"/>
          <w:iCs/>
          <w:sz w:val="26"/>
          <w:szCs w:val="26"/>
        </w:rPr>
        <w:t>, for instance</w:t>
      </w:r>
      <w:ins w:id="94" w:author="MPIDR_D\vanraalte" w:date="2018-06-16T11:30:00Z">
        <w:r w:rsidR="002D2B18">
          <w:rPr>
            <w:rFonts w:ascii="Garamond" w:hAnsi="Garamond" w:cs="Times New Roman"/>
            <w:iCs/>
            <w:sz w:val="26"/>
            <w:szCs w:val="26"/>
          </w:rPr>
          <w:t xml:space="preserve"> between</w:t>
        </w:r>
      </w:ins>
      <w:r w:rsidR="00AE0A16">
        <w:rPr>
          <w:rFonts w:ascii="Garamond" w:hAnsi="Garamond" w:cs="Times New Roman"/>
          <w:iCs/>
          <w:sz w:val="26"/>
          <w:szCs w:val="26"/>
        </w:rPr>
        <w:t xml:space="preserve"> 1975</w:t>
      </w:r>
      <w:del w:id="95" w:author="MPIDR_D\vanraalte" w:date="2018-06-16T11:30:00Z">
        <w:r w:rsidR="00AE0A16" w:rsidDel="002D2B18">
          <w:rPr>
            <w:rFonts w:ascii="Garamond" w:hAnsi="Garamond" w:cs="Times New Roman"/>
            <w:iCs/>
            <w:sz w:val="26"/>
            <w:szCs w:val="26"/>
          </w:rPr>
          <w:delText>-</w:delText>
        </w:r>
      </w:del>
      <w:ins w:id="96" w:author="MPIDR_D\vanraalte" w:date="2018-06-16T11:30:00Z">
        <w:r w:rsidR="002D2B18">
          <w:rPr>
            <w:rFonts w:ascii="Garamond" w:hAnsi="Garamond" w:cs="Times New Roman"/>
            <w:iCs/>
            <w:sz w:val="26"/>
            <w:szCs w:val="26"/>
          </w:rPr>
          <w:t xml:space="preserve"> and </w:t>
        </w:r>
      </w:ins>
      <w:r w:rsidR="00AE0A16">
        <w:rPr>
          <w:rFonts w:ascii="Garamond" w:hAnsi="Garamond" w:cs="Times New Roman"/>
          <w:iCs/>
          <w:sz w:val="26"/>
          <w:szCs w:val="26"/>
        </w:rPr>
        <w:t>1995</w:t>
      </w:r>
      <w:r w:rsidR="008F6B96">
        <w:rPr>
          <w:rStyle w:val="FootnoteReference"/>
          <w:rFonts w:ascii="Garamond" w:hAnsi="Garamond" w:cs="Times New Roman"/>
          <w:iCs/>
          <w:sz w:val="26"/>
          <w:szCs w:val="26"/>
        </w:rPr>
        <w:footnoteReference w:id="1"/>
      </w:r>
      <w:r w:rsidR="0042548B">
        <w:rPr>
          <w:rFonts w:ascii="Garamond" w:hAnsi="Garamond" w:cs="Times New Roman"/>
          <w:iCs/>
          <w:sz w:val="26"/>
          <w:szCs w:val="26"/>
        </w:rPr>
        <w:t xml:space="preserve">. </w:t>
      </w:r>
      <w:r w:rsidR="00AE0A16">
        <w:rPr>
          <w:rFonts w:ascii="Garamond" w:hAnsi="Garamond" w:cs="Times New Roman"/>
          <w:iCs/>
          <w:sz w:val="26"/>
          <w:szCs w:val="26"/>
        </w:rPr>
        <w:t>W</w:t>
      </w:r>
      <w:r w:rsidR="00EB6B82" w:rsidRPr="00B2566E">
        <w:rPr>
          <w:rFonts w:ascii="Garamond" w:hAnsi="Garamond" w:cs="Times New Roman"/>
          <w:sz w:val="26"/>
          <w:szCs w:val="26"/>
        </w:rPr>
        <w:t>e quantif</w:t>
      </w:r>
      <w:r w:rsidR="00AE0A16">
        <w:rPr>
          <w:rFonts w:ascii="Garamond" w:hAnsi="Garamond" w:cs="Times New Roman"/>
          <w:sz w:val="26"/>
          <w:szCs w:val="26"/>
        </w:rPr>
        <w:t>ied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the </w:t>
      </w:r>
      <w:r>
        <w:rPr>
          <w:rFonts w:ascii="Garamond" w:hAnsi="Garamond" w:cs="Times New Roman"/>
          <w:sz w:val="26"/>
          <w:szCs w:val="26"/>
        </w:rPr>
        <w:t>cause-by-age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contribution</w:t>
      </w:r>
      <w:r w:rsidR="0042548B">
        <w:rPr>
          <w:rFonts w:ascii="Garamond" w:hAnsi="Garamond" w:cs="Times New Roman"/>
          <w:sz w:val="26"/>
          <w:szCs w:val="26"/>
        </w:rPr>
        <w:t>s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to the </w:t>
      </w:r>
      <w:r w:rsidR="00691D9C" w:rsidRPr="00B2566E">
        <w:rPr>
          <w:rFonts w:ascii="Garamond" w:hAnsi="Garamond" w:cs="Times New Roman"/>
          <w:sz w:val="26"/>
          <w:szCs w:val="26"/>
        </w:rPr>
        <w:t xml:space="preserve">current </w:t>
      </w:r>
      <w:r w:rsidR="00EB6B82" w:rsidRPr="00B2566E">
        <w:rPr>
          <w:rFonts w:ascii="Garamond" w:hAnsi="Garamond" w:cs="Times New Roman"/>
          <w:sz w:val="26"/>
          <w:szCs w:val="26"/>
        </w:rPr>
        <w:t>difference</w:t>
      </w:r>
      <w:r w:rsidR="00691D9C" w:rsidRPr="00B2566E">
        <w:rPr>
          <w:rFonts w:ascii="Garamond" w:hAnsi="Garamond" w:cs="Times New Roman"/>
          <w:sz w:val="26"/>
          <w:szCs w:val="26"/>
        </w:rPr>
        <w:t xml:space="preserve">s in life expectancy and </w:t>
      </w:r>
      <w:r w:rsidR="00BF5BCD" w:rsidRPr="00B2566E">
        <w:rPr>
          <w:rFonts w:ascii="Garamond" w:eastAsiaTheme="minorEastAsia" w:hAnsi="Garamond"/>
          <w:sz w:val="26"/>
          <w:szCs w:val="26"/>
        </w:rPr>
        <w:t>life</w:t>
      </w:r>
      <w:r w:rsidR="00BF5BCD">
        <w:rPr>
          <w:rFonts w:ascii="Garamond" w:eastAsiaTheme="minorEastAsia" w:hAnsi="Garamond"/>
          <w:sz w:val="26"/>
          <w:szCs w:val="26"/>
        </w:rPr>
        <w:t>span inequality</w:t>
      </w:r>
      <w:r w:rsidR="00BF5BCD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EB6B82" w:rsidRPr="00B2566E">
        <w:rPr>
          <w:rFonts w:ascii="Garamond" w:hAnsi="Garamond" w:cs="Times New Roman"/>
          <w:sz w:val="26"/>
          <w:szCs w:val="26"/>
        </w:rPr>
        <w:t>between D</w:t>
      </w:r>
      <w:r w:rsidR="00691D9C" w:rsidRPr="00B2566E">
        <w:rPr>
          <w:rFonts w:ascii="Garamond" w:hAnsi="Garamond" w:cs="Times New Roman"/>
          <w:sz w:val="26"/>
          <w:szCs w:val="26"/>
        </w:rPr>
        <w:t>enmark and S</w:t>
      </w:r>
      <w:r w:rsidR="0042548B">
        <w:rPr>
          <w:rFonts w:ascii="Garamond" w:hAnsi="Garamond" w:cs="Times New Roman"/>
          <w:sz w:val="26"/>
          <w:szCs w:val="26"/>
        </w:rPr>
        <w:t>weden</w:t>
      </w:r>
      <w:r w:rsidR="003428AD">
        <w:rPr>
          <w:rFonts w:ascii="Garamond" w:hAnsi="Garamond" w:cs="Times New Roman"/>
          <w:sz w:val="26"/>
          <w:szCs w:val="26"/>
        </w:rPr>
        <w:t xml:space="preserve"> for </w:t>
      </w:r>
      <w:r>
        <w:rPr>
          <w:rFonts w:ascii="Garamond" w:hAnsi="Garamond" w:cs="Times New Roman"/>
          <w:sz w:val="26"/>
          <w:szCs w:val="26"/>
        </w:rPr>
        <w:t>females and males.</w:t>
      </w:r>
    </w:p>
    <w:p w14:paraId="61E715EE" w14:textId="0D576B76" w:rsidR="00C00721" w:rsidRPr="00B2566E" w:rsidRDefault="003F6690" w:rsidP="000F3A26">
      <w:pPr>
        <w:pStyle w:val="Subtitle"/>
        <w:spacing w:line="480" w:lineRule="auto"/>
        <w:rPr>
          <w:rFonts w:ascii="Garamond" w:eastAsiaTheme="minorHAnsi" w:hAnsi="Garamond" w:cs="Times New Roman"/>
          <w:b/>
          <w:i w:val="0"/>
          <w:iCs w:val="0"/>
          <w:color w:val="auto"/>
          <w:spacing w:val="0"/>
          <w:sz w:val="26"/>
          <w:szCs w:val="26"/>
        </w:rPr>
      </w:pPr>
      <w:r w:rsidRPr="00B2566E">
        <w:rPr>
          <w:rFonts w:ascii="Garamond" w:eastAsiaTheme="minorHAnsi" w:hAnsi="Garamond" w:cs="Times New Roman"/>
          <w:b/>
          <w:i w:val="0"/>
          <w:iCs w:val="0"/>
          <w:color w:val="auto"/>
          <w:spacing w:val="0"/>
          <w:sz w:val="26"/>
          <w:szCs w:val="26"/>
        </w:rPr>
        <w:t>Results</w:t>
      </w:r>
    </w:p>
    <w:p w14:paraId="340F2A67" w14:textId="13D25B90" w:rsidR="002F75FF" w:rsidRPr="00B2566E" w:rsidRDefault="002F75FF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Trends in lifespan inequality and life expectancy</w:t>
      </w:r>
      <w:r w:rsidR="00DB41D2">
        <w:rPr>
          <w:rFonts w:ascii="Garamond" w:hAnsi="Garamond" w:cs="Times New Roman"/>
          <w:b/>
          <w:i/>
          <w:sz w:val="26"/>
          <w:szCs w:val="26"/>
        </w:rPr>
        <w:t xml:space="preserve"> 1960-2014</w:t>
      </w:r>
    </w:p>
    <w:p w14:paraId="0121144A" w14:textId="0E879861" w:rsidR="004A0EDD" w:rsidRPr="00B2566E" w:rsidRDefault="00691D9C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The </w:t>
      </w:r>
      <w:r w:rsidR="00B17987">
        <w:rPr>
          <w:rFonts w:ascii="Garamond" w:hAnsi="Garamond" w:cs="Times New Roman"/>
          <w:sz w:val="26"/>
          <w:szCs w:val="26"/>
        </w:rPr>
        <w:t xml:space="preserve">1975-1995 </w:t>
      </w:r>
      <w:r w:rsidRPr="00B2566E">
        <w:rPr>
          <w:rFonts w:ascii="Garamond" w:hAnsi="Garamond" w:cs="Times New Roman"/>
          <w:sz w:val="26"/>
          <w:szCs w:val="26"/>
        </w:rPr>
        <w:t>stagnation in life expectancy for Danish females was accompanied by a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shorter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B17987">
        <w:rPr>
          <w:rFonts w:ascii="Garamond" w:hAnsi="Garamond" w:cs="Times New Roman"/>
          <w:sz w:val="26"/>
          <w:szCs w:val="26"/>
        </w:rPr>
        <w:t xml:space="preserve">period of </w:t>
      </w:r>
      <w:r w:rsidRPr="00B2566E">
        <w:rPr>
          <w:rFonts w:ascii="Garamond" w:hAnsi="Garamond" w:cs="Times New Roman"/>
          <w:sz w:val="26"/>
          <w:szCs w:val="26"/>
        </w:rPr>
        <w:t>stagnation in life</w:t>
      </w:r>
      <w:r w:rsidR="00086BD9">
        <w:rPr>
          <w:rFonts w:ascii="Garamond" w:hAnsi="Garamond" w:cs="Times New Roman"/>
          <w:sz w:val="26"/>
          <w:szCs w:val="26"/>
        </w:rPr>
        <w:t xml:space="preserve">span inequality </w:t>
      </w:r>
      <w:r w:rsidRPr="00B2566E">
        <w:rPr>
          <w:rFonts w:ascii="Garamond" w:hAnsi="Garamond" w:cs="Times New Roman"/>
          <w:sz w:val="26"/>
          <w:szCs w:val="26"/>
        </w:rPr>
        <w:t>(Figure 1</w:t>
      </w:r>
      <w:r w:rsidR="005D4E89">
        <w:rPr>
          <w:rFonts w:ascii="Garamond" w:hAnsi="Garamond" w:cs="Times New Roman"/>
          <w:sz w:val="26"/>
          <w:szCs w:val="26"/>
        </w:rPr>
        <w:t>A</w:t>
      </w:r>
      <w:r w:rsidRPr="00B2566E">
        <w:rPr>
          <w:rFonts w:ascii="Garamond" w:hAnsi="Garamond" w:cs="Times New Roman"/>
          <w:sz w:val="26"/>
          <w:szCs w:val="26"/>
        </w:rPr>
        <w:t>).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Swedish </w:t>
      </w:r>
      <w:del w:id="97" w:author="José Manuel Aburto" w:date="2018-06-11T18:18:00Z">
        <w:r w:rsidR="00905C39" w:rsidRPr="00B2566E" w:rsidDel="002761C4">
          <w:rPr>
            <w:rFonts w:ascii="Garamond" w:hAnsi="Garamond" w:cs="Times New Roman"/>
            <w:sz w:val="26"/>
            <w:szCs w:val="26"/>
          </w:rPr>
          <w:delText>and Norw</w:delText>
        </w:r>
        <w:r w:rsidR="00DB41D2" w:rsidDel="002761C4">
          <w:rPr>
            <w:rFonts w:ascii="Garamond" w:hAnsi="Garamond" w:cs="Times New Roman"/>
            <w:sz w:val="26"/>
            <w:szCs w:val="26"/>
          </w:rPr>
          <w:delText xml:space="preserve">egian </w:delText>
        </w:r>
      </w:del>
      <w:r w:rsidR="00DB41D2">
        <w:rPr>
          <w:rFonts w:ascii="Garamond" w:hAnsi="Garamond" w:cs="Times New Roman"/>
          <w:sz w:val="26"/>
          <w:szCs w:val="26"/>
        </w:rPr>
        <w:t xml:space="preserve">females experienced a 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decrease in </w:t>
      </w:r>
      <w:r w:rsidR="00086BD9">
        <w:rPr>
          <w:rFonts w:ascii="Garamond" w:hAnsi="Garamond" w:cs="Times New Roman"/>
          <w:sz w:val="26"/>
          <w:szCs w:val="26"/>
        </w:rPr>
        <w:t>inequality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and increase in life expectancy </w:t>
      </w:r>
      <w:r w:rsidR="005D4E89">
        <w:rPr>
          <w:rFonts w:ascii="Garamond" w:hAnsi="Garamond" w:cs="Times New Roman"/>
          <w:sz w:val="26"/>
          <w:szCs w:val="26"/>
        </w:rPr>
        <w:t>throughout the period (Figure 1A</w:t>
      </w:r>
      <w:r w:rsidR="00905C39" w:rsidRPr="00B2566E">
        <w:rPr>
          <w:rFonts w:ascii="Garamond" w:hAnsi="Garamond" w:cs="Times New Roman"/>
          <w:sz w:val="26"/>
          <w:szCs w:val="26"/>
        </w:rPr>
        <w:t>).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>For males in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</w:t>
      </w:r>
      <w:del w:id="98" w:author="José Manuel Aburto" w:date="2018-06-11T18:18:00Z">
        <w:r w:rsidR="00905C39" w:rsidRPr="00B2566E" w:rsidDel="002761C4">
          <w:rPr>
            <w:rFonts w:ascii="Garamond" w:hAnsi="Garamond" w:cs="Times New Roman"/>
            <w:sz w:val="26"/>
            <w:szCs w:val="26"/>
          </w:rPr>
          <w:delText>all three</w:delText>
        </w:r>
      </w:del>
      <w:ins w:id="99" w:author="José Manuel Aburto" w:date="2018-06-11T18:18:00Z">
        <w:r w:rsidR="002761C4">
          <w:rPr>
            <w:rFonts w:ascii="Garamond" w:hAnsi="Garamond" w:cs="Times New Roman"/>
            <w:sz w:val="26"/>
            <w:szCs w:val="26"/>
          </w:rPr>
          <w:t>both</w:t>
        </w:r>
      </w:ins>
      <w:r w:rsidR="00905C39" w:rsidRPr="00B2566E">
        <w:rPr>
          <w:rFonts w:ascii="Garamond" w:hAnsi="Garamond" w:cs="Times New Roman"/>
          <w:sz w:val="26"/>
          <w:szCs w:val="26"/>
        </w:rPr>
        <w:t xml:space="preserve"> countries,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life expectancy increase was slow</w:t>
      </w:r>
      <w:r w:rsidR="00421315">
        <w:rPr>
          <w:rFonts w:ascii="Garamond" w:hAnsi="Garamond" w:cs="Times New Roman"/>
          <w:sz w:val="26"/>
          <w:szCs w:val="26"/>
        </w:rPr>
        <w:t xml:space="preserve"> in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1960-1980, but accelerated thereaf</w:t>
      </w:r>
      <w:r w:rsidR="00086BD9">
        <w:rPr>
          <w:rFonts w:ascii="Garamond" w:hAnsi="Garamond" w:cs="Times New Roman"/>
          <w:sz w:val="26"/>
          <w:szCs w:val="26"/>
        </w:rPr>
        <w:t xml:space="preserve">ter, while the decrease in lifespan inequality 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was more </w:t>
      </w:r>
      <w:r w:rsidR="00086BD9">
        <w:rPr>
          <w:rFonts w:ascii="Garamond" w:hAnsi="Garamond" w:cs="Times New Roman"/>
          <w:sz w:val="26"/>
          <w:szCs w:val="26"/>
        </w:rPr>
        <w:t>monotonic</w:t>
      </w:r>
      <w:r w:rsidR="00421315">
        <w:rPr>
          <w:rFonts w:ascii="Garamond" w:hAnsi="Garamond" w:cs="Times New Roman"/>
          <w:sz w:val="26"/>
          <w:szCs w:val="26"/>
        </w:rPr>
        <w:t xml:space="preserve"> (Figure 1B</w:t>
      </w:r>
      <w:r w:rsidR="00905C39" w:rsidRPr="00B2566E">
        <w:rPr>
          <w:rFonts w:ascii="Garamond" w:hAnsi="Garamond" w:cs="Times New Roman"/>
          <w:sz w:val="26"/>
          <w:szCs w:val="26"/>
        </w:rPr>
        <w:t>)</w:t>
      </w:r>
      <w:r w:rsidR="0001038B" w:rsidRPr="00B2566E">
        <w:rPr>
          <w:rFonts w:ascii="Garamond" w:hAnsi="Garamond" w:cs="Times New Roman"/>
          <w:sz w:val="26"/>
          <w:szCs w:val="26"/>
        </w:rPr>
        <w:t>.</w:t>
      </w:r>
    </w:p>
    <w:p w14:paraId="02BDC79C" w14:textId="476D141D" w:rsidR="00EB684F" w:rsidRPr="00B2566E" w:rsidRDefault="00EB684F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3EA97A6C" w14:textId="06523CC7" w:rsidR="00EB684F" w:rsidRPr="00B2566E" w:rsidRDefault="00EB684F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[Figure 1 about here]</w:t>
      </w:r>
    </w:p>
    <w:p w14:paraId="1BF26241" w14:textId="77777777" w:rsidR="00861A87" w:rsidRPr="00B2566E" w:rsidRDefault="00861A87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</w:p>
    <w:p w14:paraId="283517BC" w14:textId="792703F3" w:rsidR="002F75FF" w:rsidRDefault="00905C39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 xml:space="preserve">Decomposition of changes in life expectancy and </w:t>
      </w:r>
      <w:r w:rsidR="00AB1307">
        <w:rPr>
          <w:rFonts w:ascii="Garamond" w:hAnsi="Garamond" w:cs="Times New Roman"/>
          <w:b/>
          <w:i/>
          <w:sz w:val="26"/>
          <w:szCs w:val="26"/>
        </w:rPr>
        <w:t>lifespan inequality</w:t>
      </w:r>
      <w:r w:rsidRPr="00B2566E">
        <w:rPr>
          <w:rFonts w:ascii="Garamond" w:hAnsi="Garamond" w:cs="Times New Roman"/>
          <w:b/>
          <w:i/>
          <w:sz w:val="26"/>
          <w:szCs w:val="26"/>
        </w:rPr>
        <w:t xml:space="preserve"> for Denmark</w:t>
      </w:r>
    </w:p>
    <w:p w14:paraId="6BF0C9F0" w14:textId="24BE1EC3" w:rsidR="00905C39" w:rsidRPr="00B2566E" w:rsidRDefault="00905C39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Between 1960 and 1975, Danish female life expectancy increased</w:t>
      </w:r>
      <w:r w:rsidR="00217579">
        <w:rPr>
          <w:rFonts w:ascii="Garamond" w:hAnsi="Garamond" w:cs="Times New Roman"/>
          <w:sz w:val="26"/>
          <w:szCs w:val="26"/>
        </w:rPr>
        <w:t xml:space="preserve"> from 74 to 77 years</w:t>
      </w:r>
      <w:r w:rsidRPr="00B2566E">
        <w:rPr>
          <w:rFonts w:ascii="Garamond" w:hAnsi="Garamond" w:cs="Times New Roman"/>
          <w:sz w:val="26"/>
          <w:szCs w:val="26"/>
        </w:rPr>
        <w:t xml:space="preserve"> mainly due to reduction</w:t>
      </w:r>
      <w:r w:rsidR="0048055B">
        <w:rPr>
          <w:rFonts w:ascii="Garamond" w:hAnsi="Garamond" w:cs="Times New Roman"/>
          <w:sz w:val="26"/>
          <w:szCs w:val="26"/>
        </w:rPr>
        <w:t>s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>in infant mortality and</w:t>
      </w:r>
      <w:r w:rsidRPr="00B2566E">
        <w:rPr>
          <w:rFonts w:ascii="Garamond" w:hAnsi="Garamond" w:cs="Times New Roman"/>
          <w:sz w:val="26"/>
          <w:szCs w:val="26"/>
        </w:rPr>
        <w:t xml:space="preserve"> mid- and old-age cardiovascular mortality</w:t>
      </w:r>
      <w:r w:rsidR="00521604">
        <w:rPr>
          <w:rFonts w:ascii="Garamond" w:hAnsi="Garamond" w:cs="Times New Roman"/>
          <w:sz w:val="26"/>
          <w:szCs w:val="26"/>
        </w:rPr>
        <w:t xml:space="preserve"> (</w:t>
      </w:r>
      <w:r w:rsidR="00521604" w:rsidRPr="000F32E7">
        <w:rPr>
          <w:rFonts w:ascii="Garamond" w:hAnsi="Garamond" w:cs="Times New Roman"/>
          <w:sz w:val="26"/>
          <w:szCs w:val="26"/>
        </w:rPr>
        <w:t>Figure 2</w:t>
      </w:r>
      <w:r w:rsidR="00521604">
        <w:rPr>
          <w:rFonts w:ascii="Garamond" w:hAnsi="Garamond" w:cs="Times New Roman"/>
          <w:sz w:val="26"/>
          <w:szCs w:val="26"/>
        </w:rPr>
        <w:t>)</w:t>
      </w:r>
      <w:r w:rsidRPr="00B2566E">
        <w:rPr>
          <w:rFonts w:ascii="Garamond" w:hAnsi="Garamond" w:cs="Times New Roman"/>
          <w:sz w:val="26"/>
          <w:szCs w:val="26"/>
        </w:rPr>
        <w:t>. For males</w:t>
      </w:r>
      <w:r w:rsidR="000464C9" w:rsidRPr="000464C9">
        <w:rPr>
          <w:rFonts w:ascii="Garamond" w:hAnsi="Garamond" w:cs="Times New Roman"/>
          <w:sz w:val="24"/>
          <w:szCs w:val="26"/>
          <w:vertAlign w:val="superscript"/>
        </w:rPr>
        <w:t>1</w:t>
      </w:r>
      <w:r w:rsidRPr="00B2566E">
        <w:rPr>
          <w:rFonts w:ascii="Garamond" w:hAnsi="Garamond" w:cs="Times New Roman"/>
          <w:sz w:val="26"/>
          <w:szCs w:val="26"/>
        </w:rPr>
        <w:t>, infant mortality was also reduced, but the contribution from cardiovascular diseases was</w:t>
      </w:r>
      <w:r w:rsidR="00DB41D2">
        <w:rPr>
          <w:rFonts w:ascii="Garamond" w:hAnsi="Garamond" w:cs="Times New Roman"/>
          <w:sz w:val="26"/>
          <w:szCs w:val="26"/>
        </w:rPr>
        <w:t xml:space="preserve"> absent</w:t>
      </w:r>
      <w:r w:rsidR="003909D5">
        <w:rPr>
          <w:rFonts w:ascii="Garamond" w:hAnsi="Garamond" w:cs="Times New Roman"/>
          <w:sz w:val="26"/>
          <w:szCs w:val="26"/>
        </w:rPr>
        <w:t xml:space="preserve"> (see Supplementary Figure </w:t>
      </w:r>
      <w:r w:rsidR="006D52D9">
        <w:rPr>
          <w:rFonts w:ascii="Garamond" w:hAnsi="Garamond" w:cs="Times New Roman"/>
          <w:sz w:val="26"/>
          <w:szCs w:val="26"/>
        </w:rPr>
        <w:t>1)</w:t>
      </w:r>
      <w:r w:rsidR="006D7D79">
        <w:rPr>
          <w:rFonts w:ascii="Garamond" w:hAnsi="Garamond" w:cs="Times New Roman"/>
          <w:sz w:val="26"/>
          <w:szCs w:val="26"/>
        </w:rPr>
        <w:t>, resulting in a small</w:t>
      </w:r>
      <w:r w:rsidR="006D52D9">
        <w:rPr>
          <w:rFonts w:ascii="Garamond" w:hAnsi="Garamond" w:cs="Times New Roman"/>
          <w:sz w:val="26"/>
          <w:szCs w:val="26"/>
        </w:rPr>
        <w:t xml:space="preserve"> increase in life expectancy from 70.4 to 71.3 years. </w:t>
      </w:r>
      <w:r w:rsidR="00217579">
        <w:rPr>
          <w:rFonts w:ascii="Garamond" w:hAnsi="Garamond" w:cs="Times New Roman"/>
          <w:sz w:val="26"/>
          <w:szCs w:val="26"/>
        </w:rPr>
        <w:t xml:space="preserve">For both sexes, lifespan inequality </w:t>
      </w:r>
      <w:r w:rsidRPr="00B2566E">
        <w:rPr>
          <w:rFonts w:ascii="Garamond" w:hAnsi="Garamond" w:cs="Times New Roman"/>
          <w:sz w:val="26"/>
          <w:szCs w:val="26"/>
        </w:rPr>
        <w:t xml:space="preserve">was reduced mainly because of </w:t>
      </w:r>
      <w:r w:rsidR="00DB41D2">
        <w:rPr>
          <w:rFonts w:ascii="Garamond" w:hAnsi="Garamond" w:cs="Times New Roman"/>
          <w:sz w:val="26"/>
          <w:szCs w:val="26"/>
        </w:rPr>
        <w:t>the</w:t>
      </w:r>
      <w:r w:rsidRPr="00B2566E">
        <w:rPr>
          <w:rFonts w:ascii="Garamond" w:hAnsi="Garamond" w:cs="Times New Roman"/>
          <w:sz w:val="26"/>
          <w:szCs w:val="26"/>
        </w:rPr>
        <w:t xml:space="preserve"> reduction in infant mortality.</w:t>
      </w:r>
    </w:p>
    <w:p w14:paraId="70F122F2" w14:textId="2B085077" w:rsidR="00BB4DF3" w:rsidRPr="00B2566E" w:rsidRDefault="00905C39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Between 1975 and 1995, Danish female life expectancy stagnated</w:t>
      </w:r>
      <w:r w:rsidR="004F6020">
        <w:rPr>
          <w:rFonts w:ascii="Garamond" w:hAnsi="Garamond" w:cs="Times New Roman"/>
          <w:sz w:val="26"/>
          <w:szCs w:val="26"/>
        </w:rPr>
        <w:t xml:space="preserve"> at about </w:t>
      </w:r>
      <w:r w:rsidR="000F32E7">
        <w:rPr>
          <w:rFonts w:ascii="Garamond" w:hAnsi="Garamond" w:cs="Times New Roman"/>
          <w:sz w:val="26"/>
          <w:szCs w:val="26"/>
        </w:rPr>
        <w:t>77 years</w:t>
      </w:r>
      <w:r w:rsidRPr="00B2566E">
        <w:rPr>
          <w:rFonts w:ascii="Garamond" w:hAnsi="Garamond" w:cs="Times New Roman"/>
          <w:sz w:val="26"/>
          <w:szCs w:val="26"/>
        </w:rPr>
        <w:t xml:space="preserve"> because 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a continued reduction in infant mortality and old-age cardiovascular mortality was offset by an increase in </w:t>
      </w:r>
      <w:r w:rsidR="007411DA">
        <w:rPr>
          <w:rFonts w:ascii="Garamond" w:hAnsi="Garamond" w:cs="Times New Roman"/>
          <w:sz w:val="26"/>
          <w:szCs w:val="26"/>
        </w:rPr>
        <w:t>(mainly smoking</w:t>
      </w:r>
      <w:r w:rsidR="0048055B">
        <w:rPr>
          <w:rFonts w:ascii="Garamond" w:hAnsi="Garamond" w:cs="Times New Roman"/>
          <w:sz w:val="26"/>
          <w:szCs w:val="26"/>
        </w:rPr>
        <w:t>-</w:t>
      </w:r>
      <w:r w:rsidR="007411DA">
        <w:rPr>
          <w:rFonts w:ascii="Garamond" w:hAnsi="Garamond" w:cs="Times New Roman"/>
          <w:sz w:val="26"/>
          <w:szCs w:val="26"/>
        </w:rPr>
        <w:t>related) cancer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and non-infectious respiratory </w:t>
      </w:r>
      <w:r w:rsidR="00DB41D2">
        <w:rPr>
          <w:rFonts w:ascii="Garamond" w:hAnsi="Garamond" w:cs="Times New Roman"/>
          <w:sz w:val="26"/>
          <w:szCs w:val="26"/>
        </w:rPr>
        <w:t>mortality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between ages 55 and 85</w:t>
      </w:r>
      <w:r w:rsidR="006D52D9">
        <w:rPr>
          <w:rFonts w:ascii="Garamond" w:hAnsi="Garamond" w:cs="Times New Roman"/>
          <w:sz w:val="26"/>
          <w:szCs w:val="26"/>
        </w:rPr>
        <w:t xml:space="preserve"> (</w:t>
      </w:r>
      <w:r w:rsidR="006D52D9" w:rsidRPr="000F32E7">
        <w:rPr>
          <w:rFonts w:ascii="Garamond" w:hAnsi="Garamond" w:cs="Times New Roman"/>
          <w:sz w:val="26"/>
          <w:szCs w:val="26"/>
        </w:rPr>
        <w:t>Figure 2</w:t>
      </w:r>
      <w:r w:rsidR="006D52D9">
        <w:rPr>
          <w:rFonts w:ascii="Garamond" w:hAnsi="Garamond" w:cs="Times New Roman"/>
          <w:sz w:val="26"/>
          <w:szCs w:val="26"/>
        </w:rPr>
        <w:t>)</w:t>
      </w:r>
      <w:r w:rsidR="000C643A">
        <w:rPr>
          <w:rFonts w:ascii="Garamond" w:hAnsi="Garamond" w:cs="Times New Roman"/>
          <w:sz w:val="26"/>
          <w:szCs w:val="26"/>
        </w:rPr>
        <w:t xml:space="preserve">. Also, </w:t>
      </w:r>
      <w:r w:rsidR="00A56D3A">
        <w:rPr>
          <w:rFonts w:ascii="Garamond" w:hAnsi="Garamond" w:cs="Times New Roman"/>
          <w:sz w:val="26"/>
          <w:szCs w:val="26"/>
        </w:rPr>
        <w:t>reduction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in</w:t>
      </w:r>
      <w:r w:rsidR="007411DA">
        <w:rPr>
          <w:rFonts w:ascii="Garamond" w:hAnsi="Garamond" w:cs="Times New Roman"/>
          <w:sz w:val="26"/>
          <w:szCs w:val="26"/>
        </w:rPr>
        <w:t xml:space="preserve"> cardiovascular mortality was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</w:t>
      </w:r>
      <w:r w:rsidR="00A56D3A">
        <w:rPr>
          <w:rFonts w:ascii="Garamond" w:hAnsi="Garamond" w:cs="Times New Roman"/>
          <w:sz w:val="26"/>
          <w:szCs w:val="26"/>
        </w:rPr>
        <w:t>lower</w:t>
      </w:r>
      <w:r w:rsidR="007411DA">
        <w:rPr>
          <w:rFonts w:ascii="Garamond" w:hAnsi="Garamond" w:cs="Times New Roman"/>
          <w:sz w:val="26"/>
          <w:szCs w:val="26"/>
        </w:rPr>
        <w:t xml:space="preserve"> in Danish females</w:t>
      </w:r>
      <w:r w:rsidR="00DB41D2">
        <w:rPr>
          <w:rFonts w:ascii="Garamond" w:hAnsi="Garamond" w:cs="Times New Roman"/>
          <w:sz w:val="26"/>
          <w:szCs w:val="26"/>
        </w:rPr>
        <w:t xml:space="preserve"> </w:t>
      </w:r>
      <w:r w:rsidR="007411DA">
        <w:rPr>
          <w:rFonts w:ascii="Garamond" w:hAnsi="Garamond" w:cs="Times New Roman"/>
          <w:sz w:val="26"/>
          <w:szCs w:val="26"/>
        </w:rPr>
        <w:t>relative to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 xml:space="preserve">Danish males 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and </w:t>
      </w:r>
      <w:r w:rsidR="00DB41D2">
        <w:rPr>
          <w:rFonts w:ascii="Garamond" w:hAnsi="Garamond" w:cs="Times New Roman"/>
          <w:sz w:val="26"/>
          <w:szCs w:val="26"/>
        </w:rPr>
        <w:t>Swedish females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Supplementary Figure 1</w:t>
      </w:r>
      <w:r w:rsidR="00AB1307">
        <w:rPr>
          <w:rFonts w:ascii="Garamond" w:hAnsi="Garamond" w:cs="Times New Roman"/>
          <w:sz w:val="26"/>
          <w:szCs w:val="26"/>
        </w:rPr>
        <w:t>)</w:t>
      </w:r>
      <w:r w:rsidR="00AE13B3" w:rsidRPr="00B2566E">
        <w:rPr>
          <w:rFonts w:ascii="Garamond" w:hAnsi="Garamond" w:cs="Times New Roman"/>
          <w:sz w:val="26"/>
          <w:szCs w:val="26"/>
        </w:rPr>
        <w:t>.</w:t>
      </w:r>
      <w:r w:rsidR="007E664C">
        <w:rPr>
          <w:rFonts w:ascii="Garamond" w:hAnsi="Garamond" w:cs="Times New Roman"/>
          <w:sz w:val="26"/>
          <w:szCs w:val="26"/>
        </w:rPr>
        <w:t xml:space="preserve"> The impact of mortality change on lifespan inequality is more complicated</w:t>
      </w:r>
      <w:ins w:id="100" w:author="MPIDR_D\vanraalte" w:date="2018-06-16T11:31:00Z">
        <w:r w:rsidR="002D2B18">
          <w:rPr>
            <w:rFonts w:ascii="Garamond" w:hAnsi="Garamond" w:cs="Times New Roman"/>
            <w:sz w:val="26"/>
            <w:szCs w:val="26"/>
          </w:rPr>
          <w:t xml:space="preserve"> due to the presence of the threshold age described earlier</w:t>
        </w:r>
      </w:ins>
      <w:r w:rsidR="007E664C">
        <w:rPr>
          <w:rFonts w:ascii="Garamond" w:hAnsi="Garamond" w:cs="Times New Roman"/>
          <w:sz w:val="26"/>
          <w:szCs w:val="26"/>
        </w:rPr>
        <w:t xml:space="preserve">: at younger ages mortality reduction results in deaths being compressed into a narrower age range, reducing lifespan inequalities. At older ages mortality reduction stretches out the right tail of the age-at-death distribution, increasing lifespan inequality. Overall, </w:t>
      </w:r>
      <w:r w:rsidR="005B7911">
        <w:rPr>
          <w:rFonts w:ascii="Garamond" w:hAnsi="Garamond" w:cs="Times New Roman"/>
          <w:sz w:val="26"/>
          <w:szCs w:val="26"/>
        </w:rPr>
        <w:t>l</w:t>
      </w:r>
      <w:r w:rsidR="0085603A">
        <w:rPr>
          <w:rFonts w:ascii="Garamond" w:hAnsi="Garamond" w:cs="Times New Roman"/>
          <w:sz w:val="26"/>
          <w:szCs w:val="26"/>
        </w:rPr>
        <w:t xml:space="preserve">ifespan inequality </w:t>
      </w:r>
      <w:r w:rsidR="0020403E">
        <w:rPr>
          <w:rFonts w:ascii="Garamond" w:hAnsi="Garamond" w:cs="Times New Roman"/>
          <w:sz w:val="26"/>
          <w:szCs w:val="26"/>
        </w:rPr>
        <w:t>was mostly unchanged among</w:t>
      </w:r>
      <w:r w:rsidR="00E91CFF">
        <w:rPr>
          <w:rFonts w:ascii="Garamond" w:hAnsi="Garamond" w:cs="Times New Roman"/>
          <w:sz w:val="26"/>
          <w:szCs w:val="26"/>
        </w:rPr>
        <w:t xml:space="preserve"> Danish </w:t>
      </w:r>
      <w:r w:rsidR="00FE31B4">
        <w:rPr>
          <w:rFonts w:ascii="Garamond" w:hAnsi="Garamond" w:cs="Times New Roman"/>
          <w:sz w:val="26"/>
          <w:szCs w:val="26"/>
        </w:rPr>
        <w:t xml:space="preserve">females </w:t>
      </w:r>
      <w:r w:rsidR="0085603A">
        <w:rPr>
          <w:rFonts w:ascii="Garamond" w:hAnsi="Garamond" w:cs="Times New Roman"/>
          <w:sz w:val="26"/>
          <w:szCs w:val="26"/>
        </w:rPr>
        <w:t>because</w:t>
      </w:r>
      <w:r w:rsidR="000C643A">
        <w:rPr>
          <w:rFonts w:ascii="Garamond" w:hAnsi="Garamond" w:cs="Times New Roman"/>
          <w:sz w:val="26"/>
          <w:szCs w:val="26"/>
        </w:rPr>
        <w:t xml:space="preserve"> there was little compression of mortality for most causes. </w:t>
      </w:r>
      <w:r w:rsidR="00907A34">
        <w:rPr>
          <w:rFonts w:ascii="Garamond" w:hAnsi="Garamond" w:cs="Times New Roman"/>
          <w:sz w:val="26"/>
          <w:szCs w:val="26"/>
        </w:rPr>
        <w:t>Increases in s</w:t>
      </w:r>
      <w:r w:rsidR="000C643A">
        <w:rPr>
          <w:rFonts w:ascii="Garamond" w:hAnsi="Garamond" w:cs="Times New Roman"/>
          <w:sz w:val="26"/>
          <w:szCs w:val="26"/>
        </w:rPr>
        <w:t>moking</w:t>
      </w:r>
      <w:r w:rsidR="0020403E">
        <w:rPr>
          <w:rFonts w:ascii="Garamond" w:hAnsi="Garamond" w:cs="Times New Roman"/>
          <w:sz w:val="26"/>
          <w:szCs w:val="26"/>
        </w:rPr>
        <w:t>-</w:t>
      </w:r>
      <w:r w:rsidR="000C643A">
        <w:rPr>
          <w:rFonts w:ascii="Garamond" w:hAnsi="Garamond" w:cs="Times New Roman"/>
          <w:sz w:val="26"/>
          <w:szCs w:val="26"/>
        </w:rPr>
        <w:t>related cancer and non-infectious respiratory diseases</w:t>
      </w:r>
      <w:r w:rsidR="00907A34">
        <w:rPr>
          <w:rFonts w:ascii="Garamond" w:hAnsi="Garamond" w:cs="Times New Roman"/>
          <w:sz w:val="26"/>
          <w:szCs w:val="26"/>
        </w:rPr>
        <w:t xml:space="preserve"> were apparent over both these ‘younger’ and ‘older’ ages with opposite effects, but on balance increased lifespan inequality during the period </w:t>
      </w:r>
      <w:r w:rsidR="00FE31B4">
        <w:rPr>
          <w:rFonts w:ascii="Garamond" w:hAnsi="Garamond" w:cs="Times New Roman"/>
          <w:sz w:val="26"/>
          <w:szCs w:val="26"/>
        </w:rPr>
        <w:t>(</w:t>
      </w:r>
      <w:r w:rsidR="00FE31B4" w:rsidRPr="000F32E7">
        <w:rPr>
          <w:rFonts w:ascii="Garamond" w:hAnsi="Garamond" w:cs="Times New Roman"/>
          <w:sz w:val="26"/>
          <w:szCs w:val="26"/>
        </w:rPr>
        <w:t>Figure</w:t>
      </w:r>
      <w:r w:rsidR="00FE31B4">
        <w:rPr>
          <w:rFonts w:ascii="Garamond" w:hAnsi="Garamond" w:cs="Times New Roman"/>
          <w:sz w:val="26"/>
          <w:szCs w:val="26"/>
        </w:rPr>
        <w:t xml:space="preserve"> 2)</w:t>
      </w:r>
      <w:r w:rsidR="00BB4DF3" w:rsidRPr="00B2566E">
        <w:rPr>
          <w:rFonts w:ascii="Garamond" w:hAnsi="Garamond" w:cs="Times New Roman"/>
          <w:sz w:val="26"/>
          <w:szCs w:val="26"/>
        </w:rPr>
        <w:t xml:space="preserve">. For males, the </w:t>
      </w:r>
      <w:r w:rsidR="00213CE0">
        <w:rPr>
          <w:rFonts w:ascii="Garamond" w:hAnsi="Garamond" w:cs="Times New Roman"/>
          <w:sz w:val="26"/>
          <w:szCs w:val="26"/>
        </w:rPr>
        <w:t xml:space="preserve">reduction in lifespan inequality </w:t>
      </w:r>
      <w:r w:rsidR="00BB4DF3" w:rsidRPr="00B2566E">
        <w:rPr>
          <w:rFonts w:ascii="Garamond" w:hAnsi="Garamond" w:cs="Times New Roman"/>
          <w:sz w:val="26"/>
          <w:szCs w:val="26"/>
        </w:rPr>
        <w:t>was larger than for fe</w:t>
      </w:r>
      <w:r w:rsidR="00BB4DF3" w:rsidRPr="00B2566E">
        <w:rPr>
          <w:rFonts w:ascii="Garamond" w:hAnsi="Garamond" w:cs="Times New Roman"/>
          <w:sz w:val="26"/>
          <w:szCs w:val="26"/>
        </w:rPr>
        <w:lastRenderedPageBreak/>
        <w:t>males, mainly driven by a reduction in infant mortality and early-life external mortality</w:t>
      </w:r>
      <w:r w:rsidR="00FE31B4">
        <w:rPr>
          <w:rFonts w:ascii="Garamond" w:hAnsi="Garamond" w:cs="Times New Roman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Supplementary Figure 1</w:t>
      </w:r>
      <w:r w:rsidR="00FE31B4">
        <w:rPr>
          <w:rFonts w:ascii="Garamond" w:hAnsi="Garamond" w:cs="Times New Roman"/>
          <w:sz w:val="26"/>
          <w:szCs w:val="26"/>
        </w:rPr>
        <w:t>)</w:t>
      </w:r>
      <w:r w:rsidR="00BB4DF3" w:rsidRPr="00B2566E">
        <w:rPr>
          <w:rFonts w:ascii="Garamond" w:hAnsi="Garamond" w:cs="Times New Roman"/>
          <w:sz w:val="26"/>
          <w:szCs w:val="26"/>
        </w:rPr>
        <w:t>.</w:t>
      </w:r>
    </w:p>
    <w:p w14:paraId="488F6904" w14:textId="7DDACA9D" w:rsidR="00AE13B3" w:rsidRDefault="00AE13B3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Between </w:t>
      </w:r>
      <w:r w:rsidR="00BB4DF3" w:rsidRPr="00B2566E">
        <w:rPr>
          <w:rFonts w:ascii="Garamond" w:hAnsi="Garamond" w:cs="Times New Roman"/>
          <w:sz w:val="26"/>
          <w:szCs w:val="26"/>
        </w:rPr>
        <w:t>1995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and 2014, </w:t>
      </w:r>
      <w:r w:rsidR="00E91CFF">
        <w:rPr>
          <w:rFonts w:ascii="Garamond" w:hAnsi="Garamond" w:cs="Times New Roman"/>
          <w:sz w:val="26"/>
          <w:szCs w:val="26"/>
        </w:rPr>
        <w:t xml:space="preserve">Danish </w:t>
      </w:r>
      <w:r w:rsidR="009E2A6F" w:rsidRPr="00B2566E">
        <w:rPr>
          <w:rFonts w:ascii="Garamond" w:hAnsi="Garamond" w:cs="Times New Roman"/>
          <w:sz w:val="26"/>
          <w:szCs w:val="26"/>
        </w:rPr>
        <w:t>female</w:t>
      </w:r>
      <w:r w:rsidR="009E2A6F">
        <w:rPr>
          <w:rFonts w:ascii="Garamond" w:hAnsi="Garamond" w:cs="Times New Roman"/>
          <w:sz w:val="26"/>
          <w:szCs w:val="26"/>
        </w:rPr>
        <w:t xml:space="preserve"> </w:t>
      </w:r>
      <w:r w:rsidR="009E2A6F" w:rsidRPr="00B2566E">
        <w:rPr>
          <w:rFonts w:ascii="Garamond" w:hAnsi="Garamond" w:cs="Times New Roman"/>
          <w:sz w:val="26"/>
          <w:szCs w:val="26"/>
        </w:rPr>
        <w:t>and</w:t>
      </w:r>
      <w:r w:rsidR="009E2A6F">
        <w:rPr>
          <w:rFonts w:ascii="Garamond" w:hAnsi="Garamond" w:cs="Times New Roman"/>
          <w:sz w:val="26"/>
          <w:szCs w:val="26"/>
        </w:rPr>
        <w:t xml:space="preserve"> male </w:t>
      </w:r>
      <w:r w:rsidR="00D56583" w:rsidRPr="00B2566E">
        <w:rPr>
          <w:rFonts w:ascii="Garamond" w:hAnsi="Garamond" w:cs="Times New Roman"/>
          <w:sz w:val="26"/>
          <w:szCs w:val="26"/>
        </w:rPr>
        <w:t>life expectancy increased</w:t>
      </w:r>
      <w:r w:rsidR="00E91CFF">
        <w:rPr>
          <w:rFonts w:ascii="Garamond" w:hAnsi="Garamond" w:cs="Times New Roman"/>
          <w:sz w:val="26"/>
          <w:szCs w:val="26"/>
        </w:rPr>
        <w:t xml:space="preserve"> </w:t>
      </w:r>
      <w:r w:rsidR="009E2A6F">
        <w:rPr>
          <w:rFonts w:ascii="Garamond" w:hAnsi="Garamond" w:cs="Times New Roman"/>
          <w:sz w:val="26"/>
          <w:szCs w:val="26"/>
        </w:rPr>
        <w:t>(</w:t>
      </w:r>
      <w:r w:rsidR="002826E2">
        <w:rPr>
          <w:rFonts w:ascii="Garamond" w:hAnsi="Garamond" w:cs="Times New Roman"/>
          <w:sz w:val="26"/>
          <w:szCs w:val="26"/>
        </w:rPr>
        <w:t>from 77.8 to 82.7</w:t>
      </w:r>
      <w:r w:rsidR="009E2A6F">
        <w:rPr>
          <w:rFonts w:ascii="Garamond" w:hAnsi="Garamond" w:cs="Times New Roman"/>
          <w:sz w:val="26"/>
          <w:szCs w:val="26"/>
        </w:rPr>
        <w:t xml:space="preserve"> and 72.7 to 78.6, respectively)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due to almost all causes</w:t>
      </w:r>
      <w:r w:rsidR="009E2A6F">
        <w:rPr>
          <w:rFonts w:ascii="Garamond" w:hAnsi="Garamond" w:cs="Times New Roman"/>
          <w:sz w:val="26"/>
          <w:szCs w:val="26"/>
        </w:rPr>
        <w:t xml:space="preserve">, particularly </w:t>
      </w:r>
      <w:r w:rsidR="009E2A6F" w:rsidRPr="00B2566E">
        <w:rPr>
          <w:rFonts w:ascii="Garamond" w:hAnsi="Garamond" w:cs="Times New Roman"/>
          <w:sz w:val="26"/>
          <w:szCs w:val="26"/>
        </w:rPr>
        <w:t xml:space="preserve">cardiovascular </w:t>
      </w:r>
      <w:r w:rsidR="009E2A6F">
        <w:rPr>
          <w:rFonts w:ascii="Garamond" w:hAnsi="Garamond" w:cs="Times New Roman"/>
          <w:sz w:val="26"/>
          <w:szCs w:val="26"/>
        </w:rPr>
        <w:t>conditions</w:t>
      </w:r>
      <w:r w:rsidR="007338D9">
        <w:rPr>
          <w:rFonts w:ascii="Garamond" w:hAnsi="Garamond" w:cs="Times New Roman"/>
          <w:sz w:val="26"/>
          <w:szCs w:val="26"/>
        </w:rPr>
        <w:t xml:space="preserve"> which </w:t>
      </w:r>
      <w:del w:id="101" w:author="José Manuel Aburto" w:date="2018-06-13T09:59:00Z">
        <w:r w:rsidR="007338D9" w:rsidDel="00EC587E">
          <w:rPr>
            <w:rFonts w:ascii="Garamond" w:hAnsi="Garamond" w:cs="Times New Roman"/>
            <w:sz w:val="26"/>
            <w:szCs w:val="26"/>
          </w:rPr>
          <w:delText>were concentrated</w:delText>
        </w:r>
      </w:del>
      <w:ins w:id="102" w:author="José Manuel Aburto" w:date="2018-06-13T09:59:00Z">
        <w:r w:rsidR="00EC587E">
          <w:rPr>
            <w:rFonts w:ascii="Garamond" w:hAnsi="Garamond" w:cs="Times New Roman"/>
            <w:sz w:val="26"/>
            <w:szCs w:val="26"/>
          </w:rPr>
          <w:t>occurred</w:t>
        </w:r>
      </w:ins>
      <w:r w:rsidR="007338D9">
        <w:rPr>
          <w:rFonts w:ascii="Garamond" w:hAnsi="Garamond" w:cs="Times New Roman"/>
          <w:sz w:val="26"/>
          <w:szCs w:val="26"/>
        </w:rPr>
        <w:t xml:space="preserve"> over adult ages</w:t>
      </w:r>
      <w:r w:rsidR="009E2A6F" w:rsidRPr="00B2566E">
        <w:rPr>
          <w:rFonts w:ascii="Garamond" w:hAnsi="Garamond" w:cs="Times New Roman"/>
          <w:sz w:val="26"/>
          <w:szCs w:val="26"/>
        </w:rPr>
        <w:t>.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As for</w:t>
      </w:r>
      <w:r w:rsidR="000C643A">
        <w:rPr>
          <w:rFonts w:ascii="Garamond" w:hAnsi="Garamond" w:cs="Times New Roman"/>
          <w:sz w:val="26"/>
          <w:szCs w:val="26"/>
        </w:rPr>
        <w:t xml:space="preserve"> lifespan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</w:t>
      </w:r>
      <w:r w:rsidR="000C643A">
        <w:rPr>
          <w:rFonts w:ascii="Garamond" w:hAnsi="Garamond" w:cs="Times New Roman"/>
          <w:sz w:val="26"/>
          <w:szCs w:val="26"/>
        </w:rPr>
        <w:t>inequality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, for both sexes all ages and </w:t>
      </w:r>
      <w:r w:rsidR="008E21F6">
        <w:rPr>
          <w:rFonts w:ascii="Garamond" w:hAnsi="Garamond" w:cs="Times New Roman"/>
          <w:sz w:val="26"/>
          <w:szCs w:val="26"/>
        </w:rPr>
        <w:t xml:space="preserve">all 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causes up to </w:t>
      </w:r>
      <w:r w:rsidR="007E664C">
        <w:rPr>
          <w:rFonts w:ascii="Garamond" w:hAnsi="Garamond" w:cs="Times New Roman"/>
          <w:sz w:val="26"/>
          <w:szCs w:val="26"/>
        </w:rPr>
        <w:t xml:space="preserve">around the </w:t>
      </w:r>
      <w:r w:rsidR="00D56583" w:rsidRPr="00B2566E">
        <w:rPr>
          <w:rFonts w:ascii="Garamond" w:hAnsi="Garamond" w:cs="Times New Roman"/>
          <w:sz w:val="26"/>
          <w:szCs w:val="26"/>
        </w:rPr>
        <w:t>life expectancy reduced inequality, while a reduction in cardiovascular mortality at ages high</w:t>
      </w:r>
      <w:r w:rsidR="002826E2">
        <w:rPr>
          <w:rFonts w:ascii="Garamond" w:hAnsi="Garamond" w:cs="Times New Roman"/>
          <w:sz w:val="26"/>
          <w:szCs w:val="26"/>
        </w:rPr>
        <w:t>er than life expectancy increased</w:t>
      </w:r>
      <w:r w:rsidR="00E91CFF">
        <w:rPr>
          <w:rFonts w:ascii="Garamond" w:hAnsi="Garamond" w:cs="Times New Roman"/>
          <w:sz w:val="26"/>
          <w:szCs w:val="26"/>
        </w:rPr>
        <w:t xml:space="preserve"> inequality.</w:t>
      </w:r>
    </w:p>
    <w:p w14:paraId="3AACD7FB" w14:textId="77777777" w:rsidR="00B2566E" w:rsidRDefault="00B2566E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</w:p>
    <w:p w14:paraId="0AA8E985" w14:textId="13B21ED9" w:rsidR="00B2566E" w:rsidRPr="00B2566E" w:rsidRDefault="00B2566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[Figure 2 about here]</w:t>
      </w:r>
    </w:p>
    <w:p w14:paraId="1BACD94E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6CFF05E6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7C9A147E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756D8D93" w14:textId="1D12FC13" w:rsidR="00861A87" w:rsidRPr="00B2566E" w:rsidRDefault="00115578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Decomposition of current d</w:t>
      </w:r>
      <w:r w:rsidR="00AB1307">
        <w:rPr>
          <w:rFonts w:ascii="Garamond" w:hAnsi="Garamond" w:cs="Times New Roman"/>
          <w:b/>
          <w:i/>
          <w:sz w:val="26"/>
          <w:szCs w:val="26"/>
        </w:rPr>
        <w:t xml:space="preserve">ifferences in life expectancy and lifespan inequality </w:t>
      </w:r>
      <w:r w:rsidR="005D6D1A">
        <w:rPr>
          <w:rFonts w:ascii="Garamond" w:hAnsi="Garamond" w:cs="Times New Roman"/>
          <w:b/>
          <w:i/>
          <w:sz w:val="26"/>
          <w:szCs w:val="26"/>
        </w:rPr>
        <w:t>between Denmark and</w:t>
      </w:r>
      <w:r w:rsidRPr="00B2566E">
        <w:rPr>
          <w:rFonts w:ascii="Garamond" w:hAnsi="Garamond" w:cs="Times New Roman"/>
          <w:b/>
          <w:i/>
          <w:sz w:val="26"/>
          <w:szCs w:val="26"/>
        </w:rPr>
        <w:t xml:space="preserve"> Sweden</w:t>
      </w:r>
    </w:p>
    <w:p w14:paraId="51E081A1" w14:textId="7903A0B8" w:rsidR="00115578" w:rsidRPr="00B2566E" w:rsidRDefault="00115578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ab/>
        <w:t>Currently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(2014)</w:t>
      </w:r>
      <w:r w:rsidR="00CD3101">
        <w:rPr>
          <w:rStyle w:val="FootnoteReference"/>
          <w:rFonts w:ascii="Garamond" w:hAnsi="Garamond" w:cs="Times New Roman"/>
          <w:sz w:val="26"/>
          <w:szCs w:val="26"/>
        </w:rPr>
        <w:footnoteReference w:id="2"/>
      </w:r>
      <w:r w:rsidR="003B7D55">
        <w:rPr>
          <w:rFonts w:ascii="Garamond" w:hAnsi="Garamond" w:cs="Times New Roman"/>
          <w:sz w:val="26"/>
          <w:szCs w:val="26"/>
        </w:rPr>
        <w:t>, life expectancy</w:t>
      </w:r>
      <w:r w:rsidRPr="00B2566E">
        <w:rPr>
          <w:rFonts w:ascii="Garamond" w:hAnsi="Garamond" w:cs="Times New Roman"/>
          <w:sz w:val="26"/>
          <w:szCs w:val="26"/>
        </w:rPr>
        <w:t xml:space="preserve"> i</w:t>
      </w:r>
      <w:r w:rsidR="003B7D55">
        <w:rPr>
          <w:rFonts w:ascii="Garamond" w:hAnsi="Garamond" w:cs="Times New Roman"/>
          <w:sz w:val="26"/>
          <w:szCs w:val="26"/>
        </w:rPr>
        <w:t>s</w:t>
      </w:r>
      <w:r w:rsidRPr="00B2566E">
        <w:rPr>
          <w:rFonts w:ascii="Garamond" w:hAnsi="Garamond" w:cs="Times New Roman"/>
          <w:sz w:val="26"/>
          <w:szCs w:val="26"/>
        </w:rPr>
        <w:t xml:space="preserve"> higher in Sweden than in Denmark for both sexes due to almost all causes at all ages, with t</w:t>
      </w:r>
      <w:r w:rsidR="00F845BF">
        <w:rPr>
          <w:rFonts w:ascii="Garamond" w:hAnsi="Garamond" w:cs="Times New Roman"/>
          <w:sz w:val="26"/>
          <w:szCs w:val="26"/>
        </w:rPr>
        <w:t xml:space="preserve">he major </w:t>
      </w:r>
      <w:r w:rsidRPr="00B2566E">
        <w:rPr>
          <w:rFonts w:ascii="Garamond" w:hAnsi="Garamond" w:cs="Times New Roman"/>
          <w:sz w:val="26"/>
          <w:szCs w:val="26"/>
        </w:rPr>
        <w:t>exception</w:t>
      </w:r>
      <w:r w:rsidR="00F845BF">
        <w:rPr>
          <w:rFonts w:ascii="Garamond" w:hAnsi="Garamond" w:cs="Times New Roman"/>
          <w:sz w:val="26"/>
          <w:szCs w:val="26"/>
        </w:rPr>
        <w:t xml:space="preserve"> of</w:t>
      </w:r>
      <w:r w:rsidRPr="00B2566E">
        <w:rPr>
          <w:rFonts w:ascii="Garamond" w:hAnsi="Garamond" w:cs="Times New Roman"/>
          <w:sz w:val="26"/>
          <w:szCs w:val="26"/>
        </w:rPr>
        <w:t xml:space="preserve"> external mortality </w:t>
      </w:r>
      <w:r w:rsidR="00F845BF">
        <w:rPr>
          <w:rFonts w:ascii="Garamond" w:hAnsi="Garamond" w:cs="Times New Roman"/>
          <w:sz w:val="26"/>
          <w:szCs w:val="26"/>
        </w:rPr>
        <w:t>being</w:t>
      </w:r>
      <w:r w:rsidRPr="00B2566E">
        <w:rPr>
          <w:rFonts w:ascii="Garamond" w:hAnsi="Garamond" w:cs="Times New Roman"/>
          <w:sz w:val="26"/>
          <w:szCs w:val="26"/>
        </w:rPr>
        <w:t xml:space="preserve"> higher in Sweden than in Denmark at all ages, in particular</w:t>
      </w:r>
      <w:ins w:id="103" w:author="MPIDR_D\vanraalte" w:date="2018-06-16T11:32:00Z">
        <w:r w:rsidR="002D2B18">
          <w:rPr>
            <w:rFonts w:ascii="Garamond" w:hAnsi="Garamond" w:cs="Times New Roman"/>
            <w:sz w:val="26"/>
            <w:szCs w:val="26"/>
          </w:rPr>
          <w:t xml:space="preserve"> over</w:t>
        </w:r>
      </w:ins>
      <w:r w:rsidRPr="00B2566E">
        <w:rPr>
          <w:rFonts w:ascii="Garamond" w:hAnsi="Garamond" w:cs="Times New Roman"/>
          <w:sz w:val="26"/>
          <w:szCs w:val="26"/>
        </w:rPr>
        <w:t xml:space="preserve"> ages 15-35</w:t>
      </w:r>
      <w:r w:rsidR="0064084A">
        <w:rPr>
          <w:rFonts w:ascii="Garamond" w:hAnsi="Garamond" w:cs="Times New Roman"/>
          <w:sz w:val="26"/>
          <w:szCs w:val="26"/>
        </w:rPr>
        <w:t xml:space="preserve"> (Figure 3)</w:t>
      </w:r>
      <w:r w:rsidRPr="00B2566E">
        <w:rPr>
          <w:rFonts w:ascii="Garamond" w:hAnsi="Garamond" w:cs="Times New Roman"/>
          <w:sz w:val="26"/>
          <w:szCs w:val="26"/>
        </w:rPr>
        <w:t xml:space="preserve">. Two major classes of mortality where Denmark </w:t>
      </w:r>
      <w:r w:rsidR="00527CE0">
        <w:rPr>
          <w:rFonts w:ascii="Garamond" w:hAnsi="Garamond" w:cs="Times New Roman"/>
          <w:sz w:val="26"/>
          <w:szCs w:val="26"/>
        </w:rPr>
        <w:t>is doing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worse than Sweden could be identified. First, infant mortality is higher in Denmark than in Sweden </w:t>
      </w:r>
      <w:r w:rsidR="00F845BF">
        <w:rPr>
          <w:rFonts w:ascii="Garamond" w:hAnsi="Garamond" w:cs="Times New Roman"/>
          <w:sz w:val="26"/>
          <w:szCs w:val="26"/>
        </w:rPr>
        <w:t>(b</w:t>
      </w:r>
      <w:r w:rsidR="00527CE0">
        <w:rPr>
          <w:rFonts w:ascii="Garamond" w:hAnsi="Garamond" w:cs="Times New Roman"/>
          <w:sz w:val="26"/>
          <w:szCs w:val="26"/>
        </w:rPr>
        <w:t>y a factor two</w:t>
      </w:r>
      <w:r w:rsidR="00F845BF">
        <w:rPr>
          <w:rFonts w:ascii="Garamond" w:hAnsi="Garamond" w:cs="Times New Roman"/>
          <w:sz w:val="26"/>
          <w:szCs w:val="26"/>
        </w:rPr>
        <w:t>)</w:t>
      </w:r>
      <w:r w:rsidR="00FC5625" w:rsidRPr="00B2566E">
        <w:rPr>
          <w:rFonts w:ascii="Garamond" w:hAnsi="Garamond" w:cs="Times New Roman"/>
          <w:sz w:val="26"/>
          <w:szCs w:val="26"/>
        </w:rPr>
        <w:t>. Second, mid- and old-age</w:t>
      </w:r>
      <w:r w:rsidR="00527CE0">
        <w:rPr>
          <w:rFonts w:ascii="Garamond" w:hAnsi="Garamond" w:cs="Times New Roman"/>
          <w:sz w:val="26"/>
          <w:szCs w:val="26"/>
        </w:rPr>
        <w:t xml:space="preserve"> cancer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mortality is higher in Denmark than in Sweden.</w:t>
      </w:r>
      <w:r w:rsidR="00F845BF">
        <w:rPr>
          <w:rFonts w:ascii="Garamond" w:hAnsi="Garamond" w:cs="Times New Roman"/>
          <w:sz w:val="26"/>
          <w:szCs w:val="26"/>
        </w:rPr>
        <w:t xml:space="preserve"> Other recent years showed the same pattern.</w:t>
      </w:r>
    </w:p>
    <w:p w14:paraId="3288D4EF" w14:textId="423F824D" w:rsidR="00FC5625" w:rsidRDefault="00FC5625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lastRenderedPageBreak/>
        <w:tab/>
      </w:r>
      <w:r w:rsidR="00527CE0">
        <w:rPr>
          <w:rFonts w:ascii="Garamond" w:hAnsi="Garamond" w:cs="Times New Roman"/>
          <w:sz w:val="26"/>
          <w:szCs w:val="26"/>
        </w:rPr>
        <w:t>F</w:t>
      </w:r>
      <w:r w:rsidRPr="00B2566E">
        <w:rPr>
          <w:rFonts w:ascii="Garamond" w:hAnsi="Garamond" w:cs="Times New Roman"/>
          <w:sz w:val="26"/>
          <w:szCs w:val="26"/>
        </w:rPr>
        <w:t xml:space="preserve">or lifespan inequality, the same </w:t>
      </w:r>
      <w:r w:rsidR="00527CE0">
        <w:rPr>
          <w:rFonts w:ascii="Garamond" w:hAnsi="Garamond" w:cs="Times New Roman"/>
          <w:sz w:val="26"/>
          <w:szCs w:val="26"/>
        </w:rPr>
        <w:t>holds</w:t>
      </w:r>
      <w:r w:rsidRPr="00B2566E">
        <w:rPr>
          <w:rFonts w:ascii="Garamond" w:hAnsi="Garamond" w:cs="Times New Roman"/>
          <w:sz w:val="26"/>
          <w:szCs w:val="26"/>
        </w:rPr>
        <w:t>: infant mortality and mid-</w:t>
      </w:r>
      <w:r w:rsidR="00DE6ABE">
        <w:rPr>
          <w:rFonts w:ascii="Garamond" w:hAnsi="Garamond" w:cs="Times New Roman"/>
          <w:sz w:val="26"/>
          <w:szCs w:val="26"/>
        </w:rPr>
        <w:t>life</w:t>
      </w:r>
      <w:r w:rsidRPr="00B2566E">
        <w:rPr>
          <w:rFonts w:ascii="Garamond" w:hAnsi="Garamond" w:cs="Times New Roman"/>
          <w:sz w:val="26"/>
          <w:szCs w:val="26"/>
        </w:rPr>
        <w:t xml:space="preserve"> cancer</w:t>
      </w:r>
      <w:r w:rsidR="00527CE0">
        <w:rPr>
          <w:rFonts w:ascii="Garamond" w:hAnsi="Garamond" w:cs="Times New Roman"/>
          <w:sz w:val="26"/>
          <w:szCs w:val="26"/>
        </w:rPr>
        <w:t xml:space="preserve"> mortality</w:t>
      </w:r>
      <w:r w:rsidRPr="00B2566E">
        <w:rPr>
          <w:rFonts w:ascii="Garamond" w:hAnsi="Garamond" w:cs="Times New Roman"/>
          <w:sz w:val="26"/>
          <w:szCs w:val="26"/>
        </w:rPr>
        <w:t xml:space="preserve"> increase Denmark’s disadvantage relative to Sweden, somewhat offset by lower external mortality between ages 15 and 35</w:t>
      </w:r>
      <w:r w:rsidR="0064084A">
        <w:rPr>
          <w:rFonts w:ascii="Garamond" w:hAnsi="Garamond" w:cs="Times New Roman"/>
          <w:sz w:val="26"/>
          <w:szCs w:val="26"/>
        </w:rPr>
        <w:t xml:space="preserve"> (Figure 3)</w:t>
      </w:r>
      <w:r w:rsidRPr="00B2566E">
        <w:rPr>
          <w:rFonts w:ascii="Garamond" w:hAnsi="Garamond" w:cs="Times New Roman"/>
          <w:sz w:val="26"/>
          <w:szCs w:val="26"/>
        </w:rPr>
        <w:t xml:space="preserve">. </w:t>
      </w:r>
      <w:r w:rsidR="00B2566E" w:rsidRPr="00B2566E">
        <w:rPr>
          <w:rFonts w:ascii="Garamond" w:hAnsi="Garamond" w:cs="Times New Roman"/>
          <w:sz w:val="26"/>
          <w:szCs w:val="26"/>
        </w:rPr>
        <w:t>However</w:t>
      </w:r>
      <w:r w:rsidRPr="00B2566E">
        <w:rPr>
          <w:rFonts w:ascii="Garamond" w:hAnsi="Garamond" w:cs="Times New Roman"/>
          <w:sz w:val="26"/>
          <w:szCs w:val="26"/>
        </w:rPr>
        <w:t xml:space="preserve">, Denmark’s </w:t>
      </w:r>
      <w:r w:rsidRPr="00E9080D">
        <w:rPr>
          <w:rFonts w:ascii="Garamond" w:hAnsi="Garamond" w:cs="Times New Roman"/>
          <w:sz w:val="26"/>
          <w:szCs w:val="26"/>
        </w:rPr>
        <w:t>life expectancy</w:t>
      </w:r>
      <w:r w:rsidRPr="00B2566E">
        <w:rPr>
          <w:rFonts w:ascii="Garamond" w:hAnsi="Garamond" w:cs="Times New Roman"/>
          <w:sz w:val="26"/>
          <w:szCs w:val="26"/>
        </w:rPr>
        <w:t xml:space="preserve"> disadvantage relative to Sweden is mainly due to mid- and high-age </w:t>
      </w:r>
      <w:r w:rsidR="00B2566E" w:rsidRPr="00E9080D">
        <w:rPr>
          <w:rFonts w:ascii="Garamond" w:hAnsi="Garamond" w:cs="Times New Roman"/>
          <w:sz w:val="26"/>
          <w:szCs w:val="26"/>
        </w:rPr>
        <w:t>cancer mortality</w:t>
      </w:r>
      <w:r w:rsidR="00B2566E" w:rsidRPr="00B2566E">
        <w:rPr>
          <w:rFonts w:ascii="Garamond" w:hAnsi="Garamond" w:cs="Times New Roman"/>
          <w:sz w:val="26"/>
          <w:szCs w:val="26"/>
        </w:rPr>
        <w:t>,</w:t>
      </w:r>
      <w:r w:rsidR="00F845BF">
        <w:rPr>
          <w:rFonts w:ascii="Garamond" w:hAnsi="Garamond" w:cs="Times New Roman"/>
          <w:sz w:val="26"/>
          <w:szCs w:val="26"/>
        </w:rPr>
        <w:t xml:space="preserve"> while</w:t>
      </w:r>
      <w:r w:rsidR="00B2566E" w:rsidRPr="00B2566E">
        <w:rPr>
          <w:rFonts w:ascii="Garamond" w:hAnsi="Garamond" w:cs="Times New Roman"/>
          <w:sz w:val="26"/>
          <w:szCs w:val="26"/>
        </w:rPr>
        <w:t xml:space="preserve"> Denmark’s </w:t>
      </w:r>
      <w:r w:rsidR="00B2566E" w:rsidRPr="00E9080D">
        <w:rPr>
          <w:rFonts w:ascii="Garamond" w:hAnsi="Garamond" w:cs="Times New Roman"/>
          <w:sz w:val="26"/>
          <w:szCs w:val="26"/>
        </w:rPr>
        <w:t>lifespan inequality disadvantage</w:t>
      </w:r>
      <w:r w:rsidR="00B2566E" w:rsidRPr="00B2566E">
        <w:rPr>
          <w:rFonts w:ascii="Garamond" w:hAnsi="Garamond" w:cs="Times New Roman"/>
          <w:sz w:val="26"/>
          <w:szCs w:val="26"/>
        </w:rPr>
        <w:t xml:space="preserve"> is mainly due to higher </w:t>
      </w:r>
      <w:r w:rsidR="00B2566E" w:rsidRPr="00E9080D">
        <w:rPr>
          <w:rFonts w:ascii="Garamond" w:hAnsi="Garamond" w:cs="Times New Roman"/>
          <w:sz w:val="26"/>
          <w:szCs w:val="26"/>
        </w:rPr>
        <w:t>infant mortality</w:t>
      </w:r>
      <w:r w:rsidR="0064084A" w:rsidRPr="00E9080D">
        <w:rPr>
          <w:rFonts w:ascii="Garamond" w:hAnsi="Garamond" w:cs="Times New Roman"/>
          <w:sz w:val="26"/>
          <w:szCs w:val="26"/>
        </w:rPr>
        <w:t xml:space="preserve"> </w:t>
      </w:r>
      <w:r w:rsidR="0064084A">
        <w:rPr>
          <w:rFonts w:ascii="Garamond" w:hAnsi="Garamond" w:cs="Times New Roman"/>
          <w:sz w:val="26"/>
          <w:szCs w:val="26"/>
        </w:rPr>
        <w:t>(Figure 3)</w:t>
      </w:r>
      <w:r w:rsidR="00B2566E" w:rsidRPr="00B2566E">
        <w:rPr>
          <w:rFonts w:ascii="Garamond" w:hAnsi="Garamond" w:cs="Times New Roman"/>
          <w:sz w:val="26"/>
          <w:szCs w:val="26"/>
        </w:rPr>
        <w:t>.</w:t>
      </w:r>
    </w:p>
    <w:p w14:paraId="444FBA53" w14:textId="01DB2393" w:rsidR="00B2566E" w:rsidRDefault="00B2566E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4EF07EEA" w14:textId="3D18DE5A" w:rsidR="00B2566E" w:rsidRDefault="00B2566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[Figure 3 about here]</w:t>
      </w:r>
    </w:p>
    <w:p w14:paraId="7E17090B" w14:textId="77777777" w:rsidR="0053225A" w:rsidRDefault="0053225A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</w:p>
    <w:p w14:paraId="403D35E4" w14:textId="429634CD" w:rsidR="00DE6ABE" w:rsidRDefault="00DE6ABE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>
        <w:rPr>
          <w:rFonts w:ascii="Garamond" w:hAnsi="Garamond" w:cs="Times New Roman"/>
          <w:b/>
          <w:i/>
          <w:sz w:val="26"/>
          <w:szCs w:val="26"/>
        </w:rPr>
        <w:t>Potential gains in Danish life expectancy if lifespan inequality were reduced towards Swedish levels</w:t>
      </w:r>
    </w:p>
    <w:p w14:paraId="5750A701" w14:textId="60C88529" w:rsidR="00B77D3F" w:rsidRDefault="00D938A5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Reducing mortality from cancers below age 85 would </w:t>
      </w:r>
      <w:r w:rsidR="00800A46">
        <w:rPr>
          <w:rFonts w:ascii="Garamond" w:hAnsi="Garamond" w:cs="Times New Roman"/>
          <w:sz w:val="26"/>
          <w:szCs w:val="26"/>
        </w:rPr>
        <w:t>decrease</w:t>
      </w:r>
      <w:r>
        <w:rPr>
          <w:rFonts w:ascii="Garamond" w:hAnsi="Garamond" w:cs="Times New Roman"/>
          <w:sz w:val="26"/>
          <w:szCs w:val="26"/>
        </w:rPr>
        <w:t xml:space="preserve"> the gap in lifespan inequality </w:t>
      </w:r>
      <w:r w:rsidR="00800A46">
        <w:rPr>
          <w:rFonts w:ascii="Garamond" w:hAnsi="Garamond" w:cs="Times New Roman"/>
          <w:sz w:val="26"/>
          <w:szCs w:val="26"/>
        </w:rPr>
        <w:t>by 31</w:t>
      </w:r>
      <w:r w:rsidR="005B7911">
        <w:rPr>
          <w:rFonts w:ascii="Garamond" w:hAnsi="Garamond" w:cs="Times New Roman"/>
          <w:sz w:val="26"/>
          <w:szCs w:val="26"/>
        </w:rPr>
        <w:t>% and 2</w:t>
      </w:r>
      <w:r w:rsidR="00E62AE0">
        <w:rPr>
          <w:rFonts w:ascii="Garamond" w:hAnsi="Garamond" w:cs="Times New Roman"/>
          <w:sz w:val="26"/>
          <w:szCs w:val="26"/>
        </w:rPr>
        <w:t>2</w:t>
      </w:r>
      <w:r w:rsidR="00800A46">
        <w:rPr>
          <w:rFonts w:ascii="Garamond" w:hAnsi="Garamond" w:cs="Times New Roman"/>
          <w:sz w:val="26"/>
          <w:szCs w:val="26"/>
        </w:rPr>
        <w:t>% for female</w:t>
      </w:r>
      <w:r w:rsidR="00F845BF">
        <w:rPr>
          <w:rFonts w:ascii="Garamond" w:hAnsi="Garamond" w:cs="Times New Roman"/>
          <w:sz w:val="26"/>
          <w:szCs w:val="26"/>
        </w:rPr>
        <w:t>s and males, respectively</w:t>
      </w:r>
      <w:r w:rsidR="00194EBF">
        <w:rPr>
          <w:rFonts w:ascii="Garamond" w:hAnsi="Garamond" w:cs="Times New Roman"/>
          <w:sz w:val="26"/>
          <w:szCs w:val="26"/>
        </w:rPr>
        <w:t xml:space="preserve"> (Table 1)</w:t>
      </w:r>
      <w:r w:rsidR="00F845BF">
        <w:rPr>
          <w:rFonts w:ascii="Garamond" w:hAnsi="Garamond" w:cs="Times New Roman"/>
          <w:sz w:val="26"/>
          <w:szCs w:val="26"/>
        </w:rPr>
        <w:t>. This</w:t>
      </w:r>
      <w:r w:rsidR="00800A46">
        <w:rPr>
          <w:rFonts w:ascii="Garamond" w:hAnsi="Garamond" w:cs="Times New Roman"/>
          <w:sz w:val="26"/>
          <w:szCs w:val="26"/>
        </w:rPr>
        <w:t xml:space="preserve"> translate</w:t>
      </w:r>
      <w:r w:rsidR="00C41838">
        <w:rPr>
          <w:rFonts w:ascii="Garamond" w:hAnsi="Garamond" w:cs="Times New Roman"/>
          <w:sz w:val="26"/>
          <w:szCs w:val="26"/>
        </w:rPr>
        <w:t>s</w:t>
      </w:r>
      <w:r w:rsidR="00800A46">
        <w:rPr>
          <w:rFonts w:ascii="Garamond" w:hAnsi="Garamond" w:cs="Times New Roman"/>
          <w:sz w:val="26"/>
          <w:szCs w:val="26"/>
        </w:rPr>
        <w:t xml:space="preserve"> into </w:t>
      </w:r>
      <w:r w:rsidR="00F067B7">
        <w:rPr>
          <w:rFonts w:ascii="Garamond" w:hAnsi="Garamond" w:cs="Times New Roman"/>
          <w:sz w:val="26"/>
          <w:szCs w:val="26"/>
        </w:rPr>
        <w:t>gains in life</w:t>
      </w:r>
      <w:r w:rsidR="00E62AE0">
        <w:rPr>
          <w:rFonts w:ascii="Garamond" w:hAnsi="Garamond" w:cs="Times New Roman"/>
          <w:sz w:val="26"/>
          <w:szCs w:val="26"/>
        </w:rPr>
        <w:t xml:space="preserve"> expectancy of </w:t>
      </w:r>
      <w:r w:rsidR="005B7911">
        <w:rPr>
          <w:rFonts w:ascii="Garamond" w:hAnsi="Garamond" w:cs="Times New Roman"/>
          <w:sz w:val="26"/>
          <w:szCs w:val="26"/>
        </w:rPr>
        <w:t>0.57</w:t>
      </w:r>
      <w:r w:rsidR="00E62AE0">
        <w:rPr>
          <w:rFonts w:ascii="Garamond" w:hAnsi="Garamond" w:cs="Times New Roman"/>
          <w:sz w:val="26"/>
          <w:szCs w:val="26"/>
        </w:rPr>
        <w:t xml:space="preserve"> years</w:t>
      </w:r>
      <w:r w:rsidR="005B7911">
        <w:rPr>
          <w:rFonts w:ascii="Garamond" w:hAnsi="Garamond" w:cs="Times New Roman"/>
          <w:sz w:val="26"/>
          <w:szCs w:val="26"/>
        </w:rPr>
        <w:t xml:space="preserve"> for females and 0.66</w:t>
      </w:r>
      <w:r w:rsidR="00F067B7">
        <w:rPr>
          <w:rFonts w:ascii="Garamond" w:hAnsi="Garamond" w:cs="Times New Roman"/>
          <w:sz w:val="26"/>
          <w:szCs w:val="26"/>
        </w:rPr>
        <w:t xml:space="preserve"> years for males</w:t>
      </w:r>
      <w:r w:rsidR="00CD2A5D">
        <w:rPr>
          <w:rFonts w:ascii="Garamond" w:hAnsi="Garamond" w:cs="Times New Roman"/>
          <w:sz w:val="26"/>
          <w:szCs w:val="26"/>
        </w:rPr>
        <w:t>, respectively</w:t>
      </w:r>
      <w:r w:rsidR="00E62AE0">
        <w:rPr>
          <w:rFonts w:ascii="Garamond" w:hAnsi="Garamond" w:cs="Times New Roman"/>
          <w:sz w:val="26"/>
          <w:szCs w:val="26"/>
        </w:rPr>
        <w:t xml:space="preserve"> 44% and 37% of the </w:t>
      </w:r>
      <w:r w:rsidR="008E17CB">
        <w:rPr>
          <w:rFonts w:ascii="Garamond" w:hAnsi="Garamond" w:cs="Times New Roman"/>
          <w:sz w:val="26"/>
          <w:szCs w:val="26"/>
        </w:rPr>
        <w:t>overall life expectancy</w:t>
      </w:r>
      <w:r w:rsidR="00F45EC4">
        <w:rPr>
          <w:rFonts w:ascii="Garamond" w:hAnsi="Garamond" w:cs="Times New Roman"/>
          <w:sz w:val="26"/>
          <w:szCs w:val="26"/>
        </w:rPr>
        <w:t xml:space="preserve"> </w:t>
      </w:r>
      <w:r w:rsidR="00E62AE0">
        <w:rPr>
          <w:rFonts w:ascii="Garamond" w:hAnsi="Garamond" w:cs="Times New Roman"/>
          <w:sz w:val="26"/>
          <w:szCs w:val="26"/>
        </w:rPr>
        <w:t>gap</w:t>
      </w:r>
      <w:r w:rsidR="00F067B7">
        <w:rPr>
          <w:rFonts w:ascii="Garamond" w:hAnsi="Garamond" w:cs="Times New Roman"/>
          <w:sz w:val="26"/>
          <w:szCs w:val="26"/>
        </w:rPr>
        <w:t>.</w:t>
      </w:r>
      <w:r w:rsidR="00D40C19">
        <w:rPr>
          <w:rFonts w:ascii="Garamond" w:hAnsi="Garamond" w:cs="Times New Roman"/>
          <w:sz w:val="26"/>
          <w:szCs w:val="26"/>
        </w:rPr>
        <w:t xml:space="preserve"> </w:t>
      </w:r>
      <w:r w:rsidR="0056759C">
        <w:rPr>
          <w:rFonts w:ascii="Garamond" w:hAnsi="Garamond" w:cs="Times New Roman"/>
          <w:sz w:val="26"/>
          <w:szCs w:val="26"/>
        </w:rPr>
        <w:t>Reducing infant mortality (</w:t>
      </w:r>
      <w:r w:rsidR="00F45EC4">
        <w:rPr>
          <w:rFonts w:ascii="Garamond" w:hAnsi="Garamond" w:cs="Times New Roman"/>
          <w:sz w:val="26"/>
          <w:szCs w:val="26"/>
        </w:rPr>
        <w:t>from</w:t>
      </w:r>
      <w:r w:rsidR="0056759C">
        <w:rPr>
          <w:rFonts w:ascii="Garamond" w:hAnsi="Garamond" w:cs="Times New Roman"/>
          <w:sz w:val="26"/>
          <w:szCs w:val="26"/>
        </w:rPr>
        <w:t xml:space="preserve"> all causes) to Swedish levels would reduce lifespan inequality by 46% for females and 49% for males. This would be translated into gains in life expectancy of .14 years for females and .16 years for males, respectively 10% and 9% of the </w:t>
      </w:r>
      <w:r w:rsidR="00F45EC4">
        <w:rPr>
          <w:rFonts w:ascii="Garamond" w:hAnsi="Garamond" w:cs="Times New Roman"/>
          <w:sz w:val="26"/>
          <w:szCs w:val="26"/>
        </w:rPr>
        <w:t xml:space="preserve">total </w:t>
      </w:r>
      <w:r w:rsidR="0056759C">
        <w:rPr>
          <w:rFonts w:ascii="Garamond" w:hAnsi="Garamond" w:cs="Times New Roman"/>
          <w:sz w:val="26"/>
          <w:szCs w:val="26"/>
        </w:rPr>
        <w:t>gap.</w:t>
      </w:r>
    </w:p>
    <w:p w14:paraId="4BDDDA66" w14:textId="5B560E35" w:rsidR="00DE6ABE" w:rsidRDefault="0056759C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A</w:t>
      </w:r>
      <w:r w:rsidR="00BD2AF3">
        <w:rPr>
          <w:rFonts w:ascii="Garamond" w:hAnsi="Garamond" w:cs="Times New Roman"/>
          <w:sz w:val="26"/>
          <w:szCs w:val="26"/>
        </w:rPr>
        <w:t xml:space="preserve">chieving Swedish levels in </w:t>
      </w:r>
      <w:r w:rsidR="007D3E16">
        <w:rPr>
          <w:rFonts w:ascii="Garamond" w:hAnsi="Garamond" w:cs="Times New Roman"/>
          <w:sz w:val="26"/>
          <w:szCs w:val="26"/>
        </w:rPr>
        <w:t xml:space="preserve">cardiovascular </w:t>
      </w:r>
      <w:r w:rsidR="00BD2AF3">
        <w:rPr>
          <w:rFonts w:ascii="Garamond" w:hAnsi="Garamond" w:cs="Times New Roman"/>
          <w:sz w:val="26"/>
          <w:szCs w:val="26"/>
        </w:rPr>
        <w:t xml:space="preserve">conditions would decrease the gap in lifespan inequality by almost 10% in both sexes and increase life expectancy by </w:t>
      </w:r>
      <w:r w:rsidR="007338D9">
        <w:rPr>
          <w:rFonts w:ascii="Garamond" w:hAnsi="Garamond" w:cs="Times New Roman"/>
          <w:sz w:val="26"/>
          <w:szCs w:val="26"/>
        </w:rPr>
        <w:t>about 3 months</w:t>
      </w:r>
      <w:r w:rsidR="00F845BF">
        <w:rPr>
          <w:rFonts w:ascii="Garamond" w:hAnsi="Garamond" w:cs="Times New Roman"/>
          <w:sz w:val="26"/>
          <w:szCs w:val="26"/>
        </w:rPr>
        <w:t>. Conversely, if Sweden</w:t>
      </w:r>
      <w:r w:rsidR="00BD2AF3">
        <w:rPr>
          <w:rFonts w:ascii="Garamond" w:hAnsi="Garamond" w:cs="Times New Roman"/>
          <w:sz w:val="26"/>
          <w:szCs w:val="26"/>
        </w:rPr>
        <w:t xml:space="preserve"> were to achieve the level of Danish external mortality</w:t>
      </w:r>
      <w:r w:rsidR="00F845BF">
        <w:rPr>
          <w:rFonts w:ascii="Garamond" w:hAnsi="Garamond" w:cs="Times New Roman"/>
          <w:sz w:val="26"/>
          <w:szCs w:val="26"/>
        </w:rPr>
        <w:t>, it</w:t>
      </w:r>
      <w:r w:rsidR="00BD2AF3">
        <w:rPr>
          <w:rFonts w:ascii="Garamond" w:hAnsi="Garamond" w:cs="Times New Roman"/>
          <w:sz w:val="26"/>
          <w:szCs w:val="26"/>
        </w:rPr>
        <w:t xml:space="preserve"> would benefit by two additional months </w:t>
      </w:r>
      <w:r w:rsidR="007338D9">
        <w:rPr>
          <w:rFonts w:ascii="Garamond" w:hAnsi="Garamond" w:cs="Times New Roman"/>
          <w:sz w:val="26"/>
          <w:szCs w:val="26"/>
        </w:rPr>
        <w:t xml:space="preserve">of </w:t>
      </w:r>
      <w:r w:rsidR="00F845BF">
        <w:rPr>
          <w:rFonts w:ascii="Garamond" w:hAnsi="Garamond" w:cs="Times New Roman"/>
          <w:sz w:val="26"/>
          <w:szCs w:val="26"/>
        </w:rPr>
        <w:t>life expectancy for both sexes.</w:t>
      </w:r>
      <w:r w:rsidR="0073260C">
        <w:rPr>
          <w:rFonts w:ascii="Garamond" w:hAnsi="Garamond" w:cs="Times New Roman"/>
          <w:sz w:val="26"/>
          <w:szCs w:val="26"/>
        </w:rPr>
        <w:t xml:space="preserve"> Mortality above </w:t>
      </w:r>
      <w:r w:rsidR="0073260C">
        <w:rPr>
          <w:rFonts w:ascii="Garamond" w:hAnsi="Garamond" w:cs="Times New Roman"/>
          <w:sz w:val="26"/>
          <w:szCs w:val="26"/>
        </w:rPr>
        <w:lastRenderedPageBreak/>
        <w:t>age 85 has negligible effect on the difference between Denmark and Sweden in lifespan inequality.</w:t>
      </w:r>
    </w:p>
    <w:p w14:paraId="5144A27C" w14:textId="77777777" w:rsidR="005B7911" w:rsidRPr="00DE6ABE" w:rsidRDefault="005B7911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4577BD1C" w14:textId="77777777" w:rsidR="00823311" w:rsidRDefault="00DE6AB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[Table 1 about here]</w:t>
      </w:r>
    </w:p>
    <w:p w14:paraId="373B6D3B" w14:textId="1702CC1D" w:rsidR="002800A9" w:rsidRDefault="002800A9" w:rsidP="000F3A26">
      <w:pPr>
        <w:spacing w:line="480" w:lineRule="auto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Discussion</w:t>
      </w:r>
    </w:p>
    <w:p w14:paraId="5C133074" w14:textId="0FE587C4" w:rsidR="00985F9B" w:rsidRDefault="00533725" w:rsidP="00A60AA5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533725">
        <w:rPr>
          <w:rFonts w:ascii="Garamond" w:hAnsi="Garamond" w:cs="Times New Roman"/>
          <w:sz w:val="26"/>
          <w:szCs w:val="26"/>
        </w:rPr>
        <w:t xml:space="preserve">In this </w:t>
      </w:r>
      <w:r w:rsidR="003A61C9" w:rsidRPr="00533725">
        <w:rPr>
          <w:rFonts w:ascii="Garamond" w:hAnsi="Garamond" w:cs="Times New Roman"/>
          <w:sz w:val="26"/>
          <w:szCs w:val="26"/>
        </w:rPr>
        <w:t>study</w:t>
      </w:r>
      <w:r w:rsidR="00945A99">
        <w:rPr>
          <w:rFonts w:ascii="Garamond" w:hAnsi="Garamond" w:cs="Times New Roman"/>
          <w:sz w:val="26"/>
          <w:szCs w:val="26"/>
        </w:rPr>
        <w:t>,</w:t>
      </w:r>
      <w:r>
        <w:rPr>
          <w:rFonts w:ascii="Garamond" w:hAnsi="Garamond" w:cs="Times New Roman"/>
          <w:sz w:val="26"/>
          <w:szCs w:val="26"/>
        </w:rPr>
        <w:t xml:space="preserve"> we f</w:t>
      </w:r>
      <w:r w:rsidR="007338D9">
        <w:rPr>
          <w:rFonts w:ascii="Garamond" w:hAnsi="Garamond" w:cs="Times New Roman"/>
          <w:sz w:val="26"/>
          <w:szCs w:val="26"/>
        </w:rPr>
        <w:t>ou</w:t>
      </w:r>
      <w:r>
        <w:rPr>
          <w:rFonts w:ascii="Garamond" w:hAnsi="Garamond" w:cs="Times New Roman"/>
          <w:sz w:val="26"/>
          <w:szCs w:val="26"/>
        </w:rPr>
        <w:t xml:space="preserve">nd that </w:t>
      </w:r>
      <w:r w:rsidR="0056759C">
        <w:rPr>
          <w:rFonts w:ascii="Garamond" w:hAnsi="Garamond" w:cs="Times New Roman"/>
          <w:sz w:val="26"/>
          <w:szCs w:val="26"/>
        </w:rPr>
        <w:t>the same causes and age groups that held back</w:t>
      </w:r>
      <w:r w:rsidR="00B67DB1">
        <w:rPr>
          <w:rFonts w:ascii="Garamond" w:hAnsi="Garamond" w:cs="Times New Roman"/>
          <w:sz w:val="26"/>
          <w:szCs w:val="26"/>
        </w:rPr>
        <w:t xml:space="preserve"> Danish</w:t>
      </w:r>
      <w:r w:rsidR="0056759C">
        <w:rPr>
          <w:rFonts w:ascii="Garamond" w:hAnsi="Garamond" w:cs="Times New Roman"/>
          <w:sz w:val="26"/>
          <w:szCs w:val="26"/>
        </w:rPr>
        <w:t xml:space="preserve"> life expectancy in 1975-1995, especially for females, also held back lifespan equality</w:t>
      </w:r>
      <w:r w:rsidR="00B67DB1">
        <w:rPr>
          <w:rFonts w:ascii="Garamond" w:hAnsi="Garamond" w:cs="Times New Roman"/>
          <w:sz w:val="26"/>
          <w:szCs w:val="26"/>
        </w:rPr>
        <w:t xml:space="preserve"> in the same period</w:t>
      </w:r>
      <w:r>
        <w:rPr>
          <w:rFonts w:ascii="Garamond" w:hAnsi="Garamond" w:cs="Times New Roman"/>
          <w:sz w:val="26"/>
          <w:szCs w:val="26"/>
        </w:rPr>
        <w:t xml:space="preserve">. </w:t>
      </w:r>
      <w:moveFromRangeStart w:id="104" w:author="José Manuel Aburto" w:date="2018-06-12T18:30:00Z" w:name="move516591555"/>
      <w:moveFrom w:id="105" w:author="José Manuel Aburto" w:date="2018-06-12T18:30:00Z">
        <w:r w:rsidR="00A147FD" w:rsidDel="00CF752A">
          <w:rPr>
            <w:rFonts w:ascii="Garamond" w:hAnsi="Garamond" w:cs="Times New Roman"/>
            <w:sz w:val="26"/>
            <w:szCs w:val="26"/>
          </w:rPr>
          <w:t>This suggests</w:t>
        </w:r>
        <w:ins w:id="106" w:author="Maarten Wensink" w:date="2018-06-12T10:56:00Z">
          <w:r w:rsidR="00EE633F" w:rsidDel="00CF752A">
            <w:rPr>
              <w:rFonts w:ascii="Garamond" w:hAnsi="Garamond" w:cs="Times New Roman"/>
              <w:sz w:val="26"/>
              <w:szCs w:val="26"/>
            </w:rPr>
            <w:t xml:space="preserve"> an</w:t>
          </w:r>
        </w:ins>
        <w:r w:rsidR="00A147FD" w:rsidDel="00CF752A">
          <w:rPr>
            <w:rFonts w:ascii="Garamond" w:hAnsi="Garamond" w:cs="Times New Roman"/>
            <w:sz w:val="26"/>
            <w:szCs w:val="26"/>
          </w:rPr>
          <w:t xml:space="preserve"> important social </w:t>
        </w:r>
        <w:r w:rsidR="007F289B" w:rsidDel="00CF752A">
          <w:rPr>
            <w:rFonts w:ascii="Garamond" w:hAnsi="Garamond" w:cs="Times New Roman"/>
            <w:sz w:val="26"/>
            <w:szCs w:val="26"/>
          </w:rPr>
          <w:t>development</w:t>
        </w:r>
        <w:r w:rsidR="00A147FD" w:rsidDel="00CF752A">
          <w:rPr>
            <w:rFonts w:ascii="Garamond" w:hAnsi="Garamond" w:cs="Times New Roman"/>
            <w:sz w:val="26"/>
            <w:szCs w:val="26"/>
          </w:rPr>
          <w:t xml:space="preserve">, but also a clear policy target. </w:t>
        </w:r>
      </w:moveFrom>
      <w:moveFromRangeEnd w:id="104"/>
      <w:r w:rsidR="00A147FD">
        <w:rPr>
          <w:rFonts w:ascii="Garamond" w:hAnsi="Garamond" w:cs="Times New Roman"/>
          <w:sz w:val="26"/>
          <w:szCs w:val="26"/>
        </w:rPr>
        <w:t xml:space="preserve">Although lifespan inequality has </w:t>
      </w:r>
      <w:del w:id="107" w:author="MPIDR_D\vanraalte" w:date="2018-06-16T11:34:00Z">
        <w:r w:rsidR="00A147FD" w:rsidDel="002D2B18">
          <w:rPr>
            <w:rFonts w:ascii="Garamond" w:hAnsi="Garamond" w:cs="Times New Roman"/>
            <w:sz w:val="26"/>
            <w:szCs w:val="26"/>
          </w:rPr>
          <w:delText>been reduced</w:delText>
        </w:r>
      </w:del>
      <w:ins w:id="108" w:author="MPIDR_D\vanraalte" w:date="2018-06-16T11:34:00Z">
        <w:r w:rsidR="002D2B18">
          <w:rPr>
            <w:rFonts w:ascii="Garamond" w:hAnsi="Garamond" w:cs="Times New Roman"/>
            <w:sz w:val="26"/>
            <w:szCs w:val="26"/>
          </w:rPr>
          <w:t>declined</w:t>
        </w:r>
      </w:ins>
      <w:r w:rsidR="00A147FD">
        <w:rPr>
          <w:rFonts w:ascii="Garamond" w:hAnsi="Garamond" w:cs="Times New Roman"/>
          <w:sz w:val="26"/>
          <w:szCs w:val="26"/>
        </w:rPr>
        <w:t xml:space="preserve"> </w:t>
      </w:r>
      <w:r w:rsidR="00B67DB1">
        <w:rPr>
          <w:rFonts w:ascii="Garamond" w:hAnsi="Garamond" w:cs="Times New Roman"/>
          <w:sz w:val="26"/>
          <w:szCs w:val="26"/>
        </w:rPr>
        <w:t>and</w:t>
      </w:r>
      <w:r w:rsidR="00A147FD">
        <w:rPr>
          <w:rFonts w:ascii="Garamond" w:hAnsi="Garamond" w:cs="Times New Roman"/>
          <w:sz w:val="26"/>
          <w:szCs w:val="26"/>
        </w:rPr>
        <w:t xml:space="preserve"> life expectancy has increased since the late 1990s</w:t>
      </w:r>
      <w:r w:rsidR="00B67DB1">
        <w:rPr>
          <w:rFonts w:ascii="Garamond" w:hAnsi="Garamond" w:cs="Times New Roman"/>
          <w:sz w:val="26"/>
          <w:szCs w:val="26"/>
        </w:rPr>
        <w:t>,</w:t>
      </w:r>
      <w:r w:rsidR="00A147FD">
        <w:rPr>
          <w:rFonts w:ascii="Garamond" w:hAnsi="Garamond" w:cs="Times New Roman"/>
          <w:sz w:val="26"/>
          <w:szCs w:val="26"/>
        </w:rPr>
        <w:t xml:space="preserve"> Denmark still lags its Scandinavian counterparts, </w:t>
      </w:r>
      <w:r w:rsidR="00024E64">
        <w:rPr>
          <w:rFonts w:ascii="Garamond" w:hAnsi="Garamond" w:cs="Times New Roman"/>
          <w:sz w:val="26"/>
          <w:szCs w:val="26"/>
        </w:rPr>
        <w:t xml:space="preserve">despite </w:t>
      </w:r>
      <w:r w:rsidR="00A147FD">
        <w:rPr>
          <w:rFonts w:ascii="Garamond" w:hAnsi="Garamond" w:cs="Times New Roman"/>
          <w:sz w:val="26"/>
          <w:szCs w:val="26"/>
        </w:rPr>
        <w:t>similarit</w:t>
      </w:r>
      <w:r w:rsidR="003A61C9">
        <w:rPr>
          <w:rFonts w:ascii="Garamond" w:hAnsi="Garamond" w:cs="Times New Roman"/>
          <w:sz w:val="26"/>
          <w:szCs w:val="26"/>
        </w:rPr>
        <w:t xml:space="preserve">ies </w:t>
      </w:r>
      <w:r w:rsidR="00A147FD">
        <w:rPr>
          <w:rFonts w:ascii="Garamond" w:hAnsi="Garamond" w:cs="Times New Roman"/>
          <w:sz w:val="26"/>
          <w:szCs w:val="26"/>
        </w:rPr>
        <w:t>in social and health</w:t>
      </w:r>
      <w:r w:rsidR="003A61C9">
        <w:rPr>
          <w:rFonts w:ascii="Garamond" w:hAnsi="Garamond" w:cs="Times New Roman"/>
          <w:sz w:val="26"/>
          <w:szCs w:val="26"/>
        </w:rPr>
        <w:t>care</w:t>
      </w:r>
      <w:r w:rsidR="00A147FD">
        <w:rPr>
          <w:rFonts w:ascii="Garamond" w:hAnsi="Garamond" w:cs="Times New Roman"/>
          <w:sz w:val="26"/>
          <w:szCs w:val="26"/>
        </w:rPr>
        <w:t xml:space="preserve"> systems. </w:t>
      </w:r>
      <w:r w:rsidRPr="00B2566E">
        <w:rPr>
          <w:rFonts w:ascii="Garamond" w:hAnsi="Garamond" w:cs="Times New Roman"/>
          <w:sz w:val="26"/>
          <w:szCs w:val="26"/>
        </w:rPr>
        <w:t xml:space="preserve">The comparison with Sweden suggests that Denmark can now </w:t>
      </w:r>
      <w:r>
        <w:rPr>
          <w:rFonts w:ascii="Garamond" w:hAnsi="Garamond" w:cs="Times New Roman"/>
          <w:sz w:val="26"/>
          <w:szCs w:val="26"/>
        </w:rPr>
        <w:t xml:space="preserve">reduce inequality in lifespans </w:t>
      </w:r>
      <w:r w:rsidRPr="00B2566E">
        <w:rPr>
          <w:rFonts w:ascii="Garamond" w:hAnsi="Garamond" w:cs="Times New Roman"/>
          <w:sz w:val="26"/>
          <w:szCs w:val="26"/>
        </w:rPr>
        <w:t>and increase life expectancy through the same policy targets: cancer and infant mortality.</w:t>
      </w:r>
      <w:ins w:id="109" w:author="José Manuel Aburto" w:date="2018-06-12T18:30:00Z">
        <w:r w:rsidR="00CF752A" w:rsidRPr="00CF752A">
          <w:rPr>
            <w:rFonts w:ascii="Garamond" w:hAnsi="Garamond" w:cs="Times New Roman"/>
            <w:sz w:val="26"/>
            <w:szCs w:val="26"/>
          </w:rPr>
          <w:t xml:space="preserve"> </w:t>
        </w:r>
      </w:ins>
      <w:moveToRangeStart w:id="110" w:author="José Manuel Aburto" w:date="2018-06-12T18:30:00Z" w:name="move516591555"/>
      <w:moveTo w:id="111" w:author="José Manuel Aburto" w:date="2018-06-12T18:30:00Z">
        <w:r w:rsidR="00CF752A">
          <w:rPr>
            <w:rFonts w:ascii="Garamond" w:hAnsi="Garamond" w:cs="Times New Roman"/>
            <w:sz w:val="26"/>
            <w:szCs w:val="26"/>
          </w:rPr>
          <w:t xml:space="preserve">This suggests an important social development, but also a clear policy target. </w:t>
        </w:r>
      </w:moveTo>
      <w:moveToRangeEnd w:id="110"/>
    </w:p>
    <w:p w14:paraId="30FEC768" w14:textId="77777777" w:rsidR="00FE47C6" w:rsidRDefault="00985F9B" w:rsidP="00FE47C6">
      <w:pPr>
        <w:spacing w:line="480" w:lineRule="auto"/>
        <w:ind w:firstLine="720"/>
        <w:jc w:val="both"/>
        <w:rPr>
          <w:ins w:id="112" w:author="Maarten Wensink" w:date="2018-06-12T14:39:00Z"/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Reducing lifespan inequality cannot be the only policy goal, since this would neglect the interest</w:t>
      </w:r>
      <w:r w:rsidR="0086328D">
        <w:rPr>
          <w:rFonts w:ascii="Garamond" w:hAnsi="Garamond" w:cs="Times New Roman"/>
          <w:sz w:val="26"/>
          <w:szCs w:val="26"/>
        </w:rPr>
        <w:t>s</w:t>
      </w:r>
      <w:r>
        <w:rPr>
          <w:rFonts w:ascii="Garamond" w:hAnsi="Garamond" w:cs="Times New Roman"/>
          <w:sz w:val="26"/>
          <w:szCs w:val="26"/>
        </w:rPr>
        <w:t xml:space="preserve"> of those who have already lived to </w:t>
      </w:r>
      <w:r w:rsidR="00736D9B">
        <w:rPr>
          <w:rFonts w:ascii="Garamond" w:hAnsi="Garamond" w:cs="Times New Roman"/>
          <w:sz w:val="26"/>
          <w:szCs w:val="26"/>
        </w:rPr>
        <w:t>higher ages</w:t>
      </w:r>
      <w:r w:rsidR="004E3663">
        <w:rPr>
          <w:rFonts w:ascii="Garamond" w:hAnsi="Garamond" w:cs="Times New Roman"/>
          <w:sz w:val="26"/>
          <w:szCs w:val="26"/>
        </w:rPr>
        <w:t>:</w:t>
      </w:r>
      <w:r w:rsidR="00736D9B">
        <w:rPr>
          <w:rFonts w:ascii="Garamond" w:hAnsi="Garamond" w:cs="Times New Roman"/>
          <w:sz w:val="26"/>
          <w:szCs w:val="26"/>
        </w:rPr>
        <w:t xml:space="preserve"> The effect of m</w:t>
      </w:r>
      <w:r>
        <w:rPr>
          <w:rFonts w:ascii="Garamond" w:hAnsi="Garamond" w:cs="Times New Roman"/>
          <w:sz w:val="26"/>
          <w:szCs w:val="26"/>
        </w:rPr>
        <w:t>ortality reduction</w:t>
      </w:r>
      <w:r w:rsidR="00736D9B">
        <w:rPr>
          <w:rFonts w:ascii="Garamond" w:hAnsi="Garamond" w:cs="Times New Roman"/>
          <w:sz w:val="26"/>
          <w:szCs w:val="26"/>
        </w:rPr>
        <w:t xml:space="preserve"> on lifespan inequality is large and negative at age zero, decreases with increasing age, and reverses at a un</w:t>
      </w:r>
      <w:r w:rsidR="00D85493">
        <w:rPr>
          <w:rFonts w:ascii="Garamond" w:hAnsi="Garamond" w:cs="Times New Roman"/>
          <w:sz w:val="26"/>
          <w:szCs w:val="26"/>
        </w:rPr>
        <w:t xml:space="preserve">ique threshold </w:t>
      </w:r>
      <w:r w:rsidR="00736D9B">
        <w:rPr>
          <w:rFonts w:ascii="Garamond" w:hAnsi="Garamond" w:cs="Times New Roman"/>
          <w:sz w:val="26"/>
          <w:szCs w:val="26"/>
        </w:rPr>
        <w:t xml:space="preserve">age, so that </w:t>
      </w:r>
      <w:r>
        <w:rPr>
          <w:rFonts w:ascii="Garamond" w:hAnsi="Garamond" w:cs="Times New Roman"/>
          <w:sz w:val="26"/>
          <w:szCs w:val="26"/>
        </w:rPr>
        <w:t>mortality r</w:t>
      </w:r>
      <w:r w:rsidR="0086328D">
        <w:rPr>
          <w:rFonts w:ascii="Garamond" w:hAnsi="Garamond" w:cs="Times New Roman"/>
          <w:sz w:val="26"/>
          <w:szCs w:val="26"/>
        </w:rPr>
        <w:t xml:space="preserve">eductions </w:t>
      </w:r>
      <w:r w:rsidR="00D85493">
        <w:rPr>
          <w:rFonts w:ascii="Garamond" w:hAnsi="Garamond" w:cs="Times New Roman"/>
          <w:sz w:val="26"/>
          <w:szCs w:val="26"/>
        </w:rPr>
        <w:t>above this threshold age</w:t>
      </w:r>
      <w:r>
        <w:rPr>
          <w:rFonts w:ascii="Garamond" w:hAnsi="Garamond" w:cs="Times New Roman"/>
          <w:sz w:val="26"/>
          <w:szCs w:val="26"/>
        </w:rPr>
        <w:t xml:space="preserve"> in</w:t>
      </w:r>
      <w:r w:rsidR="0086328D">
        <w:rPr>
          <w:rFonts w:ascii="Garamond" w:hAnsi="Garamond" w:cs="Times New Roman"/>
          <w:sz w:val="26"/>
          <w:szCs w:val="26"/>
        </w:rPr>
        <w:t>crease lifespan 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5B7AA2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&lt;EndNote&gt;&lt;Cite&gt;&lt;Author&gt;Gillespie&lt;/Author&gt;&lt;Year&gt;2014&lt;/Year&gt;&lt;RecNum&gt;70&lt;/RecNum&gt;&lt;DisplayText&gt;(5, 35)&lt;/DisplayText&gt;&lt;record&gt;&lt;rec-number&gt;70&lt;/rec-number&gt;&lt;foreign-keys&gt;&lt;key app="EN" db-id="pdtewsetrssszaepssypw0pjxx5d29tdt2d9" timestamp="1478253031"&gt;70&lt;/key&gt;&lt;/foreign-keys&gt;&lt;ref-type name="Journal Article"&gt;17&lt;/ref-type&gt;&lt;contributors&gt;&lt;authors&gt;&lt;author&gt;Gillespie, Duncan OS&lt;/author&gt;&lt;author&gt;Trotter, Meredith V&lt;/author&gt;&lt;author&gt;Tuljapurkar, Shripad D&lt;/author&gt;&lt;/authors&gt;&lt;/contributors&gt;&lt;titles&gt;&lt;title&gt;Divergence in age patterns of mortality change drives international divergence in lifespan inequality&lt;/title&gt;&lt;secondary-title&gt;Demography&lt;/secondary-title&gt;&lt;/titles&gt;&lt;periodical&gt;&lt;full-title&gt;Demography&lt;/full-title&gt;&lt;/periodical&gt;&lt;pages&gt;1003-1017&lt;/pages&gt;&lt;volume&gt;51&lt;/volume&gt;&lt;number&gt;3&lt;/number&gt;&lt;dates&gt;&lt;year&gt;2014&lt;/year&gt;&lt;/dates&gt;&lt;isbn&gt;0070-3370&lt;/isbn&gt;&lt;urls&gt;&lt;/urls&gt;&lt;/record&gt;&lt;/Cite&gt;&lt;Cite&gt;&lt;Author&gt;Vaupel&lt;/Author&gt;&lt;Year&gt;2011&lt;/Year&gt;&lt;RecNum&gt;4&lt;/RecNum&gt;&lt;record&gt;&lt;rec-number&gt;4&lt;/rec-number&gt;&lt;foreign-keys&gt;&lt;key app="EN" db-id="pdtewsetrssszaepssypw0pjxx5d29tdt2d9" timestamp="1478167841"&gt;4&lt;/key&gt;&lt;/foreign-keys&gt;&lt;ref-type name="Journal Article"&gt;17&lt;/ref-type&gt;&lt;contributors&gt;&lt;authors&gt;&lt;author&gt;Vaupel, James W&lt;/author&gt;&lt;author&gt;Zhang, Zhen&lt;/author&gt;&lt;author&gt;van Raalte, Alyson A&lt;/author&gt;&lt;/authors&gt;&lt;/contributors&gt;&lt;titles&gt;&lt;title&gt;Life expectancy and disparity: an international comparison of life table data&lt;/title&gt;&lt;secondary-title&gt;BMJ open&lt;/secondary-title&gt;&lt;/titles&gt;&lt;periodical&gt;&lt;full-title&gt;BMJ open&lt;/full-title&gt;&lt;/periodical&gt;&lt;pages&gt;e000128&lt;/pages&gt;&lt;volume&gt;1&lt;/volume&gt;&lt;number&gt;1&lt;/number&gt;&lt;dates&gt;&lt;year&gt;2011&lt;/year&gt;&lt;/dates&gt;&lt;publisher&gt;British Medical Journal Publishing Group&lt;/publisher&gt;&lt;label&gt;vaupel2011life&lt;/label&gt;&lt;urls&gt;&lt;/urls&gt;&lt;/record&gt;&lt;/Cite&gt;&lt;/EndNote&gt;</w:instrText>
      </w:r>
      <w:r w:rsidR="005B7AA2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(5, 35)</w:t>
      </w:r>
      <w:r w:rsidR="005B7AA2">
        <w:rPr>
          <w:rFonts w:ascii="Garamond" w:hAnsi="Garamond" w:cs="Times New Roman"/>
          <w:sz w:val="26"/>
          <w:szCs w:val="26"/>
        </w:rPr>
        <w:fldChar w:fldCharType="end"/>
      </w:r>
      <w:r w:rsidR="0086328D">
        <w:rPr>
          <w:rFonts w:ascii="Garamond" w:hAnsi="Garamond" w:cs="Times New Roman"/>
          <w:sz w:val="26"/>
          <w:szCs w:val="26"/>
        </w:rPr>
        <w:t xml:space="preserve"> </w:t>
      </w:r>
      <w:r w:rsidR="006A4D6C">
        <w:rPr>
          <w:rFonts w:ascii="Garamond" w:hAnsi="Garamond" w:cs="Times New Roman"/>
          <w:sz w:val="26"/>
          <w:szCs w:val="26"/>
        </w:rPr>
        <w:t>Therefore, t</w:t>
      </w:r>
      <w:r w:rsidR="004E3663">
        <w:rPr>
          <w:rFonts w:ascii="Garamond" w:hAnsi="Garamond" w:cs="Times New Roman"/>
          <w:sz w:val="26"/>
          <w:szCs w:val="26"/>
        </w:rPr>
        <w:t xml:space="preserve">he causes that extend </w:t>
      </w:r>
      <w:ins w:id="113" w:author="José Manuel Aburto" w:date="2018-06-05T10:14:00Z">
        <w:r w:rsidR="00BC5249">
          <w:rPr>
            <w:rFonts w:ascii="Garamond" w:hAnsi="Garamond" w:cs="Times New Roman"/>
            <w:sz w:val="26"/>
            <w:szCs w:val="26"/>
          </w:rPr>
          <w:t xml:space="preserve">average </w:t>
        </w:r>
      </w:ins>
      <w:r w:rsidR="004E3663">
        <w:rPr>
          <w:rFonts w:ascii="Garamond" w:hAnsi="Garamond" w:cs="Times New Roman"/>
          <w:sz w:val="26"/>
          <w:szCs w:val="26"/>
        </w:rPr>
        <w:t>lifespan and the causes that reduce</w:t>
      </w:r>
      <w:ins w:id="114" w:author="Maarten Wensink" w:date="2018-06-12T10:59:00Z">
        <w:r w:rsidR="009F1C75">
          <w:rPr>
            <w:rFonts w:ascii="Garamond" w:hAnsi="Garamond" w:cs="Times New Roman"/>
            <w:sz w:val="26"/>
            <w:szCs w:val="26"/>
          </w:rPr>
          <w:t xml:space="preserve"> lifespan</w:t>
        </w:r>
      </w:ins>
      <w:r w:rsidR="004E3663">
        <w:rPr>
          <w:rFonts w:ascii="Garamond" w:hAnsi="Garamond" w:cs="Times New Roman"/>
          <w:sz w:val="26"/>
          <w:szCs w:val="26"/>
        </w:rPr>
        <w:t xml:space="preserve"> inequality are not necessarily the same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E85546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&lt;EndNote&gt;&lt;Cite&gt;&lt;Author&gt;Seligman&lt;/Author&gt;&lt;Year&gt;2016&lt;/Year&gt;&lt;RecNum&gt;50&lt;/RecNum&gt;&lt;DisplayText&gt;(36)&lt;/DisplayText&gt;&lt;record&gt;&lt;rec-number&gt;50&lt;/rec-number&gt;&lt;foreign-keys&gt;&lt;key app="EN" db-id="pdtewsetrssszaepssypw0pjxx5d29tdt2d9" timestamp="1478167841"&gt;50&lt;/key&gt;&lt;/foreign-keys&gt;&lt;ref-type name="Journal Article"&gt;17&lt;/ref-type&gt;&lt;contributors&gt;&lt;authors&gt;&lt;author&gt;Seligman, Benjamin&lt;/author&gt;&lt;author&gt;Greenberg, Gabi&lt;/author&gt;&lt;author&gt;Tuljapurkar, Shripad&lt;/author&gt;&lt;/authors&gt;&lt;/contributors&gt;&lt;titles&gt;&lt;title&gt;Equity and length of lifespan are not the same&lt;/title&gt;&lt;secondary-title&gt;Proceedings of the National Academy of Sciences&lt;/secondary-title&gt;&lt;/titles&gt;&lt;periodical&gt;&lt;full-title&gt;Proceedings of the National Academy of Sciences&lt;/full-title&gt;&lt;/periodical&gt;&lt;pages&gt;8420-8423&lt;/pages&gt;&lt;volume&gt;113&lt;/volume&gt;&lt;number&gt;30&lt;/number&gt;&lt;dates&gt;&lt;year&gt;2016&lt;/year&gt;&lt;/dates&gt;&lt;publisher&gt;National Acad Sciences&lt;/publisher&gt;&lt;label&gt;seligman2016equity&lt;/label&gt;&lt;urls&gt;&lt;/urls&gt;&lt;/record&gt;&lt;/Cite&gt;&lt;/EndNote&gt;</w:instrText>
      </w:r>
      <w:r w:rsidR="00E85546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(36)</w:t>
      </w:r>
      <w:r w:rsidR="00E85546">
        <w:rPr>
          <w:rFonts w:ascii="Garamond" w:hAnsi="Garamond" w:cs="Times New Roman"/>
          <w:sz w:val="26"/>
          <w:szCs w:val="26"/>
        </w:rPr>
        <w:fldChar w:fldCharType="end"/>
      </w:r>
      <w:r w:rsidR="00E85546">
        <w:rPr>
          <w:rFonts w:ascii="Garamond" w:hAnsi="Garamond" w:cs="Times New Roman"/>
          <w:sz w:val="26"/>
          <w:szCs w:val="26"/>
        </w:rPr>
        <w:t xml:space="preserve"> </w:t>
      </w:r>
      <w:r w:rsidR="001D319C">
        <w:rPr>
          <w:rFonts w:ascii="Garamond" w:hAnsi="Garamond" w:cs="Times New Roman"/>
          <w:sz w:val="26"/>
          <w:szCs w:val="26"/>
        </w:rPr>
        <w:t xml:space="preserve">Smoking-related mortality is a clear example of this. </w:t>
      </w:r>
      <w:r w:rsidR="004E3663">
        <w:rPr>
          <w:rFonts w:ascii="Garamond" w:hAnsi="Garamond" w:cs="Times New Roman"/>
          <w:sz w:val="26"/>
          <w:szCs w:val="26"/>
        </w:rPr>
        <w:t xml:space="preserve">In Denmark, </w:t>
      </w:r>
      <w:r w:rsidR="00D85493">
        <w:rPr>
          <w:rFonts w:ascii="Garamond" w:hAnsi="Garamond" w:cs="Times New Roman"/>
          <w:sz w:val="26"/>
          <w:szCs w:val="26"/>
        </w:rPr>
        <w:t xml:space="preserve">life expectancy stagnated over the 1975-1995 period because mortality reduction from most causes of death </w:t>
      </w:r>
      <w:del w:id="115" w:author="Maarten Wensink" w:date="2018-06-12T11:01:00Z">
        <w:r w:rsidR="00D85493" w:rsidDel="009F1C75">
          <w:rPr>
            <w:rFonts w:ascii="Garamond" w:hAnsi="Garamond" w:cs="Times New Roman"/>
            <w:sz w:val="26"/>
            <w:szCs w:val="26"/>
          </w:rPr>
          <w:delText xml:space="preserve">were </w:delText>
        </w:r>
      </w:del>
      <w:ins w:id="116" w:author="Maarten Wensink" w:date="2018-06-12T11:01:00Z">
        <w:r w:rsidR="009F1C75">
          <w:rPr>
            <w:rFonts w:ascii="Garamond" w:hAnsi="Garamond" w:cs="Times New Roman"/>
            <w:sz w:val="26"/>
            <w:szCs w:val="26"/>
          </w:rPr>
          <w:t xml:space="preserve">was </w:t>
        </w:r>
      </w:ins>
      <w:r w:rsidR="00D85493">
        <w:rPr>
          <w:rFonts w:ascii="Garamond" w:hAnsi="Garamond" w:cs="Times New Roman"/>
          <w:sz w:val="26"/>
          <w:szCs w:val="26"/>
        </w:rPr>
        <w:t xml:space="preserve">offset by mortality </w:t>
      </w:r>
      <w:r w:rsidR="00D85493">
        <w:rPr>
          <w:rFonts w:ascii="Garamond" w:hAnsi="Garamond" w:cs="Times New Roman"/>
          <w:sz w:val="26"/>
          <w:szCs w:val="26"/>
        </w:rPr>
        <w:lastRenderedPageBreak/>
        <w:t>increase from smoking-related causes</w:t>
      </w:r>
      <w:r w:rsidR="006652A3">
        <w:rPr>
          <w:rFonts w:ascii="Garamond" w:hAnsi="Garamond" w:cs="Times New Roman"/>
          <w:sz w:val="26"/>
          <w:szCs w:val="26"/>
        </w:rPr>
        <w:t xml:space="preserve">. </w:t>
      </w:r>
      <w:r w:rsidR="00D85493">
        <w:rPr>
          <w:rFonts w:ascii="Garamond" w:hAnsi="Garamond" w:cs="Times New Roman"/>
          <w:sz w:val="26"/>
          <w:szCs w:val="26"/>
        </w:rPr>
        <w:t>The</w:t>
      </w:r>
      <w:r w:rsidR="00A7456E">
        <w:rPr>
          <w:rFonts w:ascii="Garamond" w:hAnsi="Garamond" w:cs="Times New Roman"/>
          <w:sz w:val="26"/>
          <w:szCs w:val="26"/>
        </w:rPr>
        <w:t xml:space="preserve">se increases in </w:t>
      </w:r>
      <w:r w:rsidR="00D85493">
        <w:rPr>
          <w:rFonts w:ascii="Garamond" w:hAnsi="Garamond" w:cs="Times New Roman"/>
          <w:sz w:val="26"/>
          <w:szCs w:val="26"/>
        </w:rPr>
        <w:t>smoking</w:t>
      </w:r>
      <w:r w:rsidR="00A7456E">
        <w:rPr>
          <w:rFonts w:ascii="Garamond" w:hAnsi="Garamond" w:cs="Times New Roman"/>
          <w:sz w:val="26"/>
          <w:szCs w:val="26"/>
        </w:rPr>
        <w:t>-related</w:t>
      </w:r>
      <w:ins w:id="117" w:author="Maarten Wensink" w:date="2018-06-12T11:02:00Z">
        <w:r w:rsidR="009F1C75">
          <w:rPr>
            <w:rFonts w:ascii="Garamond" w:hAnsi="Garamond" w:cs="Times New Roman"/>
            <w:sz w:val="26"/>
            <w:szCs w:val="26"/>
          </w:rPr>
          <w:t xml:space="preserve"> mortality</w:t>
        </w:r>
      </w:ins>
      <w:r w:rsidR="00A7456E">
        <w:rPr>
          <w:rFonts w:ascii="Garamond" w:hAnsi="Garamond" w:cs="Times New Roman"/>
          <w:sz w:val="26"/>
          <w:szCs w:val="26"/>
        </w:rPr>
        <w:t xml:space="preserve"> had a smaller net impact</w:t>
      </w:r>
      <w:r w:rsidR="006652A3">
        <w:rPr>
          <w:rFonts w:ascii="Garamond" w:hAnsi="Garamond" w:cs="Times New Roman"/>
          <w:sz w:val="26"/>
          <w:szCs w:val="26"/>
        </w:rPr>
        <w:t xml:space="preserve"> on lifespan inequality </w:t>
      </w:r>
      <w:r w:rsidR="00A7456E">
        <w:rPr>
          <w:rFonts w:ascii="Garamond" w:hAnsi="Garamond" w:cs="Times New Roman"/>
          <w:sz w:val="26"/>
          <w:szCs w:val="26"/>
        </w:rPr>
        <w:t xml:space="preserve">compared to life expectancy </w:t>
      </w:r>
      <w:r w:rsidR="006652A3">
        <w:rPr>
          <w:rFonts w:ascii="Garamond" w:hAnsi="Garamond" w:cs="Times New Roman"/>
          <w:sz w:val="26"/>
          <w:szCs w:val="26"/>
        </w:rPr>
        <w:t xml:space="preserve">over the same period, since </w:t>
      </w:r>
      <w:r w:rsidR="00D85493">
        <w:rPr>
          <w:rFonts w:ascii="Garamond" w:hAnsi="Garamond" w:cs="Times New Roman"/>
          <w:sz w:val="26"/>
          <w:szCs w:val="26"/>
        </w:rPr>
        <w:t xml:space="preserve">smoking-related mortality </w:t>
      </w:r>
      <w:r w:rsidR="006652A3">
        <w:rPr>
          <w:rFonts w:ascii="Garamond" w:hAnsi="Garamond" w:cs="Times New Roman"/>
          <w:sz w:val="26"/>
          <w:szCs w:val="26"/>
        </w:rPr>
        <w:t xml:space="preserve">occurred </w:t>
      </w:r>
      <w:ins w:id="118" w:author="Maarten Wensink" w:date="2018-06-12T11:02:00Z">
        <w:r w:rsidR="009F1C75">
          <w:rPr>
            <w:rFonts w:ascii="Garamond" w:hAnsi="Garamond" w:cs="Times New Roman"/>
            <w:sz w:val="26"/>
            <w:szCs w:val="26"/>
          </w:rPr>
          <w:t xml:space="preserve">both </w:t>
        </w:r>
      </w:ins>
      <w:r w:rsidR="006652A3">
        <w:rPr>
          <w:rFonts w:ascii="Garamond" w:hAnsi="Garamond" w:cs="Times New Roman"/>
          <w:sz w:val="26"/>
          <w:szCs w:val="26"/>
        </w:rPr>
        <w:t>below and above the threshold age.</w:t>
      </w:r>
      <w:r w:rsidR="001D319C">
        <w:rPr>
          <w:rFonts w:ascii="Garamond" w:hAnsi="Garamond" w:cs="Times New Roman"/>
          <w:sz w:val="26"/>
          <w:szCs w:val="26"/>
        </w:rPr>
        <w:t xml:space="preserve"> By the latest period 1995-2014, however, reduction in smoking-related mortality was comparatively more important for decreases in lifespan inequality</w:t>
      </w:r>
      <w:r w:rsidR="004E33A7">
        <w:rPr>
          <w:rFonts w:ascii="Garamond" w:hAnsi="Garamond" w:cs="Times New Roman"/>
          <w:sz w:val="26"/>
          <w:szCs w:val="26"/>
        </w:rPr>
        <w:t xml:space="preserve"> (19.4%)</w:t>
      </w:r>
      <w:r w:rsidR="001D319C">
        <w:rPr>
          <w:rFonts w:ascii="Garamond" w:hAnsi="Garamond" w:cs="Times New Roman"/>
          <w:sz w:val="26"/>
          <w:szCs w:val="26"/>
        </w:rPr>
        <w:t xml:space="preserve"> than increases in life expectancy</w:t>
      </w:r>
      <w:r w:rsidR="004E33A7">
        <w:rPr>
          <w:rFonts w:ascii="Garamond" w:hAnsi="Garamond" w:cs="Times New Roman"/>
          <w:sz w:val="26"/>
          <w:szCs w:val="26"/>
        </w:rPr>
        <w:t xml:space="preserve"> (11.2%)</w:t>
      </w:r>
      <w:r w:rsidR="001D319C">
        <w:rPr>
          <w:rFonts w:ascii="Garamond" w:hAnsi="Garamond" w:cs="Times New Roman"/>
          <w:sz w:val="26"/>
          <w:szCs w:val="26"/>
        </w:rPr>
        <w:t>.</w:t>
      </w:r>
      <w:r w:rsidR="006652A3">
        <w:rPr>
          <w:rFonts w:ascii="Garamond" w:hAnsi="Garamond" w:cs="Times New Roman"/>
          <w:sz w:val="26"/>
          <w:szCs w:val="26"/>
        </w:rPr>
        <w:t xml:space="preserve"> </w:t>
      </w:r>
      <w:r w:rsidR="00A7456E">
        <w:rPr>
          <w:rFonts w:ascii="Garamond" w:hAnsi="Garamond" w:cs="Times New Roman"/>
          <w:sz w:val="26"/>
          <w:szCs w:val="26"/>
        </w:rPr>
        <w:t>In general, the impact of smoking on lifespan inequality is dependent on both the age of smokers compared to non-smokers</w:t>
      </w:r>
      <w:r w:rsidR="006752F5">
        <w:rPr>
          <w:rFonts w:ascii="Garamond" w:hAnsi="Garamond" w:cs="Times New Roman"/>
          <w:sz w:val="26"/>
          <w:szCs w:val="26"/>
        </w:rPr>
        <w:t xml:space="preserve"> (the maturity of the smoking epidemic)</w:t>
      </w:r>
      <w:r w:rsidR="00A7456E">
        <w:rPr>
          <w:rFonts w:ascii="Garamond" w:hAnsi="Garamond" w:cs="Times New Roman"/>
          <w:sz w:val="26"/>
          <w:szCs w:val="26"/>
        </w:rPr>
        <w:t>, as well as the actual impact of smoking on mortality at different ages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652A3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Raalte&lt;/Author&gt;&lt;Year&gt;2015&lt;/Year&gt;&lt;RecNum&gt;130&lt;/RecNum&gt;&lt;DisplayText&gt;(17)&lt;/DisplayText&gt;&lt;record&gt;&lt;rec-number&gt;130&lt;/rec-number&gt;&lt;foreign-keys&gt;&lt;key app="EN" db-id="pdtewsetrssszaepssypw0pjxx5d29tdt2d9" timestamp="1508499430"&gt;130&lt;/key&gt;&lt;/foreign-keys&gt;&lt;ref-type name="Journal Article"&gt;17&lt;/ref-type&gt;&lt;contributors&gt;&lt;authors&gt;&lt;author&gt;van Raalte, Alyson A&lt;/author&gt;&lt;author&gt;Myrskylä, Mikko&lt;/author&gt;&lt;author&gt;Martikainen, Pekka&lt;/author&gt;&lt;/authors&gt;&lt;/contributors&gt;&lt;titles&gt;&lt;title&gt;The role of smoking on mortality compression: An analysis of Finnish occupational social classes, 1971-2010&lt;/title&gt;&lt;secondary-title&gt;Demographic Research&lt;/secondary-title&gt;&lt;/titles&gt;&lt;periodical&gt;&lt;full-title&gt;Demographic Research&lt;/full-title&gt;&lt;/periodical&gt;&lt;pages&gt;589&lt;/pages&gt;&lt;volume&gt;32&lt;/volume&gt;&lt;dates&gt;&lt;year&gt;2015&lt;/year&gt;&lt;/dates&gt;&lt;isbn&gt;1435-9871&lt;/isbn&gt;&lt;urls&gt;&lt;/urls&gt;&lt;/record&gt;&lt;/Cite&gt;&lt;/EndNote&gt;</w:instrText>
      </w:r>
      <w:r w:rsidR="006652A3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(17)</w:t>
      </w:r>
      <w:r w:rsidR="006652A3">
        <w:rPr>
          <w:rFonts w:ascii="Garamond" w:hAnsi="Garamond" w:cs="Times New Roman"/>
          <w:sz w:val="26"/>
          <w:szCs w:val="26"/>
        </w:rPr>
        <w:fldChar w:fldCharType="end"/>
      </w:r>
      <w:r w:rsidR="006652A3">
        <w:rPr>
          <w:rFonts w:ascii="Garamond" w:hAnsi="Garamond" w:cs="Times New Roman"/>
          <w:sz w:val="26"/>
          <w:szCs w:val="26"/>
        </w:rPr>
        <w:t xml:space="preserve"> </w:t>
      </w:r>
      <w:r w:rsidR="001D319C">
        <w:rPr>
          <w:rFonts w:ascii="Garamond" w:hAnsi="Garamond" w:cs="Times New Roman"/>
          <w:sz w:val="26"/>
          <w:szCs w:val="26"/>
        </w:rPr>
        <w:t>Similar to what was found in a comparison of G7 countries</w:t>
      </w:r>
      <w:del w:id="119" w:author="Maarten Wensink" w:date="2018-06-12T11:03:00Z">
        <w:r w:rsidR="006E7C28" w:rsidDel="009F1C75">
          <w:rPr>
            <w:rFonts w:ascii="Garamond" w:hAnsi="Garamond" w:cs="Times New Roman"/>
            <w:sz w:val="26"/>
            <w:szCs w:val="26"/>
          </w:rPr>
          <w:delText xml:space="preserve"> </w:delText>
        </w:r>
      </w:del>
      <w:r w:rsidR="00E575B2">
        <w:rPr>
          <w:rFonts w:ascii="Garamond" w:hAnsi="Garamond" w:cs="Times New Roman"/>
          <w:sz w:val="26"/>
          <w:szCs w:val="26"/>
        </w:rPr>
        <w:t>,</w:t>
      </w:r>
      <w:r w:rsidR="006E7C28">
        <w:rPr>
          <w:rFonts w:ascii="Garamond" w:hAnsi="Garamond" w:cs="Times New Roman"/>
          <w:sz w:val="26"/>
          <w:szCs w:val="26"/>
        </w:rPr>
        <w:t>(36)</w:t>
      </w:r>
      <w:r w:rsidR="00E575B2">
        <w:rPr>
          <w:rFonts w:ascii="Garamond" w:hAnsi="Garamond" w:cs="Times New Roman"/>
          <w:sz w:val="26"/>
          <w:szCs w:val="26"/>
        </w:rPr>
        <w:t xml:space="preserve"> </w:t>
      </w:r>
      <w:r w:rsidR="006E7C28">
        <w:rPr>
          <w:rFonts w:ascii="Garamond" w:hAnsi="Garamond" w:cs="Times New Roman"/>
          <w:sz w:val="26"/>
          <w:szCs w:val="26"/>
        </w:rPr>
        <w:t>reductions in injuries and child mortality were relatively more important for lifespan inequality decrease than for life expectancy increase.</w:t>
      </w:r>
    </w:p>
    <w:p w14:paraId="3396FCCD" w14:textId="4EB8908B" w:rsidR="00FE47C6" w:rsidRDefault="00FE47C6" w:rsidP="00FE47C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ins w:id="120" w:author="Maarten Wensink" w:date="2018-06-12T14:39:00Z">
        <w:r>
          <w:rPr>
            <w:rFonts w:ascii="Garamond" w:hAnsi="Garamond" w:cs="Times New Roman"/>
            <w:sz w:val="26"/>
            <w:szCs w:val="26"/>
          </w:rPr>
          <w:t xml:space="preserve">In the 1975-1995 period, </w:t>
        </w:r>
        <w:r w:rsidRPr="00FE47C6">
          <w:rPr>
            <w:rFonts w:ascii="Garamond" w:hAnsi="Garamond" w:cs="Times New Roman"/>
            <w:sz w:val="26"/>
            <w:szCs w:val="26"/>
          </w:rPr>
          <w:t>non-smoking cancers also contributed</w:t>
        </w:r>
        <w:r>
          <w:rPr>
            <w:rFonts w:ascii="Garamond" w:hAnsi="Garamond" w:cs="Times New Roman"/>
            <w:sz w:val="26"/>
            <w:szCs w:val="26"/>
          </w:rPr>
          <w:t xml:space="preserve"> (albeit to a small extent)</w:t>
        </w:r>
        <w:r w:rsidRPr="00FE47C6">
          <w:rPr>
            <w:rFonts w:ascii="Garamond" w:hAnsi="Garamond" w:cs="Times New Roman"/>
            <w:sz w:val="26"/>
            <w:szCs w:val="26"/>
          </w:rPr>
          <w:t xml:space="preserve"> to reductions in life expectancy and increases in lifespan inequality</w:t>
        </w:r>
        <w:r>
          <w:rPr>
            <w:rFonts w:ascii="Garamond" w:hAnsi="Garamond" w:cs="Times New Roman"/>
            <w:sz w:val="26"/>
            <w:szCs w:val="26"/>
          </w:rPr>
          <w:t xml:space="preserve">. </w:t>
        </w:r>
      </w:ins>
      <w:ins w:id="121" w:author="Maarten Wensink" w:date="2018-06-12T14:40:00Z">
        <w:r w:rsidRPr="00BE0F3F">
          <w:rPr>
            <w:rFonts w:ascii="Garamond" w:hAnsi="Garamond"/>
            <w:sz w:val="24"/>
            <w:szCs w:val="24"/>
          </w:rPr>
          <w:t>The conservative definition of smoking-related cancers</w:t>
        </w:r>
      </w:ins>
      <w:ins w:id="122" w:author="Maarten Wensink" w:date="2018-06-12T14:44:00Z">
        <w:r>
          <w:rPr>
            <w:rFonts w:ascii="Garamond" w:hAnsi="Garamond"/>
            <w:sz w:val="24"/>
            <w:szCs w:val="24"/>
          </w:rPr>
          <w:t xml:space="preserve"> in this paper</w:t>
        </w:r>
      </w:ins>
      <w:ins w:id="123" w:author="Maarten Wensink" w:date="2018-06-12T14:40:00Z">
        <w:r w:rsidRPr="00BE0F3F">
          <w:rPr>
            <w:rFonts w:ascii="Garamond" w:hAnsi="Garamond"/>
            <w:sz w:val="24"/>
            <w:szCs w:val="24"/>
          </w:rPr>
          <w:t xml:space="preserve"> is one </w:t>
        </w:r>
      </w:ins>
      <w:ins w:id="124" w:author="Maarten Wensink" w:date="2018-06-12T14:44:00Z">
        <w:r>
          <w:rPr>
            <w:rFonts w:ascii="Garamond" w:hAnsi="Garamond"/>
            <w:sz w:val="24"/>
            <w:szCs w:val="24"/>
          </w:rPr>
          <w:t>explanation for this phenomenon.</w:t>
        </w:r>
      </w:ins>
      <w:ins w:id="125" w:author="Maarten Wensink" w:date="2018-06-12T14:40:00Z">
        <w:r w:rsidRPr="00BE0F3F">
          <w:rPr>
            <w:rFonts w:ascii="Garamond" w:hAnsi="Garamond"/>
            <w:sz w:val="24"/>
            <w:szCs w:val="24"/>
          </w:rPr>
          <w:t xml:space="preserve"> Competing risks is another: people who previously died of other causes</w:t>
        </w:r>
      </w:ins>
      <w:ins w:id="126" w:author="Maarten Wensink" w:date="2018-06-12T14:45:00Z">
        <w:r>
          <w:rPr>
            <w:rFonts w:ascii="Garamond" w:hAnsi="Garamond"/>
            <w:sz w:val="24"/>
            <w:szCs w:val="24"/>
          </w:rPr>
          <w:t xml:space="preserve"> could</w:t>
        </w:r>
      </w:ins>
      <w:ins w:id="127" w:author="Maarten Wensink" w:date="2018-06-12T14:40:00Z">
        <w:r w:rsidRPr="00BE0F3F">
          <w:rPr>
            <w:rFonts w:ascii="Garamond" w:hAnsi="Garamond"/>
            <w:sz w:val="24"/>
            <w:szCs w:val="24"/>
          </w:rPr>
          <w:t xml:space="preserve"> die of cancer, and these increased cancer rates would show up as holding back life expectancy. In this respect, we note that non-smoking related cancer was on the rise also in Sweden, so it is likely not a phenomenon specific to Denmark</w:t>
        </w:r>
        <w:r>
          <w:rPr>
            <w:rFonts w:ascii="Garamond" w:hAnsi="Garamond"/>
            <w:sz w:val="24"/>
            <w:szCs w:val="24"/>
          </w:rPr>
          <w:t xml:space="preserve">. Specifically </w:t>
        </w:r>
        <w:r w:rsidRPr="00BE0F3F">
          <w:rPr>
            <w:rFonts w:ascii="Garamond" w:hAnsi="Garamond"/>
            <w:sz w:val="24"/>
            <w:szCs w:val="24"/>
          </w:rPr>
          <w:t>for Danish females</w:t>
        </w:r>
        <w:r>
          <w:rPr>
            <w:rFonts w:ascii="Garamond" w:hAnsi="Garamond"/>
            <w:sz w:val="24"/>
            <w:szCs w:val="24"/>
          </w:rPr>
          <w:t>,</w:t>
        </w:r>
        <w:r w:rsidRPr="00BE0F3F">
          <w:rPr>
            <w:rFonts w:ascii="Garamond" w:hAnsi="Garamond"/>
            <w:sz w:val="24"/>
            <w:szCs w:val="24"/>
          </w:rPr>
          <w:t xml:space="preserve"> other risk-taking behavior may have led to increased cancer rates in general.</w:t>
        </w:r>
      </w:ins>
      <w:ins w:id="128" w:author="Maarten Wensink" w:date="2018-06-12T14:43:00Z">
        <w:del w:id="129" w:author="José Manuel Aburto" w:date="2018-06-12T18:33:00Z">
          <w:r w:rsidDel="00CF752A">
            <w:rPr>
              <w:rFonts w:ascii="Garamond" w:hAnsi="Garamond" w:cs="Times New Roman"/>
              <w:sz w:val="26"/>
              <w:szCs w:val="26"/>
            </w:rPr>
            <w:delText>(13,14)</w:delText>
          </w:r>
        </w:del>
      </w:ins>
      <w:r w:rsidR="00CF752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CF752A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CF752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CF752A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CF752A">
        <w:rPr>
          <w:rFonts w:ascii="Garamond" w:hAnsi="Garamond" w:cs="Times New Roman"/>
          <w:sz w:val="26"/>
          <w:szCs w:val="26"/>
        </w:rPr>
      </w:r>
      <w:r w:rsidR="00CF752A">
        <w:rPr>
          <w:rFonts w:ascii="Garamond" w:hAnsi="Garamond" w:cs="Times New Roman"/>
          <w:sz w:val="26"/>
          <w:szCs w:val="26"/>
        </w:rPr>
        <w:fldChar w:fldCharType="end"/>
      </w:r>
      <w:r w:rsidR="00CF752A">
        <w:rPr>
          <w:rFonts w:ascii="Garamond" w:hAnsi="Garamond" w:cs="Times New Roman"/>
          <w:sz w:val="26"/>
          <w:szCs w:val="26"/>
        </w:rPr>
      </w:r>
      <w:r w:rsidR="00CF752A">
        <w:rPr>
          <w:rFonts w:ascii="Garamond" w:hAnsi="Garamond" w:cs="Times New Roman"/>
          <w:sz w:val="26"/>
          <w:szCs w:val="26"/>
        </w:rPr>
        <w:fldChar w:fldCharType="separate"/>
      </w:r>
      <w:r w:rsidR="00CF752A">
        <w:rPr>
          <w:rFonts w:ascii="Garamond" w:hAnsi="Garamond" w:cs="Times New Roman"/>
          <w:noProof/>
          <w:sz w:val="26"/>
          <w:szCs w:val="26"/>
        </w:rPr>
        <w:t>(13, 14)</w:t>
      </w:r>
      <w:r w:rsidR="00CF752A">
        <w:rPr>
          <w:rFonts w:ascii="Garamond" w:hAnsi="Garamond" w:cs="Times New Roman"/>
          <w:sz w:val="26"/>
          <w:szCs w:val="26"/>
        </w:rPr>
        <w:fldChar w:fldCharType="end"/>
      </w:r>
      <w:del w:id="130" w:author="Maarten Wensink" w:date="2018-06-12T14:39:00Z">
        <w:r w:rsidR="001D319C" w:rsidDel="00FE47C6">
          <w:rPr>
            <w:rFonts w:ascii="Garamond" w:hAnsi="Garamond" w:cs="Times New Roman"/>
            <w:sz w:val="26"/>
            <w:szCs w:val="26"/>
          </w:rPr>
          <w:delText xml:space="preserve"> </w:delText>
        </w:r>
      </w:del>
    </w:p>
    <w:p w14:paraId="2D574659" w14:textId="07181938" w:rsidR="006D7636" w:rsidRDefault="00215DEA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C</w:t>
      </w:r>
      <w:r w:rsidRPr="00215DEA">
        <w:rPr>
          <w:rFonts w:ascii="Garamond" w:hAnsi="Garamond" w:cs="Times New Roman"/>
          <w:sz w:val="26"/>
          <w:szCs w:val="26"/>
        </w:rPr>
        <w:t xml:space="preserve">auses of death that drive </w:t>
      </w:r>
      <w:del w:id="131" w:author="MPIDR_D\vanraalte" w:date="2018-06-16T11:48:00Z">
        <w:r w:rsidRPr="00215DEA" w:rsidDel="005C7469">
          <w:rPr>
            <w:rFonts w:ascii="Garamond" w:hAnsi="Garamond" w:cs="Times New Roman"/>
            <w:sz w:val="26"/>
            <w:szCs w:val="26"/>
          </w:rPr>
          <w:delText>cross-sectional differences</w:delText>
        </w:r>
      </w:del>
      <w:ins w:id="132" w:author="MPIDR_D\vanraalte" w:date="2018-06-16T11:48:00Z">
        <w:r w:rsidR="005C7469">
          <w:rPr>
            <w:rFonts w:ascii="Garamond" w:hAnsi="Garamond" w:cs="Times New Roman"/>
            <w:sz w:val="26"/>
            <w:szCs w:val="26"/>
          </w:rPr>
          <w:t>within-country changes</w:t>
        </w:r>
      </w:ins>
      <w:r w:rsidRPr="00215DEA">
        <w:rPr>
          <w:rFonts w:ascii="Garamond" w:hAnsi="Garamond" w:cs="Times New Roman"/>
          <w:sz w:val="26"/>
          <w:szCs w:val="26"/>
        </w:rPr>
        <w:t xml:space="preserve"> in lifespan inequality are not necessarily the same as the causes of death that drive contemporary gaps</w:t>
      </w:r>
      <w:r w:rsidR="005508B3">
        <w:rPr>
          <w:rFonts w:ascii="Garamond" w:hAnsi="Garamond" w:cs="Times New Roman"/>
          <w:sz w:val="26"/>
          <w:szCs w:val="26"/>
        </w:rPr>
        <w:t xml:space="preserve"> </w:t>
      </w:r>
      <w:r w:rsidR="00FD3999">
        <w:rPr>
          <w:rFonts w:ascii="Garamond" w:hAnsi="Garamond" w:cs="Times New Roman"/>
          <w:sz w:val="26"/>
          <w:szCs w:val="26"/>
        </w:rPr>
        <w:t>between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Pr="00215DEA">
        <w:rPr>
          <w:rFonts w:ascii="Garamond" w:hAnsi="Garamond" w:cs="Times New Roman"/>
          <w:sz w:val="26"/>
          <w:szCs w:val="26"/>
        </w:rPr>
        <w:t xml:space="preserve"> </w:t>
      </w:r>
      <w:r w:rsidR="004E33A7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&lt;EndNote&gt;&lt;Cite&gt;&lt;Author&gt;Shkolnikov&lt;/Author&gt;&lt;Year&gt;2011&lt;/Year&gt;&lt;RecNum&gt;7&lt;/RecNum&gt;&lt;DisplayText&gt;(37)&lt;/DisplayText&gt;&lt;record&gt;&lt;rec-number&gt;7&lt;/rec-number&gt;&lt;foreign-keys&gt;&lt;key app="EN" db-id="pdtewsetrssszaepssypw0pjxx5d29tdt2d9" timestamp="1478167841"&gt;7&lt;/key&gt;&lt;/foreign-keys&gt;&lt;ref-type name="Journal Article"&gt;17&lt;/ref-type&gt;&lt;contributors&gt;&lt;authors&gt;&lt;author&gt;Shkolnikov, Vladimir M&lt;/author&gt;&lt;author&gt;Andreev, Evgeny M&lt;/author&gt;&lt;author&gt;Zhang, Zhen&lt;/author&gt;&lt;author&gt;Oeppen, James&lt;/author&gt;&lt;author&gt;Vaupel, James W&lt;/author&gt;&lt;/authors&gt;&lt;/contributors&gt;&lt;titles&gt;&lt;title&gt;Losses of expected lifetime in the United States and other developed countries: methods and empirical analyses&lt;/title&gt;&lt;secondary-title&gt;Demography&lt;/secondary-title&gt;&lt;/titles&gt;&lt;periodical&gt;&lt;full-title&gt;Demography&lt;/full-title&gt;&lt;/periodical&gt;&lt;pages&gt;211-239&lt;/pages&gt;&lt;volume&gt;48&lt;/volume&gt;&lt;number&gt;1&lt;/number&gt;&lt;dates&gt;&lt;year&gt;2011&lt;/year&gt;&lt;/dates&gt;&lt;publisher&gt;Springer&lt;/publisher&gt;&lt;label&gt;shkolnikov2011losses&lt;/label&gt;&lt;urls&gt;&lt;/urls&gt;&lt;/record&gt;&lt;/Cite&gt;&lt;/EndNote&gt;</w:instrText>
      </w:r>
      <w:r w:rsidR="004E33A7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(37)</w:t>
      </w:r>
      <w:r w:rsidR="004E33A7">
        <w:rPr>
          <w:rFonts w:ascii="Garamond" w:hAnsi="Garamond" w:cs="Times New Roman"/>
          <w:sz w:val="26"/>
          <w:szCs w:val="26"/>
        </w:rPr>
        <w:fldChar w:fldCharType="end"/>
      </w:r>
      <w:r>
        <w:rPr>
          <w:rFonts w:ascii="Garamond" w:hAnsi="Garamond" w:cs="Times New Roman"/>
          <w:sz w:val="26"/>
          <w:szCs w:val="26"/>
        </w:rPr>
        <w:t xml:space="preserve"> </w:t>
      </w:r>
      <w:ins w:id="133" w:author="MPIDR_D\vanraalte" w:date="2018-06-16T11:50:00Z">
        <w:r w:rsidR="0074282C">
          <w:rPr>
            <w:rFonts w:ascii="Garamond" w:hAnsi="Garamond" w:cs="Times New Roman"/>
            <w:sz w:val="26"/>
            <w:szCs w:val="26"/>
          </w:rPr>
          <w:t xml:space="preserve">However, </w:t>
        </w:r>
      </w:ins>
      <w:del w:id="134" w:author="MPIDR_D\vanraalte" w:date="2018-06-16T11:50:00Z">
        <w:r w:rsidR="002B77C9" w:rsidDel="0074282C">
          <w:rPr>
            <w:rFonts w:ascii="Garamond" w:hAnsi="Garamond" w:cs="Times New Roman"/>
            <w:sz w:val="26"/>
            <w:szCs w:val="26"/>
          </w:rPr>
          <w:delText>T</w:delText>
        </w:r>
      </w:del>
      <w:ins w:id="135" w:author="MPIDR_D\vanraalte" w:date="2018-06-16T11:50:00Z">
        <w:r w:rsidR="0074282C">
          <w:rPr>
            <w:rFonts w:ascii="Garamond" w:hAnsi="Garamond" w:cs="Times New Roman"/>
            <w:sz w:val="26"/>
            <w:szCs w:val="26"/>
          </w:rPr>
          <w:t>t</w:t>
        </w:r>
      </w:ins>
      <w:r w:rsidR="004E3663">
        <w:rPr>
          <w:rFonts w:ascii="Garamond" w:hAnsi="Garamond" w:cs="Times New Roman"/>
          <w:sz w:val="26"/>
          <w:szCs w:val="26"/>
        </w:rPr>
        <w:t xml:space="preserve">he comparison with Sweden suggests that Denmark can </w:t>
      </w:r>
      <w:r w:rsidR="00021D00">
        <w:rPr>
          <w:rFonts w:ascii="Garamond" w:hAnsi="Garamond" w:cs="Times New Roman"/>
          <w:sz w:val="26"/>
          <w:szCs w:val="26"/>
        </w:rPr>
        <w:t xml:space="preserve">simultaneous increase life expectancy </w:t>
      </w:r>
      <w:r w:rsidR="004E3663">
        <w:rPr>
          <w:rFonts w:ascii="Garamond" w:hAnsi="Garamond" w:cs="Times New Roman"/>
          <w:sz w:val="26"/>
          <w:szCs w:val="26"/>
        </w:rPr>
        <w:t xml:space="preserve">and decrease lifespan inequality by targeting two main causes of death: </w:t>
      </w:r>
      <w:r w:rsidR="00021D00">
        <w:rPr>
          <w:rFonts w:ascii="Garamond" w:hAnsi="Garamond" w:cs="Times New Roman"/>
          <w:sz w:val="26"/>
          <w:szCs w:val="26"/>
        </w:rPr>
        <w:t xml:space="preserve">cancer and </w:t>
      </w:r>
      <w:r w:rsidR="004E3663">
        <w:rPr>
          <w:rFonts w:ascii="Garamond" w:hAnsi="Garamond" w:cs="Times New Roman"/>
          <w:sz w:val="26"/>
          <w:szCs w:val="26"/>
        </w:rPr>
        <w:t>infant mortality.</w:t>
      </w:r>
      <w:r w:rsidR="00405321">
        <w:rPr>
          <w:rFonts w:ascii="Garamond" w:hAnsi="Garamond" w:cs="Times New Roman"/>
          <w:sz w:val="26"/>
          <w:szCs w:val="26"/>
        </w:rPr>
        <w:t xml:space="preserve"> </w:t>
      </w:r>
      <w:r w:rsidR="00E06C79">
        <w:rPr>
          <w:rFonts w:ascii="Garamond" w:hAnsi="Garamond" w:cs="Times New Roman"/>
          <w:sz w:val="26"/>
          <w:szCs w:val="26"/>
        </w:rPr>
        <w:t xml:space="preserve">Reducing lifespan inequality </w:t>
      </w:r>
      <w:r w:rsidR="00E06C79">
        <w:rPr>
          <w:rFonts w:ascii="Garamond" w:hAnsi="Garamond" w:cs="Times New Roman"/>
          <w:sz w:val="26"/>
          <w:szCs w:val="26"/>
        </w:rPr>
        <w:lastRenderedPageBreak/>
        <w:t xml:space="preserve">towards Sweden by these conditions would lead to an increase of 0.7 and 0.8 years in life expectancy for females and males in Denmark, respectively. </w:t>
      </w:r>
      <w:r w:rsidR="00EC20A6">
        <w:rPr>
          <w:rFonts w:ascii="Garamond" w:hAnsi="Garamond" w:cs="Times New Roman"/>
          <w:sz w:val="26"/>
          <w:szCs w:val="26"/>
        </w:rPr>
        <w:t xml:space="preserve">To put this in perspective, in 2014 the </w:t>
      </w:r>
      <w:r>
        <w:rPr>
          <w:rFonts w:ascii="Garamond" w:hAnsi="Garamond" w:cs="Times New Roman"/>
          <w:sz w:val="26"/>
          <w:szCs w:val="26"/>
        </w:rPr>
        <w:t xml:space="preserve">infant </w:t>
      </w:r>
      <w:r w:rsidR="00EC20A6">
        <w:rPr>
          <w:rFonts w:ascii="Garamond" w:hAnsi="Garamond" w:cs="Times New Roman"/>
          <w:sz w:val="26"/>
          <w:szCs w:val="26"/>
        </w:rPr>
        <w:t xml:space="preserve">mortality rate in Denmark is twice as high as in Sweden, which is one of the lowest </w:t>
      </w:r>
      <w:r>
        <w:rPr>
          <w:rFonts w:ascii="Garamond" w:hAnsi="Garamond" w:cs="Times New Roman"/>
          <w:sz w:val="26"/>
          <w:szCs w:val="26"/>
        </w:rPr>
        <w:t xml:space="preserve">among </w:t>
      </w:r>
      <w:r w:rsidR="00EC20A6">
        <w:rPr>
          <w:rFonts w:ascii="Garamond" w:hAnsi="Garamond" w:cs="Times New Roman"/>
          <w:sz w:val="26"/>
          <w:szCs w:val="26"/>
        </w:rPr>
        <w:t>developed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EC20A6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EC20A6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EC20A6">
        <w:rPr>
          <w:rFonts w:ascii="Garamond" w:hAnsi="Garamond" w:cs="Times New Roman"/>
          <w:sz w:val="26"/>
          <w:szCs w:val="26"/>
        </w:rPr>
        <w:fldChar w:fldCharType="end"/>
      </w:r>
      <w:r w:rsidR="00EC20A6">
        <w:rPr>
          <w:rFonts w:ascii="Garamond" w:hAnsi="Garamond" w:cs="Times New Roman"/>
          <w:sz w:val="26"/>
          <w:szCs w:val="26"/>
        </w:rPr>
        <w:t xml:space="preserve"> </w:t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C46524">
        <w:rPr>
          <w:rFonts w:ascii="Garamond" w:hAnsi="Garamond" w:cs="Times New Roman"/>
          <w:sz w:val="26"/>
          <w:szCs w:val="26"/>
        </w:rPr>
        <w:t>Although</w:t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C46524">
        <w:rPr>
          <w:rFonts w:ascii="Garamond" w:hAnsi="Garamond" w:cs="Times New Roman"/>
          <w:sz w:val="26"/>
          <w:szCs w:val="26"/>
        </w:rPr>
        <w:t xml:space="preserve">mortality at very young ages may be affected by </w:t>
      </w:r>
      <w:r>
        <w:rPr>
          <w:rFonts w:ascii="Garamond" w:hAnsi="Garamond" w:cs="Times New Roman"/>
          <w:sz w:val="26"/>
          <w:szCs w:val="26"/>
        </w:rPr>
        <w:t xml:space="preserve">different </w:t>
      </w:r>
      <w:r w:rsidR="00C46524">
        <w:rPr>
          <w:rFonts w:ascii="Garamond" w:hAnsi="Garamond" w:cs="Times New Roman"/>
          <w:sz w:val="26"/>
          <w:szCs w:val="26"/>
        </w:rPr>
        <w:t xml:space="preserve">registration </w:t>
      </w:r>
      <w:r>
        <w:rPr>
          <w:rFonts w:ascii="Garamond" w:hAnsi="Garamond" w:cs="Times New Roman"/>
          <w:sz w:val="26"/>
          <w:szCs w:val="26"/>
        </w:rPr>
        <w:t xml:space="preserve">practices </w:t>
      </w:r>
      <w:r w:rsidR="00C46524">
        <w:rPr>
          <w:rFonts w:ascii="Garamond" w:hAnsi="Garamond" w:cs="Times New Roman"/>
          <w:sz w:val="26"/>
          <w:szCs w:val="26"/>
        </w:rPr>
        <w:t>in high income countries (e.g. non-viable live births registered as stillbirths)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46524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&lt;EndNote&gt;&lt;Cite&gt;&lt;Author&gt;Blencowe&lt;/Author&gt;&lt;Year&gt;2012&lt;/Year&gt;&lt;RecNum&gt;142&lt;/RecNum&gt;&lt;DisplayText&gt;(38)&lt;/DisplayText&gt;&lt;record&gt;&lt;rec-number&gt;142&lt;/rec-number&gt;&lt;foreign-keys&gt;&lt;key app="EN" db-id="pdtewsetrssszaepssypw0pjxx5d29tdt2d9" timestamp="1510926388"&gt;142&lt;/key&gt;&lt;/foreign-keys&gt;&lt;ref-type name="Journal Article"&gt;17&lt;/ref-type&gt;&lt;contributors&gt;&lt;authors&gt;&lt;author&gt;Blencowe, Hannah&lt;/author&gt;&lt;author&gt;Cousens, Simon&lt;/author&gt;&lt;author&gt;Oestergaard, Mikkel Z&lt;/author&gt;&lt;author&gt;Chou, Doris&lt;/author&gt;&lt;author&gt;Moller, Ann-Beth&lt;/author&gt;&lt;author&gt;Narwal, Rajesh&lt;/author&gt;&lt;author&gt;Adler, Alma&lt;/author&gt;&lt;author&gt;Garcia, Claudia Vera&lt;/author&gt;&lt;author&gt;Rohde, Sarah&lt;/author&gt;&lt;author&gt;Say, Lale&lt;/author&gt;&lt;/authors&gt;&lt;/contributors&gt;&lt;titles&gt;&lt;title&gt;National, regional, and worldwide estimates of preterm birth rates in the year 2010 with time trends since 1990 for selected countries: a systematic analysis and implications&lt;/title&gt;&lt;secondary-title&gt;The Lancet&lt;/secondary-title&gt;&lt;/titles&gt;&lt;periodical&gt;&lt;full-title&gt;The lancet&lt;/full-title&gt;&lt;/periodical&gt;&lt;pages&gt;2162-2172&lt;/pages&gt;&lt;volume&gt;379&lt;/volume&gt;&lt;number&gt;9832&lt;/number&gt;&lt;dates&gt;&lt;year&gt;2012&lt;/year&gt;&lt;/dates&gt;&lt;isbn&gt;0140-6736&lt;/isbn&gt;&lt;urls&gt;&lt;/urls&gt;&lt;/record&gt;&lt;/Cite&gt;&lt;/EndNote&gt;</w:instrText>
      </w:r>
      <w:r w:rsidR="00C46524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(38)</w:t>
      </w:r>
      <w:r w:rsidR="00C46524">
        <w:rPr>
          <w:rFonts w:ascii="Garamond" w:hAnsi="Garamond" w:cs="Times New Roman"/>
          <w:sz w:val="26"/>
          <w:szCs w:val="26"/>
        </w:rPr>
        <w:fldChar w:fldCharType="end"/>
      </w:r>
      <w:r w:rsidR="00C46524">
        <w:rPr>
          <w:rFonts w:ascii="Garamond" w:hAnsi="Garamond" w:cs="Times New Roman"/>
          <w:sz w:val="26"/>
          <w:szCs w:val="26"/>
        </w:rPr>
        <w:t xml:space="preserve">  the Nordic countries do not show evidence of such pattern</w:t>
      </w:r>
      <w:r>
        <w:rPr>
          <w:rFonts w:ascii="Garamond" w:hAnsi="Garamond" w:cs="Times New Roman"/>
          <w:sz w:val="26"/>
          <w:szCs w:val="26"/>
        </w:rPr>
        <w:t>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C46524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&lt;EndNote&gt;&lt;Cite&gt;&lt;Author&gt;Deb-Rinker&lt;/Author&gt;&lt;Year&gt;2015&lt;/Year&gt;&lt;RecNum&gt;140&lt;/RecNum&gt;&lt;DisplayText&gt;(39)&lt;/DisplayText&gt;&lt;record&gt;&lt;rec-number&gt;140&lt;/rec-number&gt;&lt;foreign-keys&gt;&lt;key app="EN" db-id="pdtewsetrssszaepssypw0pjxx5d29tdt2d9" timestamp="1510925084"&gt;140&lt;/key&gt;&lt;/foreign-keys&gt;&lt;ref-type name="Journal Article"&gt;17&lt;/ref-type&gt;&lt;contributors&gt;&lt;authors&gt;&lt;author&gt;Deb-Rinker, Paromita&lt;/author&gt;&lt;author&gt;León, Juan Andrés&lt;/author&gt;&lt;author&gt;Gilbert, Nicolas L&lt;/author&gt;&lt;author&gt;Rouleau, Jocelyn&lt;/author&gt;&lt;author&gt;Andersen, Anne-Marie Nybo&lt;/author&gt;&lt;author&gt;Bjarnadóttir, Ragnheiður I&lt;/author&gt;&lt;author&gt;Gissler, Mika&lt;/author&gt;&lt;author&gt;Mortensen, Laust H&lt;/author&gt;&lt;author&gt;Skjærven, Rolv&lt;/author&gt;&lt;author&gt;Vollset, Stein Emil&lt;/author&gt;&lt;/authors&gt;&lt;/contributors&gt;&lt;titles&gt;&lt;title&gt;Differences in perinatal and infant mortality in high-income countries: artifacts of birth registration or evidence of true differences?&lt;/title&gt;&lt;secondary-title&gt;BMC pediatrics&lt;/secondary-title&gt;&lt;/titles&gt;&lt;periodical&gt;&lt;full-title&gt;BMC pediatrics&lt;/full-title&gt;&lt;/periodical&gt;&lt;pages&gt;112&lt;/pages&gt;&lt;volume&gt;15&lt;/volume&gt;&lt;number&gt;1&lt;/number&gt;&lt;dates&gt;&lt;year&gt;2015&lt;/year&gt;&lt;/dates&gt;&lt;isbn&gt;1471-2431&lt;/isbn&gt;&lt;urls&gt;&lt;/urls&gt;&lt;/record&gt;&lt;/Cite&gt;&lt;/EndNote&gt;</w:instrText>
      </w:r>
      <w:r w:rsidR="00C46524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(39)</w:t>
      </w:r>
      <w:r w:rsidR="00C46524">
        <w:rPr>
          <w:rFonts w:ascii="Garamond" w:hAnsi="Garamond" w:cs="Times New Roman"/>
          <w:sz w:val="26"/>
          <w:szCs w:val="26"/>
        </w:rPr>
        <w:fldChar w:fldCharType="end"/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F662F6">
        <w:rPr>
          <w:rFonts w:ascii="Garamond" w:hAnsi="Garamond" w:cs="Times New Roman"/>
          <w:sz w:val="26"/>
          <w:szCs w:val="26"/>
        </w:rPr>
        <w:t>Moreover</w:t>
      </w:r>
      <w:r w:rsidR="00DD3030">
        <w:rPr>
          <w:rFonts w:ascii="Garamond" w:hAnsi="Garamond" w:cs="Times New Roman"/>
          <w:sz w:val="26"/>
          <w:szCs w:val="26"/>
        </w:rPr>
        <w:t xml:space="preserve">, </w:t>
      </w:r>
      <w:r w:rsidR="00F662F6">
        <w:rPr>
          <w:rFonts w:ascii="Garamond" w:hAnsi="Garamond" w:cs="Times New Roman"/>
          <w:sz w:val="26"/>
          <w:szCs w:val="26"/>
        </w:rPr>
        <w:t>even after controlling for gestation</w:t>
      </w:r>
      <w:r w:rsidR="000E4BEE">
        <w:rPr>
          <w:rFonts w:ascii="Garamond" w:hAnsi="Garamond" w:cs="Times New Roman"/>
          <w:sz w:val="26"/>
          <w:szCs w:val="26"/>
        </w:rPr>
        <w:t>al age</w:t>
      </w:r>
      <w:r w:rsidR="00F662F6">
        <w:rPr>
          <w:rFonts w:ascii="Garamond" w:hAnsi="Garamond" w:cs="Times New Roman"/>
          <w:sz w:val="26"/>
          <w:szCs w:val="26"/>
        </w:rPr>
        <w:t xml:space="preserve"> Sweden </w:t>
      </w:r>
      <w:r w:rsidR="00D93696">
        <w:rPr>
          <w:rFonts w:ascii="Garamond" w:hAnsi="Garamond" w:cs="Times New Roman"/>
          <w:sz w:val="26"/>
          <w:szCs w:val="26"/>
        </w:rPr>
        <w:t xml:space="preserve">showed </w:t>
      </w:r>
      <w:r w:rsidR="00F662F6">
        <w:rPr>
          <w:rFonts w:ascii="Garamond" w:hAnsi="Garamond" w:cs="Times New Roman"/>
          <w:sz w:val="26"/>
          <w:szCs w:val="26"/>
        </w:rPr>
        <w:t>lower infant mortality rates than Denmark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F662F6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&lt;EndNote&gt;&lt;Cite&gt;&lt;Author&gt;MacDorman&lt;/Author&gt;&lt;Year&gt;2009&lt;/Year&gt;&lt;RecNum&gt;143&lt;/RecNum&gt;&lt;DisplayText&gt;(40)&lt;/DisplayText&gt;&lt;record&gt;&lt;rec-number&gt;143&lt;/rec-number&gt;&lt;foreign-keys&gt;&lt;key app="EN" db-id="pdtewsetrssszaepssypw0pjxx5d29tdt2d9" timestamp="1510926604"&gt;143&lt;/key&gt;&lt;/foreign-keys&gt;&lt;ref-type name="Book"&gt;6&lt;/ref-type&gt;&lt;contributors&gt;&lt;authors&gt;&lt;author&gt;MacDorman, Marian F&lt;/author&gt;&lt;author&gt;Mathews, TJ&lt;/author&gt;&lt;/authors&gt;&lt;/contributors&gt;&lt;titles&gt;&lt;title&gt;Behind international rankings of infant mortality: how the United States compares with Europe&lt;/title&gt;&lt;/titles&gt;&lt;number&gt;23&lt;/number&gt;&lt;dates&gt;&lt;year&gt;2009&lt;/year&gt;&lt;/dates&gt;&lt;publisher&gt;Department of Health and Human Services, Centers for Disease Control and Prevention, National Center for Health Statistics&lt;/publisher&gt;&lt;urls&gt;&lt;/urls&gt;&lt;/record&gt;&lt;/Cite&gt;&lt;/EndNote&gt;</w:instrText>
      </w:r>
      <w:r w:rsidR="00F662F6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(40)</w:t>
      </w:r>
      <w:r w:rsidR="00F662F6">
        <w:rPr>
          <w:rFonts w:ascii="Garamond" w:hAnsi="Garamond" w:cs="Times New Roman"/>
          <w:sz w:val="26"/>
          <w:szCs w:val="26"/>
        </w:rPr>
        <w:fldChar w:fldCharType="end"/>
      </w:r>
      <w:r w:rsidR="00F662F6">
        <w:rPr>
          <w:rFonts w:ascii="Garamond" w:hAnsi="Garamond" w:cs="Times New Roman"/>
          <w:sz w:val="26"/>
          <w:szCs w:val="26"/>
        </w:rPr>
        <w:t xml:space="preserve"> Thus, </w:t>
      </w:r>
      <w:r w:rsidR="00DD3030">
        <w:rPr>
          <w:rFonts w:ascii="Garamond" w:hAnsi="Garamond" w:cs="Times New Roman"/>
          <w:sz w:val="26"/>
          <w:szCs w:val="26"/>
        </w:rPr>
        <w:t xml:space="preserve">infant mortality is the largest single contributor to the gap with Sweden in terms of lifespan inequality. </w:t>
      </w:r>
      <w:r w:rsidR="00EC20A6">
        <w:rPr>
          <w:rFonts w:ascii="Garamond" w:hAnsi="Garamond" w:cs="Times New Roman"/>
          <w:sz w:val="26"/>
          <w:szCs w:val="26"/>
        </w:rPr>
        <w:t xml:space="preserve">Preventive policies focusing </w:t>
      </w:r>
      <w:r w:rsidR="002B77C9">
        <w:rPr>
          <w:rFonts w:ascii="Garamond" w:hAnsi="Garamond" w:cs="Times New Roman"/>
          <w:sz w:val="26"/>
          <w:szCs w:val="26"/>
        </w:rPr>
        <w:t>o</w:t>
      </w:r>
      <w:r w:rsidR="00EC20A6">
        <w:rPr>
          <w:rFonts w:ascii="Garamond" w:hAnsi="Garamond" w:cs="Times New Roman"/>
          <w:sz w:val="26"/>
          <w:szCs w:val="26"/>
        </w:rPr>
        <w:t>n prenatal risk factors and improving maternal health before and du</w:t>
      </w:r>
      <w:r w:rsidR="006D7636">
        <w:rPr>
          <w:rFonts w:ascii="Garamond" w:hAnsi="Garamond" w:cs="Times New Roman"/>
          <w:sz w:val="26"/>
          <w:szCs w:val="26"/>
        </w:rPr>
        <w:t>ring pregnancy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&lt;EndNote&gt;&lt;Cite&gt;&lt;Author&gt;Zylbersztejn&lt;/Author&gt;&lt;Year&gt;2015&lt;/Year&gt;&lt;RecNum&gt;131&lt;/RecNum&gt;&lt;DisplayText&gt;(41)&lt;/DisplayText&gt;&lt;record&gt;&lt;rec-number&gt;131&lt;/rec-number&gt;&lt;foreign-keys&gt;&lt;key app="EN" db-id="pdtewsetrssszaepssypw0pjxx5d29tdt2d9" timestamp="1508501217"&gt;131&lt;/key&gt;&lt;/foreign-keys&gt;&lt;ref-type name="Journal Article"&gt;17&lt;/ref-type&gt;&lt;contributors&gt;&lt;authors&gt;&lt;author&gt;Zylbersztejn, Anna&lt;/author&gt;&lt;author&gt;Gilbert, Ruth&lt;/author&gt;&lt;author&gt;Hardelid, Pia&lt;/author&gt;&lt;author&gt;Hjern, Anders&lt;/author&gt;&lt;/authors&gt;&lt;/contributors&gt;&lt;titles&gt;&lt;title&gt;Why do more infants die in the UK than in Sweden? An intercountry comparison of birthweight-specific infant mortality&lt;/title&gt;&lt;secondary-title&gt;The Lancet&lt;/secondary-title&gt;&lt;/titles&gt;&lt;periodical&gt;&lt;full-title&gt;The lancet&lt;/full-title&gt;&lt;/periodical&gt;&lt;pages&gt;S83&lt;/pages&gt;&lt;volume&gt;386&lt;/volume&gt;&lt;dates&gt;&lt;year&gt;2015&lt;/year&gt;&lt;/dates&gt;&lt;isbn&gt;0140-6736&lt;/isbn&gt;&lt;urls&gt;&lt;/urls&gt;&lt;/record&gt;&lt;/Cite&gt;&lt;/EndNote&gt;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(41)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D01051">
        <w:rPr>
          <w:rFonts w:ascii="Garamond" w:hAnsi="Garamond" w:cs="Times New Roman"/>
          <w:sz w:val="26"/>
          <w:szCs w:val="26"/>
        </w:rPr>
        <w:t xml:space="preserve"> as well as efforts to reduce the risk of sudden infant death syndrome 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&lt;EndNote&gt;&lt;Cite&gt;&lt;Author&gt;Wennergren&lt;/Author&gt;&lt;Year&gt;2015&lt;/Year&gt;&lt;RecNum&gt;132&lt;/RecNum&gt;&lt;DisplayText&gt;(42)&lt;/DisplayText&gt;&lt;record&gt;&lt;rec-number&gt;132&lt;/rec-number&gt;&lt;foreign-keys&gt;&lt;key app="EN" db-id="pdtewsetrssszaepssypw0pjxx5d29tdt2d9" timestamp="1508501338"&gt;132&lt;/key&gt;&lt;/foreign-keys&gt;&lt;ref-type name="Journal Article"&gt;17&lt;/ref-type&gt;&lt;contributors&gt;&lt;authors&gt;&lt;author&gt;Wennergren, Göran&lt;/author&gt;&lt;author&gt;Nordstrand, Kerstin&lt;/author&gt;&lt;author&gt;Alm, Bernt&lt;/author&gt;&lt;author&gt;Möllborg, Per&lt;/author&gt;&lt;author&gt;Öhman, Anna&lt;/author&gt;&lt;author&gt;Berlin, Anita&lt;/author&gt;&lt;author&gt;Katz</w:instrText>
      </w:r>
      <w:r w:rsidR="004E33A7">
        <w:rPr>
          <w:rFonts w:ascii="Times New Roman" w:hAnsi="Times New Roman" w:cs="Times New Roman"/>
          <w:sz w:val="26"/>
          <w:szCs w:val="26"/>
        </w:rPr>
        <w:instrText>‐</w:instrText>
      </w:r>
      <w:r w:rsidR="004E33A7">
        <w:rPr>
          <w:rFonts w:ascii="Garamond" w:hAnsi="Garamond" w:cs="Times New Roman"/>
          <w:sz w:val="26"/>
          <w:szCs w:val="26"/>
        </w:rPr>
        <w:instrText>Salamon, Miriam&lt;/author&gt;&lt;author&gt;Lagercrantz, Hugo&lt;/author&gt;&lt;/authors&gt;&lt;/contributors&gt;&lt;titles&gt;&lt;title&gt;Updated Swedish advice on reducing the risk of sudden infant death syndrome&lt;/title&gt;&lt;secondary-title&gt;Acta Paediatrica&lt;/secondary-title&gt;&lt;/titles&gt;&lt;periodical&gt;&lt;full-title&gt;Acta Paediatrica&lt;/full-title&gt;&lt;/periodical&gt;&lt;pages&gt;444-448&lt;/pages&gt;&lt;volume&gt;104&lt;/volume&gt;&lt;number&gt;5&lt;/number&gt;&lt;dates&gt;&lt;year&gt;2015&lt;/year&gt;&lt;/dates&gt;&lt;isbn&gt;1651-2227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(42)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D01051">
        <w:rPr>
          <w:rFonts w:ascii="Garamond" w:hAnsi="Garamond" w:cs="Times New Roman"/>
          <w:sz w:val="26"/>
          <w:szCs w:val="26"/>
        </w:rPr>
        <w:t xml:space="preserve"> </w:t>
      </w:r>
      <w:r w:rsidR="006D7636">
        <w:rPr>
          <w:rFonts w:ascii="Garamond" w:hAnsi="Garamond" w:cs="Times New Roman"/>
          <w:sz w:val="26"/>
          <w:szCs w:val="26"/>
        </w:rPr>
        <w:t xml:space="preserve">could help </w:t>
      </w:r>
      <w:r>
        <w:rPr>
          <w:rFonts w:ascii="Garamond" w:hAnsi="Garamond" w:cs="Times New Roman"/>
          <w:sz w:val="26"/>
          <w:szCs w:val="26"/>
        </w:rPr>
        <w:t xml:space="preserve">to reduce </w:t>
      </w:r>
      <w:r w:rsidR="006D7636">
        <w:rPr>
          <w:rFonts w:ascii="Garamond" w:hAnsi="Garamond" w:cs="Times New Roman"/>
          <w:sz w:val="26"/>
          <w:szCs w:val="26"/>
        </w:rPr>
        <w:t>infant mortality towards Swedish levels</w:t>
      </w:r>
      <w:r w:rsidR="00D01051">
        <w:rPr>
          <w:rFonts w:ascii="Garamond" w:hAnsi="Garamond" w:cs="Times New Roman"/>
          <w:sz w:val="26"/>
          <w:szCs w:val="26"/>
        </w:rPr>
        <w:t>.</w:t>
      </w:r>
    </w:p>
    <w:p w14:paraId="000E5A1A" w14:textId="5BAF738C" w:rsidR="000B19A9" w:rsidRDefault="00DD3030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T</w:t>
      </w:r>
      <w:r w:rsidR="004E3663">
        <w:rPr>
          <w:rFonts w:ascii="Garamond" w:hAnsi="Garamond" w:cs="Times New Roman"/>
          <w:sz w:val="26"/>
          <w:szCs w:val="26"/>
        </w:rPr>
        <w:t xml:space="preserve">argeting cancer </w:t>
      </w:r>
      <w:r>
        <w:rPr>
          <w:rFonts w:ascii="Garamond" w:hAnsi="Garamond" w:cs="Times New Roman"/>
          <w:sz w:val="26"/>
          <w:szCs w:val="26"/>
        </w:rPr>
        <w:t>is another clear public health intervention to reduce lifespan inequality and increase life expectancy in Denmark</w:t>
      </w:r>
      <w:ins w:id="136" w:author="José Manuel Aburto" w:date="2018-06-13T10:08:00Z">
        <w:r w:rsidR="00E63629">
          <w:rPr>
            <w:rFonts w:ascii="Garamond" w:hAnsi="Garamond" w:cs="Times New Roman"/>
            <w:sz w:val="26"/>
            <w:szCs w:val="26"/>
          </w:rPr>
          <w:t xml:space="preserve">, </w:t>
        </w:r>
      </w:ins>
      <w:ins w:id="137" w:author="José Manuel Aburto" w:date="2018-06-13T10:15:00Z">
        <w:r w:rsidR="00C065DD">
          <w:rPr>
            <w:rFonts w:ascii="Garamond" w:hAnsi="Garamond" w:cs="Times New Roman"/>
            <w:sz w:val="26"/>
            <w:szCs w:val="26"/>
          </w:rPr>
          <w:t>confirming the</w:t>
        </w:r>
      </w:ins>
      <w:ins w:id="138" w:author="José Manuel Aburto" w:date="2018-06-13T10:08:00Z">
        <w:r w:rsidR="00E63629">
          <w:rPr>
            <w:rFonts w:ascii="Garamond" w:hAnsi="Garamond" w:cs="Times New Roman"/>
            <w:sz w:val="26"/>
            <w:szCs w:val="26"/>
          </w:rPr>
          <w:t xml:space="preserve"> priority</w:t>
        </w:r>
      </w:ins>
      <w:ins w:id="139" w:author="José Manuel Aburto" w:date="2018-06-13T10:15:00Z">
        <w:r w:rsidR="00C065DD">
          <w:rPr>
            <w:rFonts w:ascii="Garamond" w:hAnsi="Garamond" w:cs="Times New Roman"/>
            <w:sz w:val="26"/>
            <w:szCs w:val="26"/>
          </w:rPr>
          <w:t xml:space="preserve"> given to this objective</w:t>
        </w:r>
      </w:ins>
      <w:ins w:id="140" w:author="José Manuel Aburto" w:date="2018-06-13T10:08:00Z">
        <w:r w:rsidR="00E63629">
          <w:rPr>
            <w:rFonts w:ascii="Garamond" w:hAnsi="Garamond" w:cs="Times New Roman"/>
            <w:sz w:val="26"/>
            <w:szCs w:val="26"/>
          </w:rPr>
          <w:t xml:space="preserve"> for</w:t>
        </w:r>
      </w:ins>
      <w:ins w:id="141" w:author="José Manuel Aburto" w:date="2018-06-13T10:15:00Z">
        <w:r w:rsidR="00C065DD">
          <w:rPr>
            <w:rFonts w:ascii="Garamond" w:hAnsi="Garamond" w:cs="Times New Roman"/>
            <w:sz w:val="26"/>
            <w:szCs w:val="26"/>
          </w:rPr>
          <w:t xml:space="preserve"> the last</w:t>
        </w:r>
      </w:ins>
      <w:ins w:id="142" w:author="José Manuel Aburto" w:date="2018-06-13T10:08:00Z">
        <w:r w:rsidR="00E63629">
          <w:rPr>
            <w:rFonts w:ascii="Garamond" w:hAnsi="Garamond" w:cs="Times New Roman"/>
            <w:sz w:val="26"/>
            <w:szCs w:val="26"/>
          </w:rPr>
          <w:t xml:space="preserve"> two decades</w:t>
        </w:r>
      </w:ins>
      <w:ins w:id="143" w:author="José Manuel Aburto" w:date="2018-06-13T10:10:00Z">
        <w:r w:rsidR="00E63629">
          <w:rPr>
            <w:rFonts w:ascii="Garamond" w:hAnsi="Garamond" w:cs="Times New Roman"/>
            <w:sz w:val="26"/>
            <w:szCs w:val="26"/>
          </w:rPr>
          <w:t xml:space="preserve"> </w:t>
        </w:r>
      </w:ins>
      <w:ins w:id="144" w:author="José Manuel Aburto" w:date="2018-06-13T10:13:00Z">
        <w:r w:rsidR="00E63629">
          <w:rPr>
            <w:rFonts w:ascii="Garamond" w:hAnsi="Garamond" w:cs="Times New Roman"/>
            <w:sz w:val="26"/>
            <w:szCs w:val="26"/>
          </w:rPr>
          <w:t xml:space="preserve">through </w:t>
        </w:r>
      </w:ins>
      <w:ins w:id="145" w:author="José Manuel Aburto" w:date="2018-06-13T10:15:00Z">
        <w:r w:rsidR="00C065DD">
          <w:rPr>
            <w:rFonts w:ascii="Garamond" w:hAnsi="Garamond" w:cs="Times New Roman"/>
            <w:sz w:val="26"/>
            <w:szCs w:val="26"/>
          </w:rPr>
          <w:t xml:space="preserve">the National </w:t>
        </w:r>
      </w:ins>
      <w:ins w:id="146" w:author="José Manuel Aburto" w:date="2018-06-13T10:10:00Z">
        <w:r w:rsidR="00E63629">
          <w:rPr>
            <w:rFonts w:ascii="Garamond" w:hAnsi="Garamond" w:cs="Times New Roman"/>
            <w:sz w:val="26"/>
            <w:szCs w:val="26"/>
          </w:rPr>
          <w:t>Cancer Plans</w:t>
        </w:r>
      </w:ins>
      <w:ins w:id="147" w:author="José Manuel Aburto" w:date="2018-06-13T10:15:00Z">
        <w:r w:rsidR="00C065DD">
          <w:rPr>
            <w:rFonts w:ascii="Garamond" w:hAnsi="Garamond" w:cs="Times New Roman"/>
            <w:sz w:val="26"/>
            <w:szCs w:val="26"/>
          </w:rPr>
          <w:t>.</w:t>
        </w:r>
      </w:ins>
      <w:r w:rsidR="00E63629">
        <w:rPr>
          <w:rFonts w:ascii="Garamond" w:hAnsi="Garamond" w:cs="Times New Roman"/>
          <w:sz w:val="26"/>
          <w:szCs w:val="26"/>
        </w:rPr>
        <w:fldChar w:fldCharType="begin"/>
      </w:r>
      <w:r w:rsidR="00E63629">
        <w:rPr>
          <w:rFonts w:ascii="Garamond" w:hAnsi="Garamond" w:cs="Times New Roman"/>
          <w:sz w:val="26"/>
          <w:szCs w:val="26"/>
        </w:rPr>
        <w:instrText xml:space="preserve"> ADDIN EN.CITE &lt;EndNote&gt;&lt;Cite&gt;&lt;Author&gt;Agency)&lt;/Author&gt;&lt;Year&gt;2018&lt;/Year&gt;&lt;RecNum&gt;152&lt;/RecNum&gt;&lt;DisplayText&gt;(43)&lt;/DisplayText&gt;&lt;record&gt;&lt;rec-number&gt;152&lt;/rec-number&gt;&lt;foreign-keys&gt;&lt;key app="EN" db-id="pdtewsetrssszaepssypw0pjxx5d29tdt2d9" timestamp="1528877584"&gt;152&lt;/key&gt;&lt;/foreign-keys&gt;&lt;ref-type name="Web Page"&gt;12&lt;/ref-type&gt;&lt;contributors&gt;&lt;authors&gt;&lt;author&gt;SUNDHEDSSTYRELSEN (Health Agency)&lt;/author&gt;&lt;/authors&gt;&lt;/contributors&gt;&lt;titles&gt;&lt;title&gt;National Cancer Plans&lt;/title&gt;&lt;/titles&gt;&lt;dates&gt;&lt;year&gt;2018&lt;/year&gt;&lt;/dates&gt;&lt;urls&gt;&lt;related-urls&gt;&lt;url&gt;https://www.sst.dk&lt;/url&gt;&lt;/related-urls&gt;&lt;/urls&gt;&lt;/record&gt;&lt;/Cite&gt;&lt;/EndNote&gt;</w:instrText>
      </w:r>
      <w:r w:rsidR="00E63629">
        <w:rPr>
          <w:rFonts w:ascii="Garamond" w:hAnsi="Garamond" w:cs="Times New Roman"/>
          <w:sz w:val="26"/>
          <w:szCs w:val="26"/>
        </w:rPr>
        <w:fldChar w:fldCharType="separate"/>
      </w:r>
      <w:r w:rsidR="00E63629">
        <w:rPr>
          <w:rFonts w:ascii="Garamond" w:hAnsi="Garamond" w:cs="Times New Roman"/>
          <w:noProof/>
          <w:sz w:val="26"/>
          <w:szCs w:val="26"/>
        </w:rPr>
        <w:t>(43)</w:t>
      </w:r>
      <w:r w:rsidR="00E63629">
        <w:rPr>
          <w:rFonts w:ascii="Garamond" w:hAnsi="Garamond" w:cs="Times New Roman"/>
          <w:sz w:val="26"/>
          <w:szCs w:val="26"/>
        </w:rPr>
        <w:fldChar w:fldCharType="end"/>
      </w:r>
      <w:del w:id="148" w:author="José Manuel Aburto" w:date="2018-06-13T10:15:00Z">
        <w:r w:rsidDel="00C065DD">
          <w:rPr>
            <w:rFonts w:ascii="Garamond" w:hAnsi="Garamond" w:cs="Times New Roman"/>
            <w:sz w:val="26"/>
            <w:szCs w:val="26"/>
          </w:rPr>
          <w:delText>.</w:delText>
        </w:r>
      </w:del>
      <w:r>
        <w:rPr>
          <w:rFonts w:ascii="Garamond" w:hAnsi="Garamond" w:cs="Times New Roman"/>
          <w:sz w:val="26"/>
          <w:szCs w:val="26"/>
        </w:rPr>
        <w:t xml:space="preserve"> Our results show that improvements in </w:t>
      </w:r>
      <w:r w:rsidR="00215DEA">
        <w:rPr>
          <w:rFonts w:ascii="Garamond" w:hAnsi="Garamond" w:cs="Times New Roman"/>
          <w:sz w:val="26"/>
          <w:szCs w:val="26"/>
        </w:rPr>
        <w:t xml:space="preserve">cancer </w:t>
      </w:r>
      <w:r>
        <w:rPr>
          <w:rFonts w:ascii="Garamond" w:hAnsi="Garamond" w:cs="Times New Roman"/>
          <w:sz w:val="26"/>
          <w:szCs w:val="26"/>
        </w:rPr>
        <w:t>mortality have had an</w:t>
      </w:r>
      <w:r w:rsidR="002B77C9">
        <w:rPr>
          <w:rFonts w:ascii="Garamond" w:hAnsi="Garamond" w:cs="Times New Roman"/>
          <w:sz w:val="26"/>
          <w:szCs w:val="26"/>
        </w:rPr>
        <w:t xml:space="preserve"> effect o</w:t>
      </w:r>
      <w:r>
        <w:rPr>
          <w:rFonts w:ascii="Garamond" w:hAnsi="Garamond" w:cs="Times New Roman"/>
          <w:sz w:val="26"/>
          <w:szCs w:val="26"/>
        </w:rPr>
        <w:t>n both health i</w:t>
      </w:r>
      <w:r w:rsidR="00D01051">
        <w:rPr>
          <w:rFonts w:ascii="Garamond" w:hAnsi="Garamond" w:cs="Times New Roman"/>
          <w:sz w:val="26"/>
          <w:szCs w:val="26"/>
        </w:rPr>
        <w:t xml:space="preserve">ndicators </w:t>
      </w:r>
      <w:r w:rsidR="00215DEA">
        <w:rPr>
          <w:rFonts w:ascii="Garamond" w:hAnsi="Garamond" w:cs="Times New Roman"/>
          <w:sz w:val="26"/>
          <w:szCs w:val="26"/>
        </w:rPr>
        <w:t xml:space="preserve">over </w:t>
      </w:r>
      <w:r w:rsidR="00D01051">
        <w:rPr>
          <w:rFonts w:ascii="Garamond" w:hAnsi="Garamond" w:cs="Times New Roman"/>
          <w:sz w:val="26"/>
          <w:szCs w:val="26"/>
        </w:rPr>
        <w:t>the last 20 years. However, Denmark had the highest mortality rates from all neoplasms in the European region, and the female population exhibited the highest lung cancer mortality rates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&lt;EndNote&gt;&lt;Cite&gt;&lt;Author&gt;Hashim&lt;/Author&gt;&lt;Year&gt;2016&lt;/Year&gt;&lt;RecNum&gt;133&lt;/RecNum&gt;&lt;DisplayText&gt;(24)&lt;/DisplayText&gt;&lt;record&gt;&lt;rec-number&gt;133&lt;/rec-number&gt;&lt;foreign-keys&gt;&lt;key app="EN" db-id="pdtewsetrssszaepssypw0pjxx5d29tdt2d9" timestamp="1508502334"&gt;133&lt;/key&gt;&lt;/foreign-keys&gt;&lt;ref-type name="Journal Article"&gt;17&lt;/ref-type&gt;&lt;contributors&gt;&lt;authors&gt;&lt;author&gt;Hashim, Dana&lt;/author&gt;&lt;author&gt;Boffetta, P&lt;/author&gt;&lt;author&gt;La Vecchia, C&lt;/author&gt;&lt;author&gt;Rota, M&lt;/author&gt;&lt;author&gt;Bertuccio, P&lt;/author&gt;&lt;author&gt;Malvezzi, M&lt;/author&gt;&lt;author&gt;Negri, E&lt;/author&gt;&lt;/authors&gt;&lt;/contributors&gt;&lt;titles&gt;&lt;title&gt;The global decrease in cancer mortality: trends and disparities&lt;/title&gt;&lt;secondary-title&gt;Annals of Oncology&lt;/secondary-title&gt;&lt;/titles&gt;&lt;periodical&gt;&lt;full-title&gt;Annals of Oncology&lt;/full-title&gt;&lt;/periodical&gt;&lt;pages&gt;926-933&lt;/pages&gt;&lt;volume&gt;27&lt;/volume&gt;&lt;number&gt;5&lt;/number&gt;&lt;dates&gt;&lt;year&gt;2016&lt;/year&gt;&lt;/dates&gt;&lt;isbn&gt;0923-7534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(24)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0B19A9">
        <w:rPr>
          <w:rFonts w:ascii="Garamond" w:hAnsi="Garamond" w:cs="Times New Roman"/>
          <w:sz w:val="26"/>
          <w:szCs w:val="26"/>
        </w:rPr>
        <w:t xml:space="preserve"> This is in line with our comparison with Sweden and with previous evidence highlighting the role of smoking behaviors on life expectancy trends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0B19A9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&lt;EndNote&gt;&lt;Cite&gt;&lt;Author&gt;Lindahl-Jacobsen&lt;/Author&gt;&lt;Year&gt;2016&lt;/Year&gt;&lt;RecNum&gt;43&lt;/RecNum&gt;&lt;DisplayText&gt;(14)&lt;/DisplayText&gt;&lt;record&gt;&lt;rec-number&gt;43&lt;/rec-number&gt;&lt;foreign-keys&gt;&lt;key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0B19A9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(14)</w:t>
      </w:r>
      <w:r w:rsidR="000B19A9">
        <w:rPr>
          <w:rFonts w:ascii="Garamond" w:hAnsi="Garamond" w:cs="Times New Roman"/>
          <w:sz w:val="26"/>
          <w:szCs w:val="26"/>
        </w:rPr>
        <w:fldChar w:fldCharType="end"/>
      </w:r>
    </w:p>
    <w:p w14:paraId="17BE741F" w14:textId="3A978BC2" w:rsidR="005B7AA2" w:rsidRDefault="0012295D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For Sweden, </w:t>
      </w:r>
      <w:r w:rsidR="00D27D58">
        <w:rPr>
          <w:rFonts w:ascii="Garamond" w:hAnsi="Garamond" w:cs="Times New Roman"/>
          <w:sz w:val="26"/>
          <w:szCs w:val="26"/>
        </w:rPr>
        <w:t>the decomposition results suggest</w:t>
      </w:r>
      <w:r>
        <w:rPr>
          <w:rFonts w:ascii="Garamond" w:hAnsi="Garamond" w:cs="Times New Roman"/>
          <w:sz w:val="26"/>
          <w:szCs w:val="26"/>
        </w:rPr>
        <w:t xml:space="preserve"> that young-age external mo</w:t>
      </w:r>
      <w:r w:rsidR="00CC7711">
        <w:rPr>
          <w:rFonts w:ascii="Garamond" w:hAnsi="Garamond" w:cs="Times New Roman"/>
          <w:sz w:val="26"/>
          <w:szCs w:val="26"/>
        </w:rPr>
        <w:t xml:space="preserve">rtality can be further reduced. </w:t>
      </w:r>
      <w:r w:rsidR="00FB2507">
        <w:rPr>
          <w:rFonts w:ascii="Garamond" w:hAnsi="Garamond" w:cs="Times New Roman"/>
          <w:sz w:val="26"/>
          <w:szCs w:val="26"/>
        </w:rPr>
        <w:t xml:space="preserve">According to the WHO, males in Denmark have lower </w:t>
      </w:r>
      <w:r w:rsidR="00215DEA">
        <w:rPr>
          <w:rFonts w:ascii="Garamond" w:hAnsi="Garamond" w:cs="Times New Roman"/>
          <w:sz w:val="26"/>
          <w:szCs w:val="26"/>
        </w:rPr>
        <w:t xml:space="preserve">age-standardized </w:t>
      </w:r>
      <w:r w:rsidR="00FB2507">
        <w:rPr>
          <w:rFonts w:ascii="Garamond" w:hAnsi="Garamond" w:cs="Times New Roman"/>
          <w:sz w:val="26"/>
          <w:szCs w:val="26"/>
        </w:rPr>
        <w:lastRenderedPageBreak/>
        <w:t>external mortality rates (39 per 100,000) than Sweden and Norway (50.6 and 52 respectively) in 2014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FB2507">
        <w:rPr>
          <w:rFonts w:ascii="Garamond" w:hAnsi="Garamond" w:cs="Times New Roman"/>
          <w:sz w:val="26"/>
          <w:szCs w:val="26"/>
        </w:rPr>
        <w:fldChar w:fldCharType="begin"/>
      </w:r>
      <w:r w:rsidR="00E63629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&lt;EndNote&gt;&lt;Cite&gt;&lt;Author&gt;Organization&lt;/Author&gt;&lt;Year&gt;2017&lt;/Year&gt;&lt;RecNum&gt;146&lt;/RecNum&gt;&lt;DisplayText&gt;(44)&lt;/DisplayText&gt;&lt;record&gt;&lt;rec-number&gt;146&lt;/rec-number&gt;&lt;foreign-keys&gt;&lt;key app="EN" db-id="pdtewsetrssszaepssypw0pjxx5d29tdt2d9" timestamp="1511278584"&gt;146&lt;/key&gt;&lt;/foreign-keys&gt;&lt;ref-type name="Web Page"&gt;12&lt;/ref-type&gt;&lt;contributors&gt;&lt;authors&gt;&lt;author&gt;World Health Organization&lt;/author&gt;&lt;/authors&gt;&lt;/contributors&gt;&lt;titles&gt;&lt;title&gt;European Health Information Gateway&lt;/title&gt;&lt;/titles&gt;&lt;volume&gt;2017&lt;/volume&gt;&lt;number&gt;21/11&lt;/number&gt;&lt;dates&gt;&lt;year&gt;2017&lt;/year&gt;&lt;/dates&gt;&lt;pub-location&gt;https://gateway.euro.who.int/en/indicators/h2020_15-mortality-from-external-causes-males/&lt;/pub-location&gt;&lt;urls&gt;&lt;/urls&gt;&lt;/record&gt;&lt;/Cite&gt;&lt;/EndNote&gt;</w:instrText>
      </w:r>
      <w:r w:rsidR="00FB2507">
        <w:rPr>
          <w:rFonts w:ascii="Garamond" w:hAnsi="Garamond" w:cs="Times New Roman"/>
          <w:sz w:val="26"/>
          <w:szCs w:val="26"/>
        </w:rPr>
        <w:fldChar w:fldCharType="separate"/>
      </w:r>
      <w:r w:rsidR="00E63629">
        <w:rPr>
          <w:rFonts w:ascii="Garamond" w:hAnsi="Garamond" w:cs="Times New Roman"/>
          <w:noProof/>
          <w:sz w:val="26"/>
          <w:szCs w:val="26"/>
        </w:rPr>
        <w:t>(44)</w:t>
      </w:r>
      <w:r w:rsidR="00FB2507">
        <w:rPr>
          <w:rFonts w:ascii="Garamond" w:hAnsi="Garamond" w:cs="Times New Roman"/>
          <w:sz w:val="26"/>
          <w:szCs w:val="26"/>
        </w:rPr>
        <w:fldChar w:fldCharType="end"/>
      </w:r>
      <w:r w:rsidR="00FB2507">
        <w:rPr>
          <w:rFonts w:ascii="Garamond" w:hAnsi="Garamond" w:cs="Times New Roman"/>
          <w:sz w:val="26"/>
          <w:szCs w:val="26"/>
        </w:rPr>
        <w:t xml:space="preserve"> Our results further show that the</w:t>
      </w:r>
      <w:r w:rsidR="00215DEA">
        <w:rPr>
          <w:rFonts w:ascii="Garamond" w:hAnsi="Garamond" w:cs="Times New Roman"/>
          <w:sz w:val="26"/>
          <w:szCs w:val="26"/>
        </w:rPr>
        <w:t>se</w:t>
      </w:r>
      <w:r w:rsidR="00FB2507">
        <w:rPr>
          <w:rFonts w:ascii="Garamond" w:hAnsi="Garamond" w:cs="Times New Roman"/>
          <w:sz w:val="26"/>
          <w:szCs w:val="26"/>
        </w:rPr>
        <w:t xml:space="preserve"> differences are concentrated </w:t>
      </w:r>
      <w:r w:rsidR="00215DEA">
        <w:rPr>
          <w:rFonts w:ascii="Garamond" w:hAnsi="Garamond" w:cs="Times New Roman"/>
          <w:sz w:val="26"/>
          <w:szCs w:val="26"/>
        </w:rPr>
        <w:t xml:space="preserve">between </w:t>
      </w:r>
      <w:r w:rsidR="00FB2507">
        <w:rPr>
          <w:rFonts w:ascii="Garamond" w:hAnsi="Garamond" w:cs="Times New Roman"/>
          <w:sz w:val="26"/>
          <w:szCs w:val="26"/>
        </w:rPr>
        <w:t>ages 15 and 40.</w:t>
      </w:r>
      <w:r w:rsidR="00D27D58">
        <w:rPr>
          <w:rFonts w:ascii="Garamond" w:hAnsi="Garamond" w:cs="Times New Roman"/>
          <w:sz w:val="26"/>
          <w:szCs w:val="26"/>
        </w:rPr>
        <w:t xml:space="preserve"> Moreover, since the late 1990s, Swedish</w:t>
      </w:r>
      <w:r w:rsidR="00746F91">
        <w:rPr>
          <w:rFonts w:ascii="Garamond" w:hAnsi="Garamond" w:cs="Times New Roman"/>
          <w:sz w:val="26"/>
          <w:szCs w:val="26"/>
        </w:rPr>
        <w:t xml:space="preserve"> and Norwegian</w:t>
      </w:r>
      <w:r w:rsidR="00D27D58">
        <w:rPr>
          <w:rFonts w:ascii="Garamond" w:hAnsi="Garamond" w:cs="Times New Roman"/>
          <w:sz w:val="26"/>
          <w:szCs w:val="26"/>
        </w:rPr>
        <w:t xml:space="preserve"> males have experienced higher suicide rates between ages 15 and 24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fldChar w:fldCharType="begin"/>
      </w:r>
      <w:r w:rsidR="00E63629">
        <w:rPr>
          <w:rFonts w:ascii="Garamond" w:hAnsi="Garamond" w:cs="Times New Roman"/>
          <w:sz w:val="26"/>
          <w:szCs w:val="26"/>
        </w:rPr>
        <w:instrText xml:space="preserve"> ADDIN EN.CITE &lt;EndNote&gt;&lt;Cite&gt;&lt;Author&gt;Titelman&lt;/Author&gt;&lt;Year&gt;2013&lt;/Year&gt;&lt;RecNum&gt;144&lt;/RecNum&gt;&lt;DisplayText&gt;(45)&lt;/DisplayText&gt;&lt;record&gt;&lt;rec-number&gt;144&lt;/rec-number&gt;&lt;foreign-keys&gt;&lt;key app="EN" db-id="pdtewsetrssszaepssypw0pjxx5d29tdt2d9" timestamp="1511277714"&gt;144&lt;/key&gt;&lt;/foreign-keys&gt;&lt;ref-type name="Journal Article"&gt;17&lt;/ref-type&gt;&lt;contributors&gt;&lt;authors&gt;&lt;author&gt;Titelman, David&lt;/author&gt;&lt;author&gt;Oskarsson, Høgni&lt;/author&gt;&lt;author&gt;Wahlbeck, Kristian&lt;/author&gt;&lt;author&gt;Nordentoft, Merete&lt;/author&gt;&lt;author&gt;Mehlum, Lars&lt;/author&gt;&lt;author&gt;Jiang, Guo-Xin&lt;/author&gt;&lt;author&gt;Erlangsen, Annette&lt;/author&gt;&lt;author&gt;Nrugham, Latha&lt;/author&gt;&lt;author&gt;Wasserman, Danuta&lt;/author&gt;&lt;/authors&gt;&lt;/contributors&gt;&lt;titles&gt;&lt;title&gt;Suicide mortality trends in the Nordic countries 1980–2009&lt;/title&gt;&lt;secondary-title&gt;Nordic journal of psychiatry&lt;/secondary-title&gt;&lt;/titles&gt;&lt;periodical&gt;&lt;full-title&gt;Nordic journal of psychiatry&lt;/full-title&gt;&lt;/periodical&gt;&lt;pages&gt;414-423&lt;/pages&gt;&lt;volume&gt;67&lt;/volume&gt;&lt;number&gt;6&lt;/number&gt;&lt;dates&gt;&lt;year&gt;2013&lt;/year&gt;&lt;/dates&gt;&lt;isbn&gt;0803-9488&lt;/isbn&gt;&lt;urls&gt;&lt;/urls&gt;&lt;/record&gt;&lt;/Cite&gt;&lt;/EndNote&gt;</w:instrText>
      </w:r>
      <w:r w:rsidR="00D27D58">
        <w:rPr>
          <w:rFonts w:ascii="Garamond" w:hAnsi="Garamond" w:cs="Times New Roman"/>
          <w:sz w:val="26"/>
          <w:szCs w:val="26"/>
        </w:rPr>
        <w:fldChar w:fldCharType="separate"/>
      </w:r>
      <w:r w:rsidR="00E63629">
        <w:rPr>
          <w:rFonts w:ascii="Garamond" w:hAnsi="Garamond" w:cs="Times New Roman"/>
          <w:noProof/>
          <w:sz w:val="26"/>
          <w:szCs w:val="26"/>
        </w:rPr>
        <w:t>(45)</w:t>
      </w:r>
      <w:r w:rsidR="00D27D58">
        <w:rPr>
          <w:rFonts w:ascii="Garamond" w:hAnsi="Garamond" w:cs="Times New Roman"/>
          <w:sz w:val="26"/>
          <w:szCs w:val="26"/>
        </w:rPr>
        <w:fldChar w:fldCharType="end"/>
      </w:r>
    </w:p>
    <w:p w14:paraId="2A87A35F" w14:textId="48D954E8" w:rsidR="005F40C2" w:rsidRDefault="005B7AA2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del w:id="149" w:author="José Manuel Aburto" w:date="2018-06-12T18:35:00Z">
        <w:r w:rsidDel="001E2291">
          <w:rPr>
            <w:rFonts w:ascii="Garamond" w:hAnsi="Garamond" w:cs="Times New Roman"/>
            <w:sz w:val="26"/>
            <w:szCs w:val="26"/>
          </w:rPr>
          <w:delText>Indeed, t</w:delText>
        </w:r>
      </w:del>
      <w:ins w:id="150" w:author="José Manuel Aburto" w:date="2018-06-12T18:35:00Z">
        <w:r w:rsidR="001E2291">
          <w:rPr>
            <w:rFonts w:ascii="Garamond" w:hAnsi="Garamond" w:cs="Times New Roman"/>
            <w:sz w:val="26"/>
            <w:szCs w:val="26"/>
          </w:rPr>
          <w:t>T</w:t>
        </w:r>
      </w:ins>
      <w:r w:rsidR="005F40C2">
        <w:rPr>
          <w:rFonts w:ascii="Garamond" w:hAnsi="Garamond" w:cs="Times New Roman"/>
          <w:sz w:val="26"/>
          <w:szCs w:val="26"/>
        </w:rPr>
        <w:t>he mere observation that Sweden is doing better than D</w:t>
      </w:r>
      <w:r w:rsidR="004A1205">
        <w:rPr>
          <w:rFonts w:ascii="Garamond" w:hAnsi="Garamond" w:cs="Times New Roman"/>
          <w:sz w:val="26"/>
          <w:szCs w:val="26"/>
        </w:rPr>
        <w:t>enmark for most causes of death</w:t>
      </w:r>
      <w:r w:rsidR="005F40C2">
        <w:rPr>
          <w:rFonts w:ascii="Garamond" w:hAnsi="Garamond" w:cs="Times New Roman"/>
          <w:sz w:val="26"/>
          <w:szCs w:val="26"/>
        </w:rPr>
        <w:t xml:space="preserve"> does not mean that Denmark could easily do better</w:t>
      </w:r>
      <w:r w:rsidR="0012295D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t xml:space="preserve"> However, </w:t>
      </w:r>
      <w:r w:rsidR="005F40C2">
        <w:rPr>
          <w:rFonts w:ascii="Garamond" w:hAnsi="Garamond" w:cs="Times New Roman"/>
          <w:sz w:val="26"/>
          <w:szCs w:val="26"/>
        </w:rPr>
        <w:t xml:space="preserve">it does provide a starting point for public health intervention. For instance, </w:t>
      </w:r>
      <w:r w:rsidR="00D27D58">
        <w:rPr>
          <w:rFonts w:ascii="Garamond" w:hAnsi="Garamond" w:cs="Times New Roman"/>
          <w:sz w:val="26"/>
          <w:szCs w:val="26"/>
        </w:rPr>
        <w:t>previous evidence suggests that focusing on vulnerable and less socially advantaged subgroups may reduce suicide rates among the young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fldChar w:fldCharType="begin"/>
      </w:r>
      <w:r w:rsidR="00E63629">
        <w:rPr>
          <w:rFonts w:ascii="Garamond" w:hAnsi="Garamond" w:cs="Times New Roman"/>
          <w:sz w:val="26"/>
          <w:szCs w:val="26"/>
        </w:rPr>
        <w:instrText xml:space="preserve"> ADDIN EN.CITE &lt;EndNote&gt;&lt;Cite&gt;&lt;Author&gt;Titelman&lt;/Author&gt;&lt;Year&gt;2013&lt;/Year&gt;&lt;RecNum&gt;144&lt;/RecNum&gt;&lt;DisplayText&gt;(45, 46)&lt;/DisplayText&gt;&lt;record&gt;&lt;rec-number&gt;144&lt;/rec-number&gt;&lt;foreign-keys&gt;&lt;key app="EN" db-id="pdtewsetrssszaepssypw0pjxx5d29tdt2d9" timestamp="1511277714"&gt;144&lt;/key&gt;&lt;/foreign-keys&gt;&lt;ref-type name="Journal Article"&gt;17&lt;/ref-type&gt;&lt;contributors&gt;&lt;authors&gt;&lt;author&gt;Titelman, David&lt;/author&gt;&lt;author&gt;Oskarsson, Høgni&lt;/author&gt;&lt;author&gt;Wahlbeck, Kristian&lt;/author&gt;&lt;author&gt;Nordentoft, Merete&lt;/author&gt;&lt;author&gt;Mehlum, Lars&lt;/author&gt;&lt;author&gt;Jiang, Guo-Xin&lt;/author&gt;&lt;author&gt;Erlangsen, Annette&lt;/author&gt;&lt;author&gt;Nrugham, Latha&lt;/author&gt;&lt;author&gt;Wasserman, Danuta&lt;/author&gt;&lt;/authors&gt;&lt;/contributors&gt;&lt;titles&gt;&lt;title&gt;Suicide mortality trends in the Nordic countries 1980–2009&lt;/title&gt;&lt;secondary-title&gt;Nordic journal of psychiatry&lt;/secondary-title&gt;&lt;/titles&gt;&lt;periodical&gt;&lt;full-title&gt;Nordic journal of psychiatry&lt;/full-title&gt;&lt;/periodical&gt;&lt;pages&gt;414-423&lt;/pages&gt;&lt;volume&gt;67&lt;/volume&gt;&lt;number&gt;6&lt;/number&gt;&lt;dates&gt;&lt;year&gt;2013&lt;/year&gt;&lt;/dates&gt;&lt;isbn&gt;0803-9488&lt;/isbn&gt;&lt;urls&gt;&lt;/urls&gt;&lt;/record&gt;&lt;/Cite&gt;&lt;Cite&gt;&lt;Author&gt;Bergen&lt;/Author&gt;&lt;Year&gt;2012&lt;/Year&gt;&lt;RecNum&gt;147&lt;/RecNum&gt;&lt;record&gt;&lt;rec-number&gt;147&lt;/rec-number&gt;&lt;foreign-keys&gt;&lt;key app="EN" db-id="pdtewsetrssszaepssypw0pjxx5d29tdt2d9" timestamp="1511279998"&gt;147&lt;/key&gt;&lt;/foreign-keys&gt;&lt;ref-type name="Journal Article"&gt;17&lt;/ref-type&gt;&lt;contributors&gt;&lt;authors&gt;&lt;author&gt;Bergen, H&lt;/author&gt;&lt;author&gt;Hawton, K&lt;/author&gt;&lt;author&gt;Kapur, N&lt;/author&gt;&lt;author&gt;Cooper, J&lt;/author&gt;&lt;author&gt;Steeg, S&lt;/author&gt;&lt;author&gt;Ness, J&lt;/author&gt;&lt;author&gt;Waters, K&lt;/author&gt;&lt;/authors&gt;&lt;/contributors&gt;&lt;titles&gt;&lt;title&gt;Shared characteristics of suicides and other unnatural deaths following non-fatal self-harm? A multicentre study of risk factors&lt;/title&gt;&lt;secondary-title&gt;Psychological medicine&lt;/secondary-title&gt;&lt;/titles&gt;&lt;periodical&gt;&lt;full-title&gt;Psychological medicine&lt;/full-title&gt;&lt;/periodical&gt;&lt;pages&gt;727-741&lt;/pages&gt;&lt;volume&gt;42&lt;/volume&gt;&lt;number&gt;4&lt;/number&gt;&lt;dates&gt;&lt;year&gt;2012&lt;/year&gt;&lt;/dates&gt;&lt;isbn&gt;1469-8978&lt;/isbn&gt;&lt;urls&gt;&lt;/urls&gt;&lt;/record&gt;&lt;/Cite&gt;&lt;/EndNote&gt;</w:instrText>
      </w:r>
      <w:r w:rsidR="00D27D58">
        <w:rPr>
          <w:rFonts w:ascii="Garamond" w:hAnsi="Garamond" w:cs="Times New Roman"/>
          <w:sz w:val="26"/>
          <w:szCs w:val="26"/>
        </w:rPr>
        <w:fldChar w:fldCharType="separate"/>
      </w:r>
      <w:r w:rsidR="00E63629">
        <w:rPr>
          <w:rFonts w:ascii="Garamond" w:hAnsi="Garamond" w:cs="Times New Roman"/>
          <w:noProof/>
          <w:sz w:val="26"/>
          <w:szCs w:val="26"/>
        </w:rPr>
        <w:t>(45, 46)</w:t>
      </w:r>
      <w:r w:rsidR="00D27D58">
        <w:rPr>
          <w:rFonts w:ascii="Garamond" w:hAnsi="Garamond" w:cs="Times New Roman"/>
          <w:sz w:val="26"/>
          <w:szCs w:val="26"/>
        </w:rPr>
        <w:fldChar w:fldCharType="end"/>
      </w:r>
    </w:p>
    <w:p w14:paraId="1CA5963D" w14:textId="38946C90" w:rsidR="00533725" w:rsidRDefault="00703E56" w:rsidP="00A60AA5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For other countries that lag a comparable country, similar decompositions can be made. This may not result in a clear and consistent message: causes of death that hold back life expectancy may not be the same as the causes of death that hold back equality. Yet if it does</w:t>
      </w:r>
      <w:r w:rsidR="0012295D">
        <w:rPr>
          <w:rFonts w:ascii="Garamond" w:hAnsi="Garamond" w:cs="Times New Roman"/>
          <w:sz w:val="26"/>
          <w:szCs w:val="26"/>
        </w:rPr>
        <w:t>, as in the case of Denmark</w:t>
      </w:r>
      <w:r w:rsidR="00D93696">
        <w:rPr>
          <w:rFonts w:ascii="Garamond" w:hAnsi="Garamond" w:cs="Times New Roman"/>
          <w:sz w:val="26"/>
          <w:szCs w:val="26"/>
        </w:rPr>
        <w:t xml:space="preserve"> when compared to Sweden</w:t>
      </w:r>
      <w:r w:rsidR="0012295D">
        <w:rPr>
          <w:rFonts w:ascii="Garamond" w:hAnsi="Garamond" w:cs="Times New Roman"/>
          <w:sz w:val="26"/>
          <w:szCs w:val="26"/>
        </w:rPr>
        <w:t xml:space="preserve">, the benefits are substantial, because </w:t>
      </w:r>
      <w:r w:rsidR="005F40C2">
        <w:rPr>
          <w:rFonts w:ascii="Garamond" w:hAnsi="Garamond" w:cs="Times New Roman"/>
          <w:sz w:val="26"/>
          <w:szCs w:val="26"/>
        </w:rPr>
        <w:t>the policy goals can be so clearly stated. We therefore suggest that this method could be a valuable</w:t>
      </w:r>
      <w:r w:rsidR="0012295D">
        <w:rPr>
          <w:rFonts w:ascii="Garamond" w:hAnsi="Garamond" w:cs="Times New Roman"/>
          <w:sz w:val="26"/>
          <w:szCs w:val="26"/>
        </w:rPr>
        <w:t xml:space="preserve"> tool for epidemiologists and policy makers alike.</w:t>
      </w:r>
    </w:p>
    <w:p w14:paraId="0159D916" w14:textId="62B81CA3" w:rsidR="006C0D0E" w:rsidRDefault="00533725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As any cause of death analysis, our study has the limitations that: 1) causes of death are treated as mutually exclusive, while they may not be (e.g., poor sight due to diabetes may lead to an accident); 2) medical doctors and even coroners have imperfect knowledge about causes of death; and 3) trends in awareness of certain diseases and changing insights in disease processes affect classification. Yet through using otherwise high</w:t>
      </w:r>
      <w:r w:rsidR="00D93696">
        <w:rPr>
          <w:rFonts w:ascii="Garamond" w:hAnsi="Garamond" w:cs="Times New Roman"/>
          <w:sz w:val="26"/>
          <w:szCs w:val="26"/>
        </w:rPr>
        <w:t>-</w:t>
      </w:r>
      <w:r>
        <w:rPr>
          <w:rFonts w:ascii="Garamond" w:hAnsi="Garamond" w:cs="Times New Roman"/>
          <w:sz w:val="26"/>
          <w:szCs w:val="26"/>
        </w:rPr>
        <w:t xml:space="preserve">quality data and broad categories of causes of death, we believe we have achieved a useful, workable grouping of causes of death. </w:t>
      </w:r>
      <w:r w:rsidR="004842E6">
        <w:rPr>
          <w:rFonts w:ascii="Garamond" w:hAnsi="Garamond" w:cs="Times New Roman"/>
          <w:sz w:val="26"/>
          <w:szCs w:val="26"/>
        </w:rPr>
        <w:t>In addition, we perform</w:t>
      </w:r>
      <w:r w:rsidR="004A1205">
        <w:rPr>
          <w:rFonts w:ascii="Garamond" w:hAnsi="Garamond" w:cs="Times New Roman"/>
          <w:sz w:val="26"/>
          <w:szCs w:val="26"/>
        </w:rPr>
        <w:t>ed</w:t>
      </w:r>
      <w:r w:rsidR="004842E6">
        <w:rPr>
          <w:rFonts w:ascii="Garamond" w:hAnsi="Garamond" w:cs="Times New Roman"/>
          <w:sz w:val="26"/>
          <w:szCs w:val="26"/>
        </w:rPr>
        <w:t xml:space="preserve"> a </w:t>
      </w:r>
      <w:r w:rsidRPr="00B2566E">
        <w:rPr>
          <w:rFonts w:ascii="Garamond" w:hAnsi="Garamond" w:cs="Times New Roman"/>
          <w:sz w:val="26"/>
          <w:szCs w:val="26"/>
        </w:rPr>
        <w:t xml:space="preserve">sensitivity analysis to assure consistency of </w:t>
      </w:r>
      <w:r w:rsidRPr="00B2566E">
        <w:rPr>
          <w:rFonts w:ascii="Garamond" w:hAnsi="Garamond" w:cs="Times New Roman"/>
          <w:sz w:val="26"/>
          <w:szCs w:val="26"/>
        </w:rPr>
        <w:lastRenderedPageBreak/>
        <w:t>grouping across ICD versions</w:t>
      </w:r>
      <w:r w:rsidR="004842E6">
        <w:rPr>
          <w:rFonts w:ascii="Garamond" w:hAnsi="Garamond" w:cs="Times New Roman"/>
          <w:sz w:val="26"/>
          <w:szCs w:val="26"/>
        </w:rPr>
        <w:t xml:space="preserve"> and did not fin</w:t>
      </w:r>
      <w:r w:rsidR="00024E64">
        <w:rPr>
          <w:rFonts w:ascii="Garamond" w:hAnsi="Garamond" w:cs="Times New Roman"/>
          <w:sz w:val="26"/>
          <w:szCs w:val="26"/>
        </w:rPr>
        <w:t>d</w:t>
      </w:r>
      <w:r w:rsidR="004842E6">
        <w:rPr>
          <w:rFonts w:ascii="Garamond" w:hAnsi="Garamond" w:cs="Times New Roman"/>
          <w:sz w:val="26"/>
          <w:szCs w:val="26"/>
        </w:rPr>
        <w:t xml:space="preserve"> significant variation when ICD revisions changed</w:t>
      </w:r>
      <w:r>
        <w:t xml:space="preserve"> </w:t>
      </w:r>
      <w:r>
        <w:rPr>
          <w:rFonts w:ascii="Garamond" w:hAnsi="Garamond" w:cs="Times New Roman"/>
          <w:sz w:val="26"/>
          <w:szCs w:val="26"/>
        </w:rPr>
        <w:t>(</w:t>
      </w:r>
      <w:r w:rsidR="003909D5">
        <w:rPr>
          <w:rFonts w:ascii="Garamond" w:hAnsi="Garamond" w:cs="Times New Roman"/>
          <w:sz w:val="26"/>
          <w:szCs w:val="26"/>
        </w:rPr>
        <w:t>Supplementary Figure</w:t>
      </w:r>
      <w:del w:id="151" w:author="José Manuel Aburto" w:date="2018-06-11T23:11:00Z">
        <w:r w:rsidR="003909D5" w:rsidDel="006E3437">
          <w:rPr>
            <w:rFonts w:ascii="Garamond" w:hAnsi="Garamond" w:cs="Times New Roman"/>
            <w:sz w:val="26"/>
            <w:szCs w:val="26"/>
          </w:rPr>
          <w:delText>s</w:delText>
        </w:r>
      </w:del>
      <w:r w:rsidR="003909D5">
        <w:rPr>
          <w:rFonts w:ascii="Garamond" w:hAnsi="Garamond" w:cs="Times New Roman"/>
          <w:sz w:val="26"/>
          <w:szCs w:val="26"/>
        </w:rPr>
        <w:t xml:space="preserve"> 2</w:t>
      </w:r>
      <w:del w:id="152" w:author="José Manuel Aburto" w:date="2018-06-11T23:11:00Z">
        <w:r w:rsidR="003909D5" w:rsidDel="006E3437">
          <w:rPr>
            <w:rFonts w:ascii="Garamond" w:hAnsi="Garamond" w:cs="Times New Roman"/>
            <w:sz w:val="26"/>
            <w:szCs w:val="26"/>
          </w:rPr>
          <w:delText>-4</w:delText>
        </w:r>
      </w:del>
      <w:r>
        <w:rPr>
          <w:rFonts w:ascii="Garamond" w:hAnsi="Garamond" w:cs="Times New Roman"/>
          <w:sz w:val="26"/>
          <w:szCs w:val="26"/>
        </w:rPr>
        <w:t>)</w:t>
      </w:r>
      <w:r w:rsidRPr="00B2566E">
        <w:rPr>
          <w:rFonts w:ascii="Garamond" w:hAnsi="Garamond" w:cs="Times New Roman"/>
          <w:sz w:val="26"/>
          <w:szCs w:val="26"/>
        </w:rPr>
        <w:t>.</w:t>
      </w:r>
      <w:ins w:id="153" w:author="José Manuel Aburto" w:date="2018-06-11T23:06:00Z">
        <w:r w:rsidR="00071176">
          <w:rPr>
            <w:rFonts w:ascii="Garamond" w:hAnsi="Garamond" w:cs="Times New Roman"/>
            <w:sz w:val="26"/>
            <w:szCs w:val="26"/>
          </w:rPr>
          <w:t xml:space="preserve"> In </w:t>
        </w:r>
      </w:ins>
      <w:ins w:id="154" w:author="José Manuel Aburto" w:date="2018-06-11T23:07:00Z">
        <w:r w:rsidR="00071176">
          <w:rPr>
            <w:rFonts w:ascii="Garamond" w:hAnsi="Garamond" w:cs="Times New Roman"/>
            <w:sz w:val="26"/>
            <w:szCs w:val="26"/>
          </w:rPr>
          <w:t>addition</w:t>
        </w:r>
      </w:ins>
      <w:ins w:id="155" w:author="José Manuel Aburto" w:date="2018-06-11T23:06:00Z">
        <w:r w:rsidR="00071176">
          <w:rPr>
            <w:rFonts w:ascii="Garamond" w:hAnsi="Garamond" w:cs="Times New Roman"/>
            <w:sz w:val="26"/>
            <w:szCs w:val="26"/>
          </w:rPr>
          <w:t>,</w:t>
        </w:r>
      </w:ins>
      <w:ins w:id="156" w:author="José Manuel Aburto" w:date="2018-06-11T23:07:00Z">
        <w:r w:rsidR="00071176">
          <w:rPr>
            <w:rFonts w:ascii="Garamond" w:hAnsi="Garamond" w:cs="Times New Roman"/>
            <w:sz w:val="26"/>
            <w:szCs w:val="26"/>
          </w:rPr>
          <w:t xml:space="preserve"> although the correlation between lifespan indicators suggest that our results would not differ </w:t>
        </w:r>
        <w:del w:id="157" w:author="Maarten Wensink" w:date="2018-06-12T11:11:00Z">
          <w:r w:rsidR="00071176" w:rsidDel="00BD7FD8">
            <w:rPr>
              <w:rFonts w:ascii="Garamond" w:hAnsi="Garamond" w:cs="Times New Roman"/>
              <w:sz w:val="26"/>
              <w:szCs w:val="26"/>
            </w:rPr>
            <w:delText>if we</w:delText>
          </w:r>
        </w:del>
        <w:r w:rsidR="00071176">
          <w:rPr>
            <w:rFonts w:ascii="Garamond" w:hAnsi="Garamond" w:cs="Times New Roman"/>
            <w:sz w:val="26"/>
            <w:szCs w:val="26"/>
          </w:rPr>
          <w:t xml:space="preserve"> ha</w:t>
        </w:r>
      </w:ins>
      <w:ins w:id="158" w:author="Maarten Wensink" w:date="2018-06-12T11:10:00Z">
        <w:r w:rsidR="00BD7FD8">
          <w:rPr>
            <w:rFonts w:ascii="Garamond" w:hAnsi="Garamond" w:cs="Times New Roman"/>
            <w:sz w:val="26"/>
            <w:szCs w:val="26"/>
          </w:rPr>
          <w:t>d</w:t>
        </w:r>
      </w:ins>
      <w:ins w:id="159" w:author="José Manuel Aburto" w:date="2018-06-11T23:07:00Z">
        <w:del w:id="160" w:author="Maarten Wensink" w:date="2018-06-12T11:10:00Z">
          <w:r w:rsidR="00071176" w:rsidDel="00BD7FD8">
            <w:rPr>
              <w:rFonts w:ascii="Garamond" w:hAnsi="Garamond" w:cs="Times New Roman"/>
              <w:sz w:val="26"/>
              <w:szCs w:val="26"/>
            </w:rPr>
            <w:delText>ve</w:delText>
          </w:r>
        </w:del>
      </w:ins>
      <w:ins w:id="161" w:author="Maarten Wensink" w:date="2018-06-12T11:11:00Z">
        <w:r w:rsidR="00BD7FD8">
          <w:rPr>
            <w:rFonts w:ascii="Garamond" w:hAnsi="Garamond" w:cs="Times New Roman"/>
            <w:sz w:val="26"/>
            <w:szCs w:val="26"/>
          </w:rPr>
          <w:t xml:space="preserve"> we</w:t>
        </w:r>
      </w:ins>
      <w:ins w:id="162" w:author="José Manuel Aburto" w:date="2018-06-11T23:07:00Z">
        <w:r w:rsidR="00071176">
          <w:rPr>
            <w:rFonts w:ascii="Garamond" w:hAnsi="Garamond" w:cs="Times New Roman"/>
            <w:sz w:val="26"/>
            <w:szCs w:val="26"/>
          </w:rPr>
          <w:t xml:space="preserve"> used a different indicator, relative inequality indicators</w:t>
        </w:r>
      </w:ins>
      <w:ins w:id="163" w:author="José Manuel Aburto" w:date="2018-06-11T23:08:00Z">
        <w:r w:rsidR="00071176">
          <w:rPr>
            <w:rFonts w:ascii="Garamond" w:hAnsi="Garamond" w:cs="Times New Roman"/>
            <w:sz w:val="26"/>
            <w:szCs w:val="26"/>
          </w:rPr>
          <w:t xml:space="preserve"> (e.g. coefficient of variation)</w:t>
        </w:r>
      </w:ins>
      <w:ins w:id="164" w:author="José Manuel Aburto" w:date="2018-06-11T23:07:00Z">
        <w:r w:rsidR="00071176">
          <w:rPr>
            <w:rFonts w:ascii="Garamond" w:hAnsi="Garamond" w:cs="Times New Roman"/>
            <w:sz w:val="26"/>
            <w:szCs w:val="26"/>
          </w:rPr>
          <w:t xml:space="preserve"> differ in properties from </w:t>
        </w:r>
      </w:ins>
      <w:ins w:id="165" w:author="José Manuel Aburto" w:date="2018-06-11T23:08:00Z">
        <w:r w:rsidR="00071176">
          <w:rPr>
            <w:rFonts w:ascii="Garamond" w:hAnsi="Garamond" w:cs="Times New Roman"/>
            <w:sz w:val="26"/>
            <w:szCs w:val="26"/>
          </w:rPr>
          <w:t xml:space="preserve">indicators that measure absolute lifespan inequality (e.g. standard deviation). </w:t>
        </w:r>
        <w:del w:id="166" w:author="Maarten Wensink" w:date="2018-06-12T11:12:00Z">
          <w:r w:rsidR="00071176" w:rsidDel="00BD7FD8">
            <w:rPr>
              <w:rFonts w:ascii="Garamond" w:hAnsi="Garamond" w:cs="Times New Roman"/>
              <w:sz w:val="26"/>
              <w:szCs w:val="26"/>
            </w:rPr>
            <w:delText>Therefore, t</w:delText>
          </w:r>
        </w:del>
      </w:ins>
      <w:ins w:id="167" w:author="José Manuel Aburto" w:date="2018-06-12T18:35:00Z">
        <w:r w:rsidR="001E2291">
          <w:rPr>
            <w:rFonts w:ascii="Garamond" w:hAnsi="Garamond" w:cs="Times New Roman"/>
            <w:sz w:val="26"/>
            <w:szCs w:val="26"/>
          </w:rPr>
          <w:t>T</w:t>
        </w:r>
      </w:ins>
      <w:ins w:id="168" w:author="José Manuel Aburto" w:date="2018-06-11T23:08:00Z">
        <w:r w:rsidR="00071176">
          <w:rPr>
            <w:rFonts w:ascii="Garamond" w:hAnsi="Garamond" w:cs="Times New Roman"/>
            <w:sz w:val="26"/>
            <w:szCs w:val="26"/>
          </w:rPr>
          <w:t xml:space="preserve">o </w:t>
        </w:r>
      </w:ins>
      <w:ins w:id="169" w:author="José Manuel Aburto" w:date="2018-06-11T23:09:00Z">
        <w:r w:rsidR="00071176">
          <w:rPr>
            <w:rFonts w:ascii="Garamond" w:hAnsi="Garamond" w:cs="Times New Roman"/>
            <w:sz w:val="26"/>
            <w:szCs w:val="26"/>
          </w:rPr>
          <w:t>alleviate</w:t>
        </w:r>
      </w:ins>
      <w:ins w:id="170" w:author="José Manuel Aburto" w:date="2018-06-11T23:08:00Z">
        <w:r w:rsidR="00071176">
          <w:rPr>
            <w:rFonts w:ascii="Garamond" w:hAnsi="Garamond" w:cs="Times New Roman"/>
            <w:sz w:val="26"/>
            <w:szCs w:val="26"/>
          </w:rPr>
          <w:t xml:space="preserve"> </w:t>
        </w:r>
      </w:ins>
      <w:ins w:id="171" w:author="José Manuel Aburto" w:date="2018-06-11T23:09:00Z">
        <w:r w:rsidR="00071176">
          <w:rPr>
            <w:rFonts w:ascii="Garamond" w:hAnsi="Garamond" w:cs="Times New Roman"/>
            <w:sz w:val="26"/>
            <w:szCs w:val="26"/>
          </w:rPr>
          <w:t>any concern we replicated our results using the standard deviation (Supplementary Figures</w:t>
        </w:r>
      </w:ins>
      <w:ins w:id="172" w:author="José Manuel Aburto" w:date="2018-06-11T23:10:00Z">
        <w:r w:rsidR="00071176">
          <w:rPr>
            <w:rFonts w:ascii="Garamond" w:hAnsi="Garamond" w:cs="Times New Roman"/>
            <w:sz w:val="26"/>
            <w:szCs w:val="26"/>
          </w:rPr>
          <w:t xml:space="preserve"> 3-6) and did not find major differences.</w:t>
        </w:r>
      </w:ins>
    </w:p>
    <w:p w14:paraId="71B36533" w14:textId="03614D71" w:rsidR="0065373E" w:rsidRDefault="0065373E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Lifespan inequality is an important dimension of population health. By looking at this dimension we could disclose how lifespans differ </w:t>
      </w:r>
      <w:r w:rsidR="00A80E09">
        <w:rPr>
          <w:rFonts w:ascii="Garamond" w:hAnsi="Garamond" w:cs="Times New Roman"/>
          <w:sz w:val="26"/>
          <w:szCs w:val="26"/>
        </w:rPr>
        <w:t>with</w:t>
      </w:r>
      <w:r>
        <w:rPr>
          <w:rFonts w:ascii="Garamond" w:hAnsi="Garamond" w:cs="Times New Roman"/>
          <w:sz w:val="26"/>
          <w:szCs w:val="26"/>
        </w:rPr>
        <w:t>in Denmark</w:t>
      </w:r>
      <w:del w:id="173" w:author="José Manuel Aburto" w:date="2018-06-11T18:21:00Z">
        <w:r w:rsidDel="002761C4">
          <w:rPr>
            <w:rFonts w:ascii="Garamond" w:hAnsi="Garamond" w:cs="Times New Roman"/>
            <w:sz w:val="26"/>
            <w:szCs w:val="26"/>
          </w:rPr>
          <w:delText>,</w:delText>
        </w:r>
      </w:del>
      <w:ins w:id="174" w:author="José Manuel Aburto" w:date="2018-06-11T18:21:00Z">
        <w:r w:rsidR="002761C4">
          <w:rPr>
            <w:rFonts w:ascii="Garamond" w:hAnsi="Garamond" w:cs="Times New Roman"/>
            <w:sz w:val="26"/>
            <w:szCs w:val="26"/>
          </w:rPr>
          <w:t xml:space="preserve"> and</w:t>
        </w:r>
      </w:ins>
      <w:r>
        <w:rPr>
          <w:rFonts w:ascii="Garamond" w:hAnsi="Garamond" w:cs="Times New Roman"/>
          <w:sz w:val="26"/>
          <w:szCs w:val="26"/>
        </w:rPr>
        <w:t xml:space="preserve"> Sweden</w:t>
      </w:r>
      <w:del w:id="175" w:author="José Manuel Aburto" w:date="2018-06-11T18:21:00Z">
        <w:r w:rsidDel="002761C4">
          <w:rPr>
            <w:rFonts w:ascii="Garamond" w:hAnsi="Garamond" w:cs="Times New Roman"/>
            <w:sz w:val="26"/>
            <w:szCs w:val="26"/>
          </w:rPr>
          <w:delText xml:space="preserve"> and Norway</w:delText>
        </w:r>
      </w:del>
      <w:r>
        <w:rPr>
          <w:rFonts w:ascii="Garamond" w:hAnsi="Garamond" w:cs="Times New Roman"/>
          <w:sz w:val="26"/>
          <w:szCs w:val="26"/>
        </w:rPr>
        <w:t xml:space="preserve">. Moreover, our decomposition </w:t>
      </w:r>
      <w:r w:rsidR="00A80E09">
        <w:rPr>
          <w:rFonts w:ascii="Garamond" w:hAnsi="Garamond" w:cs="Times New Roman"/>
          <w:sz w:val="26"/>
          <w:szCs w:val="26"/>
        </w:rPr>
        <w:t>by</w:t>
      </w:r>
      <w:r>
        <w:rPr>
          <w:rFonts w:ascii="Garamond" w:hAnsi="Garamond" w:cs="Times New Roman"/>
          <w:sz w:val="26"/>
          <w:szCs w:val="26"/>
        </w:rPr>
        <w:t xml:space="preserve"> age</w:t>
      </w:r>
      <w:del w:id="176" w:author="José Manuel Aburto" w:date="2018-06-13T09:54:00Z">
        <w:r w:rsidR="00A80E09" w:rsidDel="00EC587E">
          <w:rPr>
            <w:rFonts w:ascii="Garamond" w:hAnsi="Garamond" w:cs="Times New Roman"/>
            <w:sz w:val="26"/>
            <w:szCs w:val="26"/>
          </w:rPr>
          <w:delText>-</w:delText>
        </w:r>
      </w:del>
      <w:r w:rsidR="00230D35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and</w:t>
      </w:r>
      <w:r w:rsidR="00230D35">
        <w:rPr>
          <w:rFonts w:ascii="Garamond" w:hAnsi="Garamond" w:cs="Times New Roman"/>
          <w:sz w:val="26"/>
          <w:szCs w:val="26"/>
        </w:rPr>
        <w:t xml:space="preserve"> c</w:t>
      </w:r>
      <w:r>
        <w:rPr>
          <w:rFonts w:ascii="Garamond" w:hAnsi="Garamond" w:cs="Times New Roman"/>
          <w:sz w:val="26"/>
          <w:szCs w:val="26"/>
        </w:rPr>
        <w:t>ause</w:t>
      </w:r>
      <w:del w:id="177" w:author="José Manuel Aburto" w:date="2018-06-13T09:54:00Z">
        <w:r w:rsidR="00230D35" w:rsidDel="00EC587E">
          <w:rPr>
            <w:rFonts w:ascii="Garamond" w:hAnsi="Garamond" w:cs="Times New Roman"/>
            <w:sz w:val="26"/>
            <w:szCs w:val="26"/>
          </w:rPr>
          <w:delText>-o</w:delText>
        </w:r>
      </w:del>
      <w:ins w:id="178" w:author="José Manuel Aburto" w:date="2018-06-13T09:54:00Z">
        <w:r w:rsidR="00EC587E">
          <w:rPr>
            <w:rFonts w:ascii="Garamond" w:hAnsi="Garamond" w:cs="Times New Roman"/>
            <w:sz w:val="26"/>
            <w:szCs w:val="26"/>
          </w:rPr>
          <w:t xml:space="preserve"> o</w:t>
        </w:r>
      </w:ins>
      <w:r w:rsidR="00230D35">
        <w:rPr>
          <w:rFonts w:ascii="Garamond" w:hAnsi="Garamond" w:cs="Times New Roman"/>
          <w:sz w:val="26"/>
          <w:szCs w:val="26"/>
        </w:rPr>
        <w:t>f</w:t>
      </w:r>
      <w:ins w:id="179" w:author="José Manuel Aburto" w:date="2018-06-13T09:54:00Z">
        <w:r w:rsidR="00EC587E">
          <w:rPr>
            <w:rFonts w:ascii="Garamond" w:hAnsi="Garamond" w:cs="Times New Roman"/>
            <w:sz w:val="26"/>
            <w:szCs w:val="26"/>
          </w:rPr>
          <w:t xml:space="preserve"> </w:t>
        </w:r>
      </w:ins>
      <w:del w:id="180" w:author="José Manuel Aburto" w:date="2018-06-13T09:54:00Z">
        <w:r w:rsidR="00230D35" w:rsidDel="00EC587E">
          <w:rPr>
            <w:rFonts w:ascii="Garamond" w:hAnsi="Garamond" w:cs="Times New Roman"/>
            <w:sz w:val="26"/>
            <w:szCs w:val="26"/>
          </w:rPr>
          <w:delText>-</w:delText>
        </w:r>
      </w:del>
      <w:r w:rsidR="00A80E09">
        <w:rPr>
          <w:rFonts w:ascii="Garamond" w:hAnsi="Garamond" w:cs="Times New Roman"/>
          <w:sz w:val="26"/>
          <w:szCs w:val="26"/>
        </w:rPr>
        <w:t>death</w:t>
      </w:r>
      <w:r>
        <w:rPr>
          <w:rFonts w:ascii="Garamond" w:hAnsi="Garamond" w:cs="Times New Roman"/>
          <w:sz w:val="26"/>
          <w:szCs w:val="26"/>
        </w:rPr>
        <w:t xml:space="preserve"> allowed us to identify conditions and ages that contribute the most to lifespan inequality changes</w:t>
      </w:r>
      <w:r w:rsidR="00230D35">
        <w:rPr>
          <w:rFonts w:ascii="Garamond" w:hAnsi="Garamond" w:cs="Times New Roman"/>
          <w:sz w:val="26"/>
          <w:szCs w:val="26"/>
        </w:rPr>
        <w:t>, and we</w:t>
      </w:r>
      <w:r>
        <w:rPr>
          <w:rFonts w:ascii="Garamond" w:hAnsi="Garamond" w:cs="Times New Roman"/>
          <w:sz w:val="26"/>
          <w:szCs w:val="26"/>
        </w:rPr>
        <w:t xml:space="preserve"> were able to translate them into potential gains in life expectancy if efforts were concentrated in </w:t>
      </w:r>
      <w:r w:rsidR="00A80E09">
        <w:rPr>
          <w:rFonts w:ascii="Garamond" w:hAnsi="Garamond" w:cs="Times New Roman"/>
          <w:sz w:val="26"/>
          <w:szCs w:val="26"/>
        </w:rPr>
        <w:t>these ages and causes of death.</w:t>
      </w:r>
    </w:p>
    <w:p w14:paraId="04019CE5" w14:textId="77777777" w:rsidR="00A80E09" w:rsidRDefault="00A80E09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</w:p>
    <w:p w14:paraId="77D51286" w14:textId="0968E783" w:rsidR="00636E45" w:rsidRDefault="00636E4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Conclusions</w:t>
      </w:r>
    </w:p>
    <w:p w14:paraId="68D09208" w14:textId="77777777" w:rsidR="00BD7FD8" w:rsidRDefault="002F62DD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ins w:id="181" w:author="Maarten Wensink" w:date="2018-06-12T11:14:00Z"/>
          <w:rFonts w:ascii="Garamond" w:hAnsi="Garamond" w:cs="Times New Roman"/>
          <w:sz w:val="26"/>
          <w:szCs w:val="26"/>
        </w:rPr>
      </w:pPr>
      <w:r w:rsidRPr="002F62DD">
        <w:rPr>
          <w:rFonts w:ascii="Garamond" w:hAnsi="Garamond" w:cs="Times New Roman"/>
          <w:sz w:val="26"/>
          <w:szCs w:val="26"/>
        </w:rPr>
        <w:tab/>
        <w:t>Lifespan inequality together with life expectancy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F119C0">
        <w:rPr>
          <w:rFonts w:ascii="Garamond" w:hAnsi="Garamond" w:cs="Times New Roman"/>
          <w:sz w:val="26"/>
          <w:szCs w:val="26"/>
        </w:rPr>
        <w:t xml:space="preserve">gives a broader perspective on the effect of mortality changes on population health. Our results show that </w:t>
      </w:r>
      <w:r w:rsidR="006E7C28">
        <w:rPr>
          <w:rFonts w:ascii="Garamond" w:hAnsi="Garamond" w:cs="Times New Roman"/>
          <w:sz w:val="26"/>
          <w:szCs w:val="26"/>
        </w:rPr>
        <w:t>life expectancy and lifespan inequality have been negatively correlated since at least 1960 in Denmark.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636E45">
        <w:rPr>
          <w:rFonts w:ascii="Garamond" w:hAnsi="Garamond" w:cs="Times New Roman"/>
          <w:sz w:val="26"/>
          <w:szCs w:val="26"/>
        </w:rPr>
        <w:t xml:space="preserve">Currently, Denmark lags Sweden </w:t>
      </w:r>
      <w:r w:rsidR="004A1205">
        <w:rPr>
          <w:rFonts w:ascii="Garamond" w:hAnsi="Garamond" w:cs="Times New Roman"/>
          <w:sz w:val="26"/>
          <w:szCs w:val="26"/>
        </w:rPr>
        <w:t xml:space="preserve">both </w:t>
      </w:r>
      <w:r w:rsidR="00636E45">
        <w:rPr>
          <w:rFonts w:ascii="Garamond" w:hAnsi="Garamond" w:cs="Times New Roman"/>
          <w:sz w:val="26"/>
          <w:szCs w:val="26"/>
        </w:rPr>
        <w:t>in terms of high life expectancy and low inequality due to two main causes: infant mortality and cancer.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636E45">
        <w:rPr>
          <w:rFonts w:ascii="Garamond" w:hAnsi="Garamond" w:cs="Times New Roman"/>
          <w:sz w:val="26"/>
          <w:szCs w:val="26"/>
        </w:rPr>
        <w:t>Denmark therefore has a clear and consistent public health policy target: reduce infant mortality and cancer mortality.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24214D">
        <w:rPr>
          <w:rFonts w:ascii="Garamond" w:hAnsi="Garamond" w:cs="Times New Roman"/>
          <w:sz w:val="26"/>
          <w:szCs w:val="26"/>
        </w:rPr>
        <w:t xml:space="preserve">Our approach demonstrates </w:t>
      </w:r>
      <w:r w:rsidR="0024214D">
        <w:rPr>
          <w:rFonts w:ascii="Garamond" w:hAnsi="Garamond" w:cs="Times New Roman"/>
          <w:sz w:val="26"/>
          <w:szCs w:val="26"/>
        </w:rPr>
        <w:lastRenderedPageBreak/>
        <w:t xml:space="preserve">how </w:t>
      </w:r>
      <w:r w:rsidR="00F119C0">
        <w:rPr>
          <w:rFonts w:ascii="Garamond" w:hAnsi="Garamond" w:cs="Times New Roman"/>
          <w:sz w:val="26"/>
          <w:szCs w:val="26"/>
        </w:rPr>
        <w:t xml:space="preserve">reduction in lifespan inequality as a </w:t>
      </w:r>
      <w:r w:rsidR="0024214D">
        <w:rPr>
          <w:rFonts w:ascii="Garamond" w:hAnsi="Garamond" w:cs="Times New Roman"/>
          <w:sz w:val="26"/>
          <w:szCs w:val="26"/>
        </w:rPr>
        <w:t>policy target</w:t>
      </w:r>
      <w:r w:rsidR="00F119C0">
        <w:rPr>
          <w:rFonts w:ascii="Garamond" w:hAnsi="Garamond" w:cs="Times New Roman"/>
          <w:sz w:val="26"/>
          <w:szCs w:val="26"/>
        </w:rPr>
        <w:t xml:space="preserve"> can be translated into gains in life expectancy.</w:t>
      </w:r>
    </w:p>
    <w:p w14:paraId="18A3FD65" w14:textId="16EEF8EE" w:rsidR="00624F65" w:rsidRDefault="00F119C0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del w:id="182" w:author="Maarten Wensink" w:date="2018-06-12T11:14:00Z">
        <w:r w:rsidDel="00BD7FD8">
          <w:rPr>
            <w:rFonts w:ascii="Garamond" w:hAnsi="Garamond" w:cs="Times New Roman"/>
            <w:sz w:val="26"/>
            <w:szCs w:val="26"/>
          </w:rPr>
          <w:delText xml:space="preserve"> </w:delText>
        </w:r>
      </w:del>
    </w:p>
    <w:p w14:paraId="42C70EC1" w14:textId="5EAE848D" w:rsidR="00D15FB9" w:rsidRPr="00D15FB9" w:rsidRDefault="00D15FB9" w:rsidP="00A60AA5">
      <w:pPr>
        <w:tabs>
          <w:tab w:val="center" w:pos="4702"/>
        </w:tabs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 w:rsidRPr="00D15FB9">
        <w:rPr>
          <w:rFonts w:ascii="Garamond" w:hAnsi="Garamond" w:cs="Times New Roman"/>
          <w:b/>
          <w:sz w:val="26"/>
          <w:szCs w:val="26"/>
        </w:rPr>
        <w:t>List of abbreviations</w:t>
      </w:r>
      <w:r w:rsidR="00A60AA5">
        <w:rPr>
          <w:rFonts w:ascii="Garamond" w:hAnsi="Garamond" w:cs="Times New Roman"/>
          <w:b/>
          <w:sz w:val="26"/>
          <w:szCs w:val="26"/>
        </w:rPr>
        <w:tab/>
      </w:r>
    </w:p>
    <w:p w14:paraId="71A0E931" w14:textId="3C87C384" w:rsidR="00D15FB9" w:rsidRPr="00D15FB9" w:rsidRDefault="00D15FB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D15FB9">
        <w:rPr>
          <w:rFonts w:ascii="Garamond" w:hAnsi="Garamond" w:cs="Times New Roman"/>
          <w:sz w:val="26"/>
          <w:szCs w:val="26"/>
        </w:rPr>
        <w:t>CoV. Coefficient of variation.</w:t>
      </w:r>
    </w:p>
    <w:p w14:paraId="584416E6" w14:textId="15AE3580" w:rsidR="00276712" w:rsidRDefault="00D15FB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D15FB9">
        <w:rPr>
          <w:rFonts w:ascii="Garamond" w:hAnsi="Garamond" w:cs="Times New Roman"/>
          <w:sz w:val="26"/>
          <w:szCs w:val="26"/>
        </w:rPr>
        <w:t>ICD. International Classifications of Diseases</w:t>
      </w:r>
    </w:p>
    <w:p w14:paraId="57472CB7" w14:textId="15097B98" w:rsidR="00C27F79" w:rsidDel="00BD7FD8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del w:id="183" w:author="Maarten Wensink" w:date="2018-06-12T11:14:00Z"/>
          <w:rFonts w:ascii="Garamond" w:hAnsi="Garamond" w:cs="Times New Roman"/>
          <w:sz w:val="26"/>
          <w:szCs w:val="26"/>
        </w:rPr>
      </w:pPr>
    </w:p>
    <w:p w14:paraId="42B4E4FD" w14:textId="6CE08694" w:rsidR="00A60AA5" w:rsidRDefault="00A60AA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b/>
          <w:sz w:val="26"/>
          <w:szCs w:val="26"/>
        </w:rPr>
        <w:t>Declarations</w:t>
      </w:r>
    </w:p>
    <w:p w14:paraId="7C97D093" w14:textId="2A389CCC" w:rsidR="00C27F79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 xml:space="preserve">Ethics approval and consent to participate: </w:t>
      </w:r>
      <w:r w:rsidRPr="00C27F79">
        <w:rPr>
          <w:rFonts w:ascii="Garamond" w:hAnsi="Garamond" w:cs="Times New Roman"/>
          <w:sz w:val="26"/>
          <w:szCs w:val="26"/>
        </w:rPr>
        <w:t xml:space="preserve">We use secondary, grouped, publicly available data. </w:t>
      </w:r>
      <w:r w:rsidR="00973CB7" w:rsidRPr="00C27F79">
        <w:rPr>
          <w:rFonts w:ascii="Garamond" w:hAnsi="Garamond" w:cs="Times New Roman"/>
          <w:sz w:val="26"/>
          <w:szCs w:val="26"/>
        </w:rPr>
        <w:t>Therefore,</w:t>
      </w:r>
      <w:r w:rsidRPr="00C27F79">
        <w:rPr>
          <w:rFonts w:ascii="Garamond" w:hAnsi="Garamond" w:cs="Times New Roman"/>
          <w:sz w:val="26"/>
          <w:szCs w:val="26"/>
        </w:rPr>
        <w:t xml:space="preserve"> no ethics approval from our institutions was needed.</w:t>
      </w:r>
    </w:p>
    <w:p w14:paraId="6E1DE6CC" w14:textId="23977823" w:rsidR="00C27F79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C27F79">
        <w:rPr>
          <w:rFonts w:ascii="Garamond" w:hAnsi="Garamond" w:cs="Times New Roman"/>
          <w:b/>
          <w:sz w:val="26"/>
          <w:szCs w:val="26"/>
        </w:rPr>
        <w:t>Consent to Publish:</w:t>
      </w:r>
      <w:r>
        <w:rPr>
          <w:rFonts w:ascii="Garamond" w:hAnsi="Garamond" w:cs="Times New Roman"/>
          <w:b/>
          <w:sz w:val="26"/>
          <w:szCs w:val="26"/>
        </w:rPr>
        <w:t xml:space="preserve"> </w:t>
      </w:r>
      <w:r w:rsidRPr="00C27F79">
        <w:rPr>
          <w:rFonts w:ascii="Garamond" w:hAnsi="Garamond" w:cs="Times New Roman"/>
          <w:sz w:val="26"/>
          <w:szCs w:val="26"/>
        </w:rPr>
        <w:t>Not applicable</w:t>
      </w:r>
      <w:r>
        <w:rPr>
          <w:rFonts w:ascii="Garamond" w:hAnsi="Garamond" w:cs="Times New Roman"/>
          <w:sz w:val="26"/>
          <w:szCs w:val="26"/>
        </w:rPr>
        <w:t>.</w:t>
      </w:r>
    </w:p>
    <w:p w14:paraId="28EBBB14" w14:textId="69EFA154" w:rsidR="000F2BC8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C27F79">
        <w:rPr>
          <w:rFonts w:ascii="Garamond" w:hAnsi="Garamond" w:cs="Times New Roman"/>
          <w:b/>
          <w:sz w:val="26"/>
          <w:szCs w:val="26"/>
        </w:rPr>
        <w:t>Availability of data and materials:</w:t>
      </w:r>
      <w:r>
        <w:rPr>
          <w:rFonts w:ascii="Garamond" w:hAnsi="Garamond" w:cs="Times New Roman"/>
          <w:b/>
          <w:sz w:val="26"/>
          <w:szCs w:val="26"/>
        </w:rPr>
        <w:t xml:space="preserve"> </w:t>
      </w:r>
      <w:r w:rsidRPr="00C27F79">
        <w:rPr>
          <w:rFonts w:ascii="Garamond" w:hAnsi="Garamond" w:cs="Times New Roman"/>
          <w:sz w:val="26"/>
          <w:szCs w:val="26"/>
        </w:rPr>
        <w:t>All data used in this study is publicly available through websites of Human Mortality Database and WHO mortality database (references 12 and 20, respectively)</w:t>
      </w:r>
      <w:r>
        <w:rPr>
          <w:rFonts w:ascii="Garamond" w:hAnsi="Garamond" w:cs="Times New Roman"/>
          <w:sz w:val="26"/>
          <w:szCs w:val="26"/>
        </w:rPr>
        <w:t>.</w:t>
      </w:r>
      <w:r w:rsidR="000F2BC8">
        <w:rPr>
          <w:rFonts w:ascii="Garamond" w:hAnsi="Garamond" w:cs="Times New Roman"/>
          <w:sz w:val="26"/>
          <w:szCs w:val="26"/>
        </w:rPr>
        <w:t xml:space="preserve"> Code to replicate the results available at </w:t>
      </w:r>
      <w:hyperlink r:id="rId14" w:history="1">
        <w:r w:rsidR="000F2BC8" w:rsidRPr="00CF276A">
          <w:rPr>
            <w:rStyle w:val="Hyperlink"/>
            <w:rFonts w:ascii="Garamond" w:hAnsi="Garamond" w:cs="Times New Roman"/>
            <w:sz w:val="26"/>
            <w:szCs w:val="26"/>
          </w:rPr>
          <w:t>https://github.com/jmaburto/Lifespan-inequality-Denmark/tree/master/R</w:t>
        </w:r>
      </w:hyperlink>
    </w:p>
    <w:p w14:paraId="0D781C53" w14:textId="236D4622" w:rsidR="00A60AA5" w:rsidRPr="00A60AA5" w:rsidRDefault="00A60AA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 xml:space="preserve">Competing interests: </w:t>
      </w:r>
      <w:r w:rsidRPr="00A60AA5">
        <w:rPr>
          <w:rFonts w:ascii="Garamond" w:hAnsi="Garamond" w:cs="Times New Roman"/>
          <w:sz w:val="26"/>
          <w:szCs w:val="26"/>
        </w:rPr>
        <w:t>None declared</w:t>
      </w:r>
      <w:r>
        <w:rPr>
          <w:rFonts w:ascii="Garamond" w:hAnsi="Garamond" w:cs="Times New Roman"/>
          <w:sz w:val="26"/>
          <w:szCs w:val="26"/>
        </w:rPr>
        <w:t>.</w:t>
      </w:r>
    </w:p>
    <w:p w14:paraId="0647A1A6" w14:textId="182D3320" w:rsidR="0060342D" w:rsidRPr="00A60AA5" w:rsidRDefault="003163A2" w:rsidP="00A60AA5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Funding</w:t>
      </w:r>
      <w:r w:rsidR="00A60AA5">
        <w:rPr>
          <w:rFonts w:ascii="Garamond" w:hAnsi="Garamond" w:cs="Times New Roman"/>
          <w:b/>
          <w:sz w:val="26"/>
          <w:szCs w:val="26"/>
        </w:rPr>
        <w:t xml:space="preserve"> </w:t>
      </w:r>
      <w:r w:rsidR="00A747BE">
        <w:rPr>
          <w:rFonts w:ascii="Garamond" w:hAnsi="Garamond" w:cs="Times New Roman"/>
          <w:sz w:val="26"/>
          <w:szCs w:val="26"/>
        </w:rPr>
        <w:t>All authors thank their supporting institutions</w:t>
      </w:r>
      <w:r w:rsidR="0040385D">
        <w:rPr>
          <w:rFonts w:ascii="Garamond" w:hAnsi="Garamond" w:cs="Times New Roman"/>
          <w:sz w:val="26"/>
          <w:szCs w:val="26"/>
        </w:rPr>
        <w:t xml:space="preserve"> This work was</w:t>
      </w:r>
      <w:r w:rsidR="006752F5">
        <w:rPr>
          <w:rFonts w:ascii="Garamond" w:hAnsi="Garamond" w:cs="Times New Roman"/>
          <w:sz w:val="26"/>
          <w:szCs w:val="26"/>
        </w:rPr>
        <w:t xml:space="preserve"> supported by a starting grant from the Eu</w:t>
      </w:r>
      <w:r w:rsidR="0040385D">
        <w:rPr>
          <w:rFonts w:ascii="Garamond" w:hAnsi="Garamond" w:cs="Times New Roman"/>
          <w:sz w:val="26"/>
          <w:szCs w:val="26"/>
        </w:rPr>
        <w:t>ropean Research Council</w:t>
      </w:r>
      <w:r w:rsidR="00A747BE">
        <w:rPr>
          <w:rFonts w:ascii="Garamond" w:hAnsi="Garamond" w:cs="Times New Roman"/>
          <w:sz w:val="26"/>
          <w:szCs w:val="26"/>
        </w:rPr>
        <w:t xml:space="preserve"> </w:t>
      </w:r>
      <w:r w:rsidR="0040385D">
        <w:rPr>
          <w:rFonts w:ascii="Garamond" w:hAnsi="Garamond" w:cs="Times New Roman"/>
          <w:sz w:val="26"/>
          <w:szCs w:val="26"/>
        </w:rPr>
        <w:t>[</w:t>
      </w:r>
      <w:r w:rsidR="00A747BE">
        <w:rPr>
          <w:rFonts w:ascii="Garamond" w:hAnsi="Garamond" w:cs="Times New Roman"/>
          <w:sz w:val="26"/>
          <w:szCs w:val="26"/>
        </w:rPr>
        <w:t>grant No.</w:t>
      </w:r>
      <w:r w:rsidR="006752F5">
        <w:rPr>
          <w:rFonts w:ascii="Garamond" w:hAnsi="Garamond" w:cs="Times New Roman"/>
          <w:sz w:val="26"/>
          <w:szCs w:val="26"/>
        </w:rPr>
        <w:t xml:space="preserve"> 716323</w:t>
      </w:r>
      <w:r w:rsidR="0040385D">
        <w:rPr>
          <w:rFonts w:ascii="Garamond" w:hAnsi="Garamond" w:cs="Times New Roman"/>
          <w:sz w:val="26"/>
          <w:szCs w:val="26"/>
        </w:rPr>
        <w:t xml:space="preserve"> to AvR]</w:t>
      </w:r>
      <w:r w:rsidR="006752F5">
        <w:rPr>
          <w:rFonts w:ascii="Garamond" w:hAnsi="Garamond" w:cs="Times New Roman"/>
          <w:sz w:val="26"/>
          <w:szCs w:val="26"/>
        </w:rPr>
        <w:t>.</w:t>
      </w:r>
    </w:p>
    <w:p w14:paraId="7A87D91A" w14:textId="12B20957" w:rsidR="00624F65" w:rsidRDefault="007C17D7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Authors contributions:</w:t>
      </w:r>
      <w:r w:rsidR="00A60AA5">
        <w:rPr>
          <w:rFonts w:ascii="Garamond" w:hAnsi="Garamond" w:cs="Times New Roman"/>
          <w:b/>
          <w:sz w:val="26"/>
          <w:szCs w:val="26"/>
        </w:rPr>
        <w:t xml:space="preserve"> </w:t>
      </w:r>
      <w:ins w:id="184" w:author="José Manuel Aburto" w:date="2018-06-12T18:35:00Z">
        <w:r w:rsidR="001E2291">
          <w:rPr>
            <w:rFonts w:ascii="Garamond" w:hAnsi="Garamond" w:cs="Times New Roman"/>
            <w:sz w:val="26"/>
            <w:szCs w:val="26"/>
          </w:rPr>
          <w:t xml:space="preserve">JMA conceived the study. </w:t>
        </w:r>
      </w:ins>
      <w:r w:rsidR="00624F65">
        <w:rPr>
          <w:rFonts w:ascii="Garamond" w:hAnsi="Garamond" w:cs="Times New Roman"/>
          <w:sz w:val="26"/>
          <w:szCs w:val="26"/>
        </w:rPr>
        <w:t xml:space="preserve">JMA and MW designed the study. JMA, MW, AvR </w:t>
      </w:r>
      <w:ins w:id="185" w:author="José Manuel Aburto" w:date="2018-06-12T18:36:00Z">
        <w:r w:rsidR="001E2291">
          <w:rPr>
            <w:rFonts w:ascii="Garamond" w:hAnsi="Garamond" w:cs="Times New Roman"/>
            <w:sz w:val="26"/>
            <w:szCs w:val="26"/>
          </w:rPr>
          <w:t xml:space="preserve">and RLJ </w:t>
        </w:r>
      </w:ins>
      <w:r w:rsidR="00624F65">
        <w:rPr>
          <w:rFonts w:ascii="Garamond" w:hAnsi="Garamond" w:cs="Times New Roman"/>
          <w:sz w:val="26"/>
          <w:szCs w:val="26"/>
        </w:rPr>
        <w:t>interpreted results. All authors contributed to writing the manuscript.</w:t>
      </w:r>
    </w:p>
    <w:p w14:paraId="3F802BF4" w14:textId="2D302D16" w:rsidR="00C27F79" w:rsidRPr="00A60AA5" w:rsidRDefault="00C27F79" w:rsidP="000F3A26">
      <w:pPr>
        <w:spacing w:line="480" w:lineRule="auto"/>
        <w:jc w:val="both"/>
        <w:rPr>
          <w:rFonts w:ascii="Garamond" w:hAnsi="Garamond" w:cs="Times New Roman"/>
          <w:b/>
          <w:sz w:val="26"/>
          <w:szCs w:val="26"/>
        </w:rPr>
      </w:pPr>
      <w:r w:rsidRPr="00C27F79">
        <w:rPr>
          <w:rFonts w:ascii="Garamond" w:hAnsi="Garamond" w:cs="Times New Roman"/>
          <w:b/>
          <w:sz w:val="26"/>
          <w:szCs w:val="26"/>
        </w:rPr>
        <w:t>Acknowledgements</w:t>
      </w:r>
      <w:r>
        <w:rPr>
          <w:rFonts w:ascii="Garamond" w:hAnsi="Garamond" w:cs="Times New Roman"/>
          <w:sz w:val="26"/>
          <w:szCs w:val="26"/>
        </w:rPr>
        <w:t>: Not applicable.</w:t>
      </w:r>
    </w:p>
    <w:p w14:paraId="76F0CB04" w14:textId="153FE35D" w:rsidR="007543CE" w:rsidRPr="00A747BE" w:rsidRDefault="00B62339" w:rsidP="00CB3184">
      <w:pPr>
        <w:spacing w:line="360" w:lineRule="auto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References</w:t>
      </w:r>
    </w:p>
    <w:p w14:paraId="349A6D52" w14:textId="77777777" w:rsidR="002A719E" w:rsidRPr="00FC4689" w:rsidRDefault="002A719E" w:rsidP="002A719E">
      <w:pPr>
        <w:rPr>
          <w:rFonts w:ascii="Garamond" w:hAnsi="Garamond" w:cs="Times New Roman"/>
          <w:sz w:val="26"/>
          <w:szCs w:val="26"/>
        </w:rPr>
      </w:pPr>
    </w:p>
    <w:p w14:paraId="58E2C443" w14:textId="77777777" w:rsidR="00E63629" w:rsidRPr="00E63629" w:rsidRDefault="007543CE" w:rsidP="00E63629">
      <w:pPr>
        <w:pStyle w:val="EndNoteBibliography"/>
      </w:pPr>
      <w:r w:rsidRPr="00B2566E">
        <w:rPr>
          <w:rFonts w:ascii="Garamond" w:hAnsi="Garamond" w:cs="Times New Roman"/>
          <w:noProof w:val="0"/>
          <w:sz w:val="26"/>
          <w:szCs w:val="26"/>
        </w:rPr>
        <w:fldChar w:fldCharType="begin"/>
      </w:r>
      <w:r w:rsidRPr="00B2566E">
        <w:rPr>
          <w:rFonts w:ascii="Garamond" w:hAnsi="Garamond" w:cs="Times New Roman"/>
          <w:noProof w:val="0"/>
          <w:sz w:val="26"/>
          <w:szCs w:val="26"/>
        </w:rPr>
        <w:instrText xml:space="preserve"> ADDIN EN.REFLIST </w:instrText>
      </w:r>
      <w:r w:rsidRPr="00B2566E">
        <w:rPr>
          <w:rFonts w:ascii="Garamond" w:hAnsi="Garamond" w:cs="Times New Roman"/>
          <w:noProof w:val="0"/>
          <w:sz w:val="26"/>
          <w:szCs w:val="26"/>
        </w:rPr>
        <w:fldChar w:fldCharType="separate"/>
      </w:r>
      <w:r w:rsidR="00E63629" w:rsidRPr="00E63629">
        <w:t>1.</w:t>
      </w:r>
      <w:r w:rsidR="00E63629" w:rsidRPr="00E63629">
        <w:tab/>
        <w:t>Organization WH. World Health Statistics 2016: Monitoring Health for the SDGs Sustainable Development Goals: World Health Organization; 2016.</w:t>
      </w:r>
    </w:p>
    <w:p w14:paraId="4C4F481A" w14:textId="77777777" w:rsidR="00E63629" w:rsidRPr="00E63629" w:rsidRDefault="00E63629" w:rsidP="00E63629">
      <w:pPr>
        <w:pStyle w:val="EndNoteBibliography"/>
      </w:pPr>
      <w:r w:rsidRPr="00E63629">
        <w:t>2.</w:t>
      </w:r>
      <w:r w:rsidRPr="00E63629">
        <w:tab/>
        <w:t xml:space="preserve">Tuljapurkar S. The final inequality. Demography and the Economy. 2011:209. </w:t>
      </w:r>
    </w:p>
    <w:p w14:paraId="146B937A" w14:textId="77777777" w:rsidR="00E63629" w:rsidRPr="00E63629" w:rsidRDefault="00E63629" w:rsidP="00E63629">
      <w:pPr>
        <w:pStyle w:val="EndNoteBibliography"/>
      </w:pPr>
      <w:r w:rsidRPr="00E63629">
        <w:t>3.</w:t>
      </w:r>
      <w:r w:rsidRPr="00E63629">
        <w:tab/>
        <w:t xml:space="preserve">Marmot M. Inequalities in health. New England Journal of Medicine. 2001; 345(2):134-5. </w:t>
      </w:r>
    </w:p>
    <w:p w14:paraId="336EF275" w14:textId="77777777" w:rsidR="00E63629" w:rsidRPr="00E63629" w:rsidRDefault="00E63629" w:rsidP="00E63629">
      <w:pPr>
        <w:pStyle w:val="EndNoteBibliography"/>
      </w:pPr>
      <w:r w:rsidRPr="00E63629">
        <w:t>4.</w:t>
      </w:r>
      <w:r w:rsidRPr="00E63629">
        <w:tab/>
        <w:t xml:space="preserve">Mackenbach JP, Kulhánová I, Artnik B, et al. Changes in mortality inequalities over two decades: register based study of European countries. bmj. 2016; 353:i1732. </w:t>
      </w:r>
    </w:p>
    <w:p w14:paraId="27BA49C0" w14:textId="77777777" w:rsidR="00E63629" w:rsidRPr="00E63629" w:rsidRDefault="00E63629" w:rsidP="00E63629">
      <w:pPr>
        <w:pStyle w:val="EndNoteBibliography"/>
      </w:pPr>
      <w:r w:rsidRPr="00E63629">
        <w:t>5.</w:t>
      </w:r>
      <w:r w:rsidRPr="00E63629">
        <w:tab/>
        <w:t xml:space="preserve">Vaupel JW, Zhang Z, van Raalte AA. Life expectancy and disparity: an international comparison of life table data. BMJ open. 2011; 1(1):e000128. </w:t>
      </w:r>
    </w:p>
    <w:p w14:paraId="6DC7C849" w14:textId="77777777" w:rsidR="00E63629" w:rsidRPr="00E63629" w:rsidRDefault="00E63629" w:rsidP="00E63629">
      <w:pPr>
        <w:pStyle w:val="EndNoteBibliography"/>
      </w:pPr>
      <w:r w:rsidRPr="00E63629">
        <w:t>6.</w:t>
      </w:r>
      <w:r w:rsidRPr="00E63629">
        <w:tab/>
        <w:t xml:space="preserve">Edwards RD, Tuljapurkar S. Inequality in life spans and a new perspective on mortality convergence across industrialized countries. Population and Development Review. 2005; 31(4):645-74. </w:t>
      </w:r>
    </w:p>
    <w:p w14:paraId="64DCF28B" w14:textId="77777777" w:rsidR="00E63629" w:rsidRPr="00E63629" w:rsidRDefault="00E63629" w:rsidP="00E63629">
      <w:pPr>
        <w:pStyle w:val="EndNoteBibliography"/>
      </w:pPr>
      <w:r w:rsidRPr="00E63629">
        <w:t>7.</w:t>
      </w:r>
      <w:r w:rsidRPr="00E63629">
        <w:tab/>
        <w:t xml:space="preserve">Smits J, Monden C. Length of life inequality around the globe. Social Science &amp; Medicine. 2009; 68(6):1114-23. </w:t>
      </w:r>
    </w:p>
    <w:p w14:paraId="71452525" w14:textId="77777777" w:rsidR="00E63629" w:rsidRPr="00E63629" w:rsidRDefault="00E63629" w:rsidP="00E63629">
      <w:pPr>
        <w:pStyle w:val="EndNoteBibliography"/>
      </w:pPr>
      <w:r w:rsidRPr="00E63629">
        <w:t>8.</w:t>
      </w:r>
      <w:r w:rsidRPr="00E63629">
        <w:tab/>
        <w:t xml:space="preserve">Brønnum-Hansen H. Socially disparate trends in lifespan variation: a trend study on income and mortality based on nationwide Danish register data. BMJ open. 2017; 7(5):e014489. </w:t>
      </w:r>
    </w:p>
    <w:p w14:paraId="2BA3D7E8" w14:textId="77777777" w:rsidR="00E63629" w:rsidRPr="00E22CAD" w:rsidRDefault="00E63629" w:rsidP="00E63629">
      <w:pPr>
        <w:pStyle w:val="EndNoteBibliography"/>
        <w:rPr>
          <w:lang w:val="da-DK"/>
        </w:rPr>
      </w:pPr>
      <w:r w:rsidRPr="00E63629">
        <w:t>9.</w:t>
      </w:r>
      <w:r w:rsidRPr="00E63629">
        <w:tab/>
        <w:t xml:space="preserve">Firebaugh G, Acciai F, Noah AJ, Prather C, Nau C. Why lifespans are more variable among blacks than among whites in the United States. </w:t>
      </w:r>
      <w:r w:rsidRPr="00E22CAD">
        <w:rPr>
          <w:lang w:val="da-DK"/>
        </w:rPr>
        <w:t xml:space="preserve">Demography. 2014; 51(6):2025-45. </w:t>
      </w:r>
    </w:p>
    <w:p w14:paraId="2CEC060F" w14:textId="77777777" w:rsidR="00E63629" w:rsidRPr="00E63629" w:rsidRDefault="00E63629" w:rsidP="00E63629">
      <w:pPr>
        <w:pStyle w:val="EndNoteBibliography"/>
      </w:pPr>
      <w:r w:rsidRPr="00E22CAD">
        <w:rPr>
          <w:lang w:val="da-DK"/>
        </w:rPr>
        <w:t>10.</w:t>
      </w:r>
      <w:r w:rsidRPr="00E22CAD">
        <w:rPr>
          <w:lang w:val="da-DK"/>
        </w:rPr>
        <w:tab/>
        <w:t xml:space="preserve">van Raalte AA, Kunst AE, Deboosere P, et al. </w:t>
      </w:r>
      <w:r w:rsidRPr="00E63629">
        <w:t xml:space="preserve">More variation in lifespan in lower educated groups: evidence from 10 European countries. International Journal of Epidemiology. 2011:dyr146. </w:t>
      </w:r>
    </w:p>
    <w:p w14:paraId="55DAF99E" w14:textId="41F55D7B" w:rsidR="00E63629" w:rsidRPr="00E63629" w:rsidRDefault="00E63629" w:rsidP="00E63629">
      <w:pPr>
        <w:pStyle w:val="EndNoteBibliography"/>
      </w:pPr>
      <w:r w:rsidRPr="00E63629">
        <w:t>11.</w:t>
      </w:r>
      <w:r w:rsidRPr="00E63629">
        <w:tab/>
        <w:t xml:space="preserve">Aburto JM, van Raalte A. Lifespan dispersion in times of life expectancy fluctuation: the case of Central and Eastern Europe. </w:t>
      </w:r>
      <w:del w:id="186" w:author="MPIDR_D\vanraalte" w:date="2018-06-16T11:36:00Z">
        <w:r w:rsidRPr="002D2B18" w:rsidDel="002D2B18">
          <w:delText>MPIDR working paper. 2017.</w:delText>
        </w:r>
      </w:del>
      <w:ins w:id="187" w:author="MPIDR_D\vanraalte" w:date="2018-06-16T11:36:00Z">
        <w:r w:rsidR="002D2B18" w:rsidRPr="002D2B18">
          <w:t>Demography</w:t>
        </w:r>
        <w:r w:rsidR="002D2B18">
          <w:t xml:space="preserve"> (in press)</w:t>
        </w:r>
      </w:ins>
      <w:r w:rsidRPr="00E63629">
        <w:t xml:space="preserve"> </w:t>
      </w:r>
      <w:ins w:id="188" w:author="MPIDR_D\vanraalte" w:date="2018-06-16T11:36:00Z">
        <w:r w:rsidR="002D2B18">
          <w:t xml:space="preserve"> </w:t>
        </w:r>
      </w:ins>
    </w:p>
    <w:p w14:paraId="07D01BE4" w14:textId="77777777" w:rsidR="00E63629" w:rsidRPr="00E63629" w:rsidRDefault="00E63629" w:rsidP="00E63629">
      <w:pPr>
        <w:pStyle w:val="EndNoteBibliography"/>
      </w:pPr>
      <w:r w:rsidRPr="00E63629">
        <w:t>12.</w:t>
      </w:r>
      <w:r w:rsidRPr="00E63629">
        <w:tab/>
        <w:t>Human Mortality Database. University of California BU, and Max Planck Institute for Demographic Research (Germany). Human Mortality Database. 2017.</w:t>
      </w:r>
    </w:p>
    <w:p w14:paraId="5C7B4E97" w14:textId="77777777" w:rsidR="00E63629" w:rsidRPr="00E63629" w:rsidRDefault="00E63629" w:rsidP="00E63629">
      <w:pPr>
        <w:pStyle w:val="EndNoteBibliography"/>
      </w:pPr>
      <w:r w:rsidRPr="00E63629">
        <w:t>13.</w:t>
      </w:r>
      <w:r w:rsidRPr="00E63629">
        <w:tab/>
        <w:t xml:space="preserve">Lindahl-Jacobsen R, Oeppen J, Rizzi S, et al. Why did Danish women’s life expectancy stagnate? The influence of interwar generations’ smoking behaviour. European Journal of Epidemiology. 2016:1-5. </w:t>
      </w:r>
    </w:p>
    <w:p w14:paraId="5396F0CD" w14:textId="77777777" w:rsidR="00E63629" w:rsidRPr="00E63629" w:rsidRDefault="00E63629" w:rsidP="00E63629">
      <w:pPr>
        <w:pStyle w:val="EndNoteBibliography"/>
      </w:pPr>
      <w:r w:rsidRPr="00E63629">
        <w:t>14.</w:t>
      </w:r>
      <w:r w:rsidRPr="00E63629">
        <w:tab/>
        <w:t xml:space="preserve">Lindahl-Jacobsen R, Rau R, Jeune B, et al. Rise, stagnation, and rise of Danish women’s life expectancy. Proceedings of the National Academy of Sciences. 2016; 113(15):4015-20. </w:t>
      </w:r>
    </w:p>
    <w:p w14:paraId="59235DB4" w14:textId="77777777" w:rsidR="00E63629" w:rsidRPr="00E63629" w:rsidRDefault="00E63629" w:rsidP="00E63629">
      <w:pPr>
        <w:pStyle w:val="EndNoteBibliography"/>
      </w:pPr>
      <w:r w:rsidRPr="00E63629">
        <w:t>15.</w:t>
      </w:r>
      <w:r w:rsidRPr="00E63629">
        <w:tab/>
        <w:t xml:space="preserve">Ramström L, Wikmans T. Mortality attributable to tobacco among men in Sweden and other European countries: an analysis of data in a WHO report. Tobacco induced diseases. 2014; 12(1):14. </w:t>
      </w:r>
    </w:p>
    <w:p w14:paraId="5E0CEC70" w14:textId="77777777" w:rsidR="00E63629" w:rsidRPr="00E63629" w:rsidRDefault="00E63629" w:rsidP="00E63629">
      <w:pPr>
        <w:pStyle w:val="EndNoteBibliography"/>
      </w:pPr>
      <w:r w:rsidRPr="00E63629">
        <w:t>16.</w:t>
      </w:r>
      <w:r w:rsidRPr="00E63629">
        <w:tab/>
        <w:t xml:space="preserve">Drefahl S, Ahlbom A, Modig K. Losing Ground-Swedish Life Expectancy in a Comparative Perspective. PloS one. 2014; 9(2):e88357. </w:t>
      </w:r>
    </w:p>
    <w:p w14:paraId="4ED5F597" w14:textId="77777777" w:rsidR="00E63629" w:rsidRPr="00E63629" w:rsidRDefault="00E63629" w:rsidP="00E63629">
      <w:pPr>
        <w:pStyle w:val="EndNoteBibliography"/>
      </w:pPr>
      <w:r w:rsidRPr="00E63629">
        <w:t>17.</w:t>
      </w:r>
      <w:r w:rsidRPr="00E63629">
        <w:tab/>
        <w:t xml:space="preserve">van Raalte AA, Myrskylä M, Martikainen P. The role of smoking on mortality compression: An analysis of Finnish occupational social classes, 1971-2010. Demographic Research. 2015; 32:589. </w:t>
      </w:r>
    </w:p>
    <w:p w14:paraId="4EB37518" w14:textId="77777777" w:rsidR="00E63629" w:rsidRPr="00E63629" w:rsidRDefault="00E63629" w:rsidP="00E63629">
      <w:pPr>
        <w:pStyle w:val="EndNoteBibliography"/>
      </w:pPr>
      <w:r w:rsidRPr="00E63629">
        <w:t>18.</w:t>
      </w:r>
      <w:r w:rsidRPr="00E63629">
        <w:tab/>
        <w:t xml:space="preserve">Janssen F, Rousson V, Paccaud F. The role of smoking in changes in the survival curve: an empirical study in 10 European countries. Annals of epidemiology. 2015; 25(4):243-9. </w:t>
      </w:r>
    </w:p>
    <w:p w14:paraId="75CAF58C" w14:textId="77777777" w:rsidR="00E63629" w:rsidRPr="00E63629" w:rsidRDefault="00E63629" w:rsidP="00E63629">
      <w:pPr>
        <w:pStyle w:val="EndNoteBibliography"/>
      </w:pPr>
      <w:r w:rsidRPr="00E63629">
        <w:t>19.</w:t>
      </w:r>
      <w:r w:rsidRPr="00E63629">
        <w:tab/>
        <w:t xml:space="preserve">Magnussen J. The Scandinavian healthcare system. Medical solutions. 2009:63-8. </w:t>
      </w:r>
    </w:p>
    <w:p w14:paraId="6F3A9C05" w14:textId="5A428A2C" w:rsidR="00E63629" w:rsidRPr="00E63629" w:rsidRDefault="00E63629" w:rsidP="00E63629">
      <w:pPr>
        <w:pStyle w:val="EndNoteBibliography"/>
      </w:pPr>
      <w:r w:rsidRPr="00E63629">
        <w:t>20.</w:t>
      </w:r>
      <w:r w:rsidRPr="00E63629">
        <w:tab/>
        <w:t xml:space="preserve">Organization WH. Health statistics and information systems. 2017. </w:t>
      </w:r>
      <w:hyperlink r:id="rId15" w:history="1">
        <w:r w:rsidRPr="00E63629">
          <w:rPr>
            <w:rStyle w:val="Hyperlink"/>
          </w:rPr>
          <w:t>http://www.who.int/healthinfo/mortality_data/en/</w:t>
        </w:r>
      </w:hyperlink>
      <w:r w:rsidRPr="00E63629">
        <w:t>.</w:t>
      </w:r>
    </w:p>
    <w:p w14:paraId="75A065E0" w14:textId="77777777" w:rsidR="00E63629" w:rsidRPr="00E63629" w:rsidRDefault="00E63629" w:rsidP="00E63629">
      <w:pPr>
        <w:pStyle w:val="EndNoteBibliography"/>
      </w:pPr>
      <w:r w:rsidRPr="00E63629">
        <w:t>21.</w:t>
      </w:r>
      <w:r w:rsidRPr="00E63629">
        <w:tab/>
        <w:t xml:space="preserve">Rizzi S, Thinggaard M, Engholm G, et al. Comparison of non-parametric methods for ungrouping coarsely aggregated data. BMC medical research methodology. 2016; 16(1):59. </w:t>
      </w:r>
    </w:p>
    <w:p w14:paraId="6AF6685A" w14:textId="77777777" w:rsidR="00E63629" w:rsidRPr="00E63629" w:rsidRDefault="00E63629" w:rsidP="00E63629">
      <w:pPr>
        <w:pStyle w:val="EndNoteBibliography"/>
      </w:pPr>
      <w:r w:rsidRPr="00E63629">
        <w:t>22.</w:t>
      </w:r>
      <w:r w:rsidRPr="00E63629">
        <w:tab/>
        <w:t xml:space="preserve">Rizzi S, Gampe J, Eilers PH. Efficient estimation of smooth distributions from coarsely grouped data. American journal of epidemiology. 2015; 182(2):138-47. </w:t>
      </w:r>
    </w:p>
    <w:p w14:paraId="5C7C769F" w14:textId="77777777" w:rsidR="00E63629" w:rsidRPr="00E63629" w:rsidRDefault="00E63629" w:rsidP="00E63629">
      <w:pPr>
        <w:pStyle w:val="EndNoteBibliography"/>
      </w:pPr>
      <w:r w:rsidRPr="00E63629">
        <w:t>23.</w:t>
      </w:r>
      <w:r w:rsidRPr="00E63629">
        <w:tab/>
        <w:t>Organization WH. International statistical classification of diseases and related health problems: World Health Organization; 2004.</w:t>
      </w:r>
    </w:p>
    <w:p w14:paraId="083DD748" w14:textId="77777777" w:rsidR="00E63629" w:rsidRPr="00E63629" w:rsidRDefault="00E63629" w:rsidP="00E63629">
      <w:pPr>
        <w:pStyle w:val="EndNoteBibliography"/>
      </w:pPr>
      <w:r w:rsidRPr="00E22CAD">
        <w:rPr>
          <w:lang w:val="it-IT"/>
        </w:rPr>
        <w:t>24.</w:t>
      </w:r>
      <w:r w:rsidRPr="00E22CAD">
        <w:rPr>
          <w:lang w:val="it-IT"/>
        </w:rPr>
        <w:tab/>
        <w:t xml:space="preserve">Hashim D, Boffetta P, La Vecchia C, et al. </w:t>
      </w:r>
      <w:r w:rsidRPr="00E63629">
        <w:t xml:space="preserve">The global decrease in cancer mortality: trends and disparities. Annals of Oncology. 2016; 27(5):926-33. </w:t>
      </w:r>
    </w:p>
    <w:p w14:paraId="17420770" w14:textId="77777777" w:rsidR="00E63629" w:rsidRPr="00E63629" w:rsidRDefault="00E63629" w:rsidP="00E63629">
      <w:pPr>
        <w:pStyle w:val="EndNoteBibliography"/>
      </w:pPr>
      <w:r w:rsidRPr="00E63629">
        <w:t>25.</w:t>
      </w:r>
      <w:r w:rsidRPr="00E63629">
        <w:tab/>
        <w:t xml:space="preserve">Smallman-Raynor M, Phillips D. Late stages of epidemiological transition: health status in the developed world. Health &amp; place. 1999; 5(3):209-22. </w:t>
      </w:r>
    </w:p>
    <w:p w14:paraId="12B1CB39" w14:textId="77777777" w:rsidR="00E63629" w:rsidRPr="00E63629" w:rsidRDefault="00E63629" w:rsidP="00E63629">
      <w:pPr>
        <w:pStyle w:val="EndNoteBibliography"/>
      </w:pPr>
      <w:r w:rsidRPr="00E63629">
        <w:lastRenderedPageBreak/>
        <w:t>26.</w:t>
      </w:r>
      <w:r w:rsidRPr="00E63629">
        <w:tab/>
        <w:t>Organization WH. The world health report 2000: health systems: improving performance: World Health Organization; 2000.</w:t>
      </w:r>
    </w:p>
    <w:p w14:paraId="315AD1E8" w14:textId="77777777" w:rsidR="00E63629" w:rsidRPr="00E63629" w:rsidRDefault="00E63629" w:rsidP="00E63629">
      <w:pPr>
        <w:pStyle w:val="EndNoteBibliography"/>
      </w:pPr>
      <w:r w:rsidRPr="00E63629">
        <w:t>27.</w:t>
      </w:r>
      <w:r w:rsidRPr="00E63629">
        <w:tab/>
        <w:t xml:space="preserve">Organization WH, Cancer IAfRo. Personal Habits and Indoor Combustions Volume 100e A Review Of Human Carcinogens. IARC Monographs on the Evaluation of Carcinogenic Risks to Humans. 2012; 100:1-441. </w:t>
      </w:r>
    </w:p>
    <w:p w14:paraId="44FD5D82" w14:textId="77777777" w:rsidR="00E63629" w:rsidRPr="00E63629" w:rsidRDefault="00E63629" w:rsidP="00E63629">
      <w:pPr>
        <w:pStyle w:val="EndNoteBibliography"/>
      </w:pPr>
      <w:r w:rsidRPr="00E63629">
        <w:t>28.</w:t>
      </w:r>
      <w:r w:rsidRPr="00E63629">
        <w:tab/>
        <w:t xml:space="preserve">Rosenberg HM. Cause of death as a contemporary problem. Journal of the history of medicine and allied sciences. 1999; 54(2):133-53. </w:t>
      </w:r>
    </w:p>
    <w:p w14:paraId="3A80ED18" w14:textId="77777777" w:rsidR="00E63629" w:rsidRPr="00E63629" w:rsidRDefault="00E63629" w:rsidP="00E63629">
      <w:pPr>
        <w:pStyle w:val="EndNoteBibliography"/>
      </w:pPr>
      <w:r w:rsidRPr="00E63629">
        <w:t>29.</w:t>
      </w:r>
      <w:r w:rsidRPr="00E63629">
        <w:tab/>
        <w:t xml:space="preserve">Janssen F, Kunst AE. ICD coding changes and discontinuities in trends in cause-specific mortality in six European countries, 1950-99. Bulletin of the World Health Organization. 2004; 82(12):904-13. </w:t>
      </w:r>
    </w:p>
    <w:p w14:paraId="67DC758D" w14:textId="77777777" w:rsidR="00E63629" w:rsidRPr="00E63629" w:rsidRDefault="00E63629" w:rsidP="00E63629">
      <w:pPr>
        <w:pStyle w:val="EndNoteBibliography"/>
      </w:pPr>
      <w:r w:rsidRPr="00E63629">
        <w:t>30.</w:t>
      </w:r>
      <w:r w:rsidRPr="00E63629">
        <w:tab/>
        <w:t xml:space="preserve">van Raalte AA, Caswell H. Perturbation analysis of indices of lifespan variability. Demography. 2013; 50(5):1615-40. </w:t>
      </w:r>
    </w:p>
    <w:p w14:paraId="2004AB3B" w14:textId="77777777" w:rsidR="00E63629" w:rsidRPr="00E63629" w:rsidRDefault="00E63629" w:rsidP="00E63629">
      <w:pPr>
        <w:pStyle w:val="EndNoteBibliography"/>
      </w:pPr>
      <w:r w:rsidRPr="00E63629">
        <w:t>31.</w:t>
      </w:r>
      <w:r w:rsidRPr="00E63629">
        <w:tab/>
        <w:t xml:space="preserve">Wrycza TF, Missov TI, Baudisch A. Quantifying the shape of aging. PloS one. 2015; 10(3):e0119163. </w:t>
      </w:r>
    </w:p>
    <w:p w14:paraId="3367FD59" w14:textId="77777777" w:rsidR="00E63629" w:rsidRPr="00E63629" w:rsidRDefault="00E63629" w:rsidP="00E63629">
      <w:pPr>
        <w:pStyle w:val="EndNoteBibliography"/>
      </w:pPr>
      <w:r w:rsidRPr="00E63629">
        <w:t>32.</w:t>
      </w:r>
      <w:r w:rsidRPr="00E63629">
        <w:tab/>
        <w:t xml:space="preserve">Wilmoth JR, Horiuchi S. Rectangularization revisited: Variability of age at death within human populations. Demography. 1999; 36(4):475-95. </w:t>
      </w:r>
    </w:p>
    <w:p w14:paraId="3D2B12E3" w14:textId="77777777" w:rsidR="00E63629" w:rsidRPr="00E63629" w:rsidRDefault="00E63629" w:rsidP="00E63629">
      <w:pPr>
        <w:pStyle w:val="EndNoteBibliography"/>
      </w:pPr>
      <w:r w:rsidRPr="00E63629">
        <w:t>33.</w:t>
      </w:r>
      <w:r w:rsidRPr="00E63629">
        <w:tab/>
        <w:t>Colchero F, Rau R, Jones OR, et al. The emergence of longevous populations. Proceedings of the National Academy of Sciences. 2016. doi:10.1073/pnas.1612191113</w:t>
      </w:r>
    </w:p>
    <w:p w14:paraId="4BD51E33" w14:textId="77777777" w:rsidR="00E63629" w:rsidRPr="00E63629" w:rsidRDefault="00E63629" w:rsidP="00E63629">
      <w:pPr>
        <w:pStyle w:val="EndNoteBibliography"/>
      </w:pPr>
      <w:r w:rsidRPr="00E63629">
        <w:t>34.</w:t>
      </w:r>
      <w:r w:rsidRPr="00E63629">
        <w:tab/>
        <w:t xml:space="preserve">Horiuchi S, Wilmoth JR, Pletcher SD. A decomposition method based on a model of continuous change. Demography. 2008; 45(4):785-801. </w:t>
      </w:r>
    </w:p>
    <w:p w14:paraId="7F644A04" w14:textId="77777777" w:rsidR="00E63629" w:rsidRPr="00E63629" w:rsidRDefault="00E63629" w:rsidP="00E63629">
      <w:pPr>
        <w:pStyle w:val="EndNoteBibliography"/>
      </w:pPr>
      <w:r w:rsidRPr="00E63629">
        <w:t>35.</w:t>
      </w:r>
      <w:r w:rsidRPr="00E63629">
        <w:tab/>
        <w:t xml:space="preserve">Gillespie DO, Trotter MV, Tuljapurkar SD. Divergence in age patterns of mortality change drives international divergence in lifespan inequality. Demography. 2014; 51(3):1003-17. </w:t>
      </w:r>
    </w:p>
    <w:p w14:paraId="37556E93" w14:textId="77777777" w:rsidR="00E63629" w:rsidRPr="00E63629" w:rsidRDefault="00E63629" w:rsidP="00E63629">
      <w:pPr>
        <w:pStyle w:val="EndNoteBibliography"/>
      </w:pPr>
      <w:r w:rsidRPr="00E63629">
        <w:t>36.</w:t>
      </w:r>
      <w:r w:rsidRPr="00E63629">
        <w:tab/>
        <w:t xml:space="preserve">Seligman B, Greenberg G, Tuljapurkar S. Equity and length of lifespan are not the same. Proceedings of the National Academy of Sciences. 2016; 113(30):8420-3. </w:t>
      </w:r>
    </w:p>
    <w:p w14:paraId="5415A2E7" w14:textId="77777777" w:rsidR="00E63629" w:rsidRPr="00E63629" w:rsidRDefault="00E63629" w:rsidP="00E63629">
      <w:pPr>
        <w:pStyle w:val="EndNoteBibliography"/>
      </w:pPr>
      <w:r w:rsidRPr="00E63629">
        <w:t>37.</w:t>
      </w:r>
      <w:r w:rsidRPr="00E63629">
        <w:tab/>
        <w:t xml:space="preserve">Shkolnikov VM, Andreev EM, Zhang Z, Oeppen J, Vaupel JW. Losses of expected lifetime in the United States and other developed countries: methods and empirical analyses. Demography. 2011; 48(1):211-39. </w:t>
      </w:r>
    </w:p>
    <w:p w14:paraId="3EA6C4F4" w14:textId="77777777" w:rsidR="00E63629" w:rsidRPr="00E63629" w:rsidRDefault="00E63629" w:rsidP="00E63629">
      <w:pPr>
        <w:pStyle w:val="EndNoteBibliography"/>
      </w:pPr>
      <w:r w:rsidRPr="00E63629">
        <w:t>38.</w:t>
      </w:r>
      <w:r w:rsidRPr="00E63629">
        <w:tab/>
        <w:t xml:space="preserve">Blencowe H, Cousens S, Oestergaard MZ, et al. National, regional, and worldwide estimates of preterm birth rates in the year 2010 with time trends since 1990 for selected countries: a systematic analysis and implications. The Lancet. 2012; 379(9832):2162-72. </w:t>
      </w:r>
    </w:p>
    <w:p w14:paraId="46271D24" w14:textId="77777777" w:rsidR="00E63629" w:rsidRPr="00E63629" w:rsidRDefault="00E63629" w:rsidP="00E63629">
      <w:pPr>
        <w:pStyle w:val="EndNoteBibliography"/>
      </w:pPr>
      <w:r w:rsidRPr="00E63629">
        <w:t>39.</w:t>
      </w:r>
      <w:r w:rsidRPr="00E63629">
        <w:tab/>
        <w:t xml:space="preserve">Deb-Rinker P, León JA, Gilbert NL, et al. Differences in perinatal and infant mortality in high-income countries: artifacts of birth registration or evidence of true differences? BMC pediatrics. 2015; 15(1):112. </w:t>
      </w:r>
    </w:p>
    <w:p w14:paraId="5100DBD9" w14:textId="77777777" w:rsidR="00E63629" w:rsidRPr="00E63629" w:rsidRDefault="00E63629" w:rsidP="00E63629">
      <w:pPr>
        <w:pStyle w:val="EndNoteBibliography"/>
      </w:pPr>
      <w:r w:rsidRPr="00E63629">
        <w:t>40.</w:t>
      </w:r>
      <w:r w:rsidRPr="00E63629">
        <w:tab/>
        <w:t>MacDorman MF, Mathews T. Behind international rankings of infant mortality: how the United States compares with Europe: Department of Health and Human Services, Centers for Disease Control and Prevention, National Center for Health Statistics; 2009.</w:t>
      </w:r>
    </w:p>
    <w:p w14:paraId="3706D23B" w14:textId="77777777" w:rsidR="00E63629" w:rsidRPr="00E63629" w:rsidRDefault="00E63629" w:rsidP="00E63629">
      <w:pPr>
        <w:pStyle w:val="EndNoteBibliography"/>
      </w:pPr>
      <w:r w:rsidRPr="00E63629">
        <w:t>41.</w:t>
      </w:r>
      <w:r w:rsidRPr="00E63629">
        <w:tab/>
        <w:t xml:space="preserve">Zylbersztejn A, Gilbert R, Hardelid P, Hjern A. Why do more infants die in the UK than in Sweden? An intercountry comparison of birthweight-specific infant mortality. The Lancet. 2015; 386:S83. </w:t>
      </w:r>
    </w:p>
    <w:p w14:paraId="13701774" w14:textId="77777777" w:rsidR="00E63629" w:rsidRPr="00E63629" w:rsidRDefault="00E63629" w:rsidP="00E63629">
      <w:pPr>
        <w:pStyle w:val="EndNoteBibliography"/>
      </w:pPr>
      <w:r w:rsidRPr="00E63629">
        <w:t>42.</w:t>
      </w:r>
      <w:r w:rsidRPr="00E63629">
        <w:tab/>
        <w:t xml:space="preserve">Wennergren G, Nordstrand K, Alm B, et al. Updated Swedish advice on reducing the risk of sudden infant death syndrome. Acta Paediatrica. 2015; 104(5):444-8. </w:t>
      </w:r>
    </w:p>
    <w:p w14:paraId="6F80B885" w14:textId="64CBC0C5" w:rsidR="00E63629" w:rsidRPr="00E63629" w:rsidRDefault="00E63629" w:rsidP="00E63629">
      <w:pPr>
        <w:pStyle w:val="EndNoteBibliography"/>
      </w:pPr>
      <w:r w:rsidRPr="00E63629">
        <w:t>43.</w:t>
      </w:r>
      <w:r w:rsidRPr="00E63629">
        <w:tab/>
        <w:t xml:space="preserve">Agency) SH. National Cancer Plans. 2018. </w:t>
      </w:r>
      <w:hyperlink r:id="rId16" w:history="1">
        <w:r w:rsidRPr="00E63629">
          <w:rPr>
            <w:rStyle w:val="Hyperlink"/>
          </w:rPr>
          <w:t>https://www.sst.dk</w:t>
        </w:r>
      </w:hyperlink>
      <w:r w:rsidRPr="00E63629">
        <w:t>.</w:t>
      </w:r>
    </w:p>
    <w:p w14:paraId="34D253F5" w14:textId="32B2FC65" w:rsidR="00E63629" w:rsidRPr="00E63629" w:rsidRDefault="00E63629" w:rsidP="00E63629">
      <w:pPr>
        <w:pStyle w:val="EndNoteBibliography"/>
      </w:pPr>
      <w:r w:rsidRPr="00E63629">
        <w:t>44.</w:t>
      </w:r>
      <w:r w:rsidRPr="00E63629">
        <w:tab/>
        <w:t xml:space="preserve">Organization WH. European Health Information Gateway. </w:t>
      </w:r>
      <w:hyperlink r:id="rId17" w:history="1">
        <w:r w:rsidRPr="00E63629">
          <w:rPr>
            <w:rStyle w:val="Hyperlink"/>
          </w:rPr>
          <w:t>https://gateway.euro.who.int/en/indicators/h2020_15-mortality-from-external-causes-males/</w:t>
        </w:r>
      </w:hyperlink>
      <w:r w:rsidRPr="00E63629">
        <w:t>. 2017. Accessed 21/11 2017.</w:t>
      </w:r>
    </w:p>
    <w:p w14:paraId="3EEBA915" w14:textId="77777777" w:rsidR="00E63629" w:rsidRPr="00E63629" w:rsidRDefault="00E63629" w:rsidP="00E63629">
      <w:pPr>
        <w:pStyle w:val="EndNoteBibliography"/>
      </w:pPr>
      <w:r w:rsidRPr="00E63629">
        <w:t>45.</w:t>
      </w:r>
      <w:r w:rsidRPr="00E63629">
        <w:tab/>
        <w:t xml:space="preserve">Titelman D, Oskarsson H, Wahlbeck K, et al. Suicide mortality trends in the Nordic countries 1980–2009. Nordic journal of psychiatry. 2013; 67(6):414-23. </w:t>
      </w:r>
    </w:p>
    <w:p w14:paraId="445A9C3C" w14:textId="77777777" w:rsidR="00E63629" w:rsidRPr="00E63629" w:rsidRDefault="00E63629" w:rsidP="00E63629">
      <w:pPr>
        <w:pStyle w:val="EndNoteBibliography"/>
      </w:pPr>
      <w:r w:rsidRPr="00E63629">
        <w:t>46.</w:t>
      </w:r>
      <w:r w:rsidRPr="00E63629">
        <w:tab/>
        <w:t xml:space="preserve">Bergen H, Hawton K, Kapur N, et al. Shared characteristics of suicides and other unnatural deaths following non-fatal self-harm? A multicentre study of risk factors. Psychological medicine. 2012; 42(4):727-41. </w:t>
      </w:r>
    </w:p>
    <w:p w14:paraId="31FBEBDD" w14:textId="476D3A19" w:rsidR="00CB3184" w:rsidRDefault="007543CE" w:rsidP="00E24D0D">
      <w:pPr>
        <w:contextualSpacing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lastRenderedPageBreak/>
        <w:fldChar w:fldCharType="end"/>
      </w:r>
    </w:p>
    <w:p w14:paraId="0B1FBDFC" w14:textId="4C130B49" w:rsidR="00CB3184" w:rsidRPr="00CB3184" w:rsidRDefault="00CB3184" w:rsidP="00CB3184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br w:type="page"/>
      </w:r>
      <w:r w:rsidRPr="00B2566E">
        <w:rPr>
          <w:rFonts w:ascii="Garamond" w:hAnsi="Garamond" w:cs="Times New Roman"/>
          <w:b/>
          <w:sz w:val="26"/>
          <w:szCs w:val="26"/>
        </w:rPr>
        <w:lastRenderedPageBreak/>
        <w:t>Figures and Tables</w:t>
      </w:r>
    </w:p>
    <w:p w14:paraId="5BC813CF" w14:textId="27788FC9" w:rsidR="00CB3184" w:rsidRPr="00B2566E" w:rsidRDefault="00CB3184" w:rsidP="00CB3184">
      <w:pPr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Figure 1. Life expectancy (panel A) and lifespan inequality (panel B) trends from 1960 to </w:t>
      </w:r>
      <w:del w:id="189" w:author="José Manuel Aburto" w:date="2018-06-12T18:36:00Z">
        <w:r w:rsidRPr="00B2566E" w:rsidDel="001E2291">
          <w:rPr>
            <w:rFonts w:ascii="Garamond" w:hAnsi="Garamond" w:cs="Times New Roman"/>
            <w:sz w:val="26"/>
            <w:szCs w:val="26"/>
          </w:rPr>
          <w:delText xml:space="preserve">2015 </w:delText>
        </w:r>
      </w:del>
      <w:ins w:id="190" w:author="José Manuel Aburto" w:date="2018-06-12T18:36:00Z">
        <w:r w:rsidR="001E2291" w:rsidRPr="00B2566E">
          <w:rPr>
            <w:rFonts w:ascii="Garamond" w:hAnsi="Garamond" w:cs="Times New Roman"/>
            <w:sz w:val="26"/>
            <w:szCs w:val="26"/>
          </w:rPr>
          <w:t>201</w:t>
        </w:r>
        <w:r w:rsidR="001E2291">
          <w:rPr>
            <w:rFonts w:ascii="Garamond" w:hAnsi="Garamond" w:cs="Times New Roman"/>
            <w:sz w:val="26"/>
            <w:szCs w:val="26"/>
          </w:rPr>
          <w:t>4</w:t>
        </w:r>
        <w:r w:rsidR="001E2291" w:rsidRPr="00B2566E">
          <w:rPr>
            <w:rFonts w:ascii="Garamond" w:hAnsi="Garamond" w:cs="Times New Roman"/>
            <w:sz w:val="26"/>
            <w:szCs w:val="26"/>
          </w:rPr>
          <w:t xml:space="preserve"> </w:t>
        </w:r>
      </w:ins>
      <w:r w:rsidRPr="00B2566E">
        <w:rPr>
          <w:rFonts w:ascii="Garamond" w:hAnsi="Garamond" w:cs="Times New Roman"/>
          <w:sz w:val="26"/>
          <w:szCs w:val="26"/>
        </w:rPr>
        <w:t>for Denmark</w:t>
      </w:r>
      <w:del w:id="191" w:author="José Manuel Aburto" w:date="2018-06-11T17:17:00Z">
        <w:r w:rsidRPr="00B2566E" w:rsidDel="0085330D">
          <w:rPr>
            <w:rFonts w:ascii="Garamond" w:hAnsi="Garamond" w:cs="Times New Roman"/>
            <w:sz w:val="26"/>
            <w:szCs w:val="26"/>
          </w:rPr>
          <w:delText>,</w:delText>
        </w:r>
      </w:del>
      <w:ins w:id="192" w:author="José Manuel Aburto" w:date="2018-06-11T17:17:00Z">
        <w:r w:rsidR="0085330D">
          <w:rPr>
            <w:rFonts w:ascii="Garamond" w:hAnsi="Garamond" w:cs="Times New Roman"/>
            <w:sz w:val="26"/>
            <w:szCs w:val="26"/>
          </w:rPr>
          <w:t xml:space="preserve"> and</w:t>
        </w:r>
      </w:ins>
      <w:r w:rsidRPr="00B2566E">
        <w:rPr>
          <w:rFonts w:ascii="Garamond" w:hAnsi="Garamond" w:cs="Times New Roman"/>
          <w:sz w:val="26"/>
          <w:szCs w:val="26"/>
        </w:rPr>
        <w:t xml:space="preserve"> Sweden </w:t>
      </w:r>
      <w:del w:id="193" w:author="José Manuel Aburto" w:date="2018-06-11T17:17:00Z">
        <w:r w:rsidRPr="00B2566E" w:rsidDel="0085330D">
          <w:rPr>
            <w:rFonts w:ascii="Garamond" w:hAnsi="Garamond" w:cs="Times New Roman"/>
            <w:sz w:val="26"/>
            <w:szCs w:val="26"/>
          </w:rPr>
          <w:delText xml:space="preserve">and Norway </w:delText>
        </w:r>
      </w:del>
      <w:r w:rsidRPr="00B2566E">
        <w:rPr>
          <w:rFonts w:ascii="Garamond" w:hAnsi="Garamond" w:cs="Times New Roman"/>
          <w:sz w:val="26"/>
          <w:szCs w:val="26"/>
        </w:rPr>
        <w:t>by sex.</w:t>
      </w:r>
      <w:r>
        <w:rPr>
          <w:rFonts w:ascii="Garamond" w:hAnsi="Garamond" w:cs="Times New Roman"/>
          <w:sz w:val="26"/>
          <w:szCs w:val="26"/>
        </w:rPr>
        <w:t xml:space="preserve"> The shaded area refers to the period of life expectancy stagnation in Danish females 1975-1995.</w:t>
      </w:r>
      <w:r w:rsidRPr="00605295">
        <w:rPr>
          <w:noProof/>
        </w:rPr>
        <w:t xml:space="preserve"> </w:t>
      </w:r>
    </w:p>
    <w:p w14:paraId="25ACCCEF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</w:p>
    <w:p w14:paraId="713EB367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Figure 2. Age and cause contributions to changes in</w:t>
      </w:r>
      <w:r>
        <w:rPr>
          <w:rFonts w:ascii="Garamond" w:hAnsi="Garamond" w:cs="Times New Roman"/>
          <w:sz w:val="26"/>
          <w:szCs w:val="26"/>
        </w:rPr>
        <w:t xml:space="preserve"> life expectancy (panel A)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 xml:space="preserve">and </w:t>
      </w:r>
      <w:r w:rsidRPr="00B2566E">
        <w:rPr>
          <w:rFonts w:ascii="Garamond" w:hAnsi="Garamond" w:cs="Times New Roman"/>
          <w:sz w:val="26"/>
          <w:szCs w:val="26"/>
        </w:rPr>
        <w:t>lifespan inequality</w:t>
      </w:r>
      <w:r>
        <w:rPr>
          <w:rFonts w:ascii="Garamond" w:hAnsi="Garamond" w:cs="Times New Roman"/>
          <w:sz w:val="26"/>
          <w:szCs w:val="26"/>
        </w:rPr>
        <w:t xml:space="preserve"> (panel B)</w:t>
      </w:r>
      <w:r w:rsidRPr="00B2566E">
        <w:rPr>
          <w:rFonts w:ascii="Garamond" w:hAnsi="Garamond" w:cs="Times New Roman"/>
          <w:sz w:val="26"/>
          <w:szCs w:val="26"/>
        </w:rPr>
        <w:t xml:space="preserve"> between 1960-1975, 1975-1995 and 1995-2014 for Danish females.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Pr="00D13E9E">
        <w:rPr>
          <w:rFonts w:ascii="Garamond" w:hAnsi="Garamond" w:cs="Times New Roman"/>
          <w:sz w:val="26"/>
          <w:szCs w:val="26"/>
        </w:rPr>
        <w:t>Note: Age 0 is truncated in panel B since it accounts for the largest contribution.</w:t>
      </w:r>
    </w:p>
    <w:p w14:paraId="0D757AAB" w14:textId="77777777" w:rsidR="00CB3184" w:rsidRDefault="00CB3184" w:rsidP="00CB3184">
      <w:pPr>
        <w:autoSpaceDE w:val="0"/>
        <w:autoSpaceDN w:val="0"/>
        <w:adjustRightInd w:val="0"/>
        <w:jc w:val="both"/>
        <w:rPr>
          <w:rFonts w:ascii="Garamond" w:hAnsi="Garamond" w:cs="Times New Roman"/>
          <w:sz w:val="26"/>
          <w:szCs w:val="26"/>
        </w:rPr>
      </w:pPr>
    </w:p>
    <w:p w14:paraId="6EEFBC86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Figure 3</w:t>
      </w:r>
      <w:r w:rsidRPr="00B2566E">
        <w:rPr>
          <w:rFonts w:ascii="Garamond" w:hAnsi="Garamond" w:cs="Times New Roman"/>
          <w:sz w:val="26"/>
          <w:szCs w:val="26"/>
        </w:rPr>
        <w:t xml:space="preserve">. Age and cause contributions to </w:t>
      </w:r>
      <w:r>
        <w:rPr>
          <w:rFonts w:ascii="Garamond" w:hAnsi="Garamond" w:cs="Times New Roman"/>
          <w:sz w:val="26"/>
          <w:szCs w:val="26"/>
        </w:rPr>
        <w:t>the gap</w:t>
      </w:r>
      <w:r w:rsidRPr="00B2566E">
        <w:rPr>
          <w:rFonts w:ascii="Garamond" w:hAnsi="Garamond" w:cs="Times New Roman"/>
          <w:sz w:val="26"/>
          <w:szCs w:val="26"/>
        </w:rPr>
        <w:t xml:space="preserve"> in</w:t>
      </w:r>
      <w:r>
        <w:rPr>
          <w:rFonts w:ascii="Garamond" w:hAnsi="Garamond" w:cs="Times New Roman"/>
          <w:sz w:val="26"/>
          <w:szCs w:val="26"/>
        </w:rPr>
        <w:t xml:space="preserve"> life expectancy (Panel A) and </w:t>
      </w:r>
      <w:r w:rsidRPr="00B2566E">
        <w:rPr>
          <w:rFonts w:ascii="Garamond" w:hAnsi="Garamond" w:cs="Times New Roman"/>
          <w:sz w:val="26"/>
          <w:szCs w:val="26"/>
        </w:rPr>
        <w:t>lifespan inequality</w:t>
      </w:r>
      <w:r>
        <w:rPr>
          <w:rFonts w:ascii="Garamond" w:hAnsi="Garamond" w:cs="Times New Roman"/>
          <w:sz w:val="26"/>
          <w:szCs w:val="26"/>
        </w:rPr>
        <w:t xml:space="preserve"> (Panel B)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with Sweden in 2014 by sex.</w:t>
      </w:r>
    </w:p>
    <w:p w14:paraId="7E2048AD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</w:p>
    <w:p w14:paraId="3791198C" w14:textId="77777777" w:rsidR="00CB3184" w:rsidRDefault="00CB3184" w:rsidP="00CB3184">
      <w:pPr>
        <w:ind w:left="-1008"/>
        <w:rPr>
          <w:rFonts w:ascii="Garamond" w:hAnsi="Garamond"/>
          <w:noProof/>
          <w:sz w:val="26"/>
          <w:szCs w:val="26"/>
        </w:rPr>
      </w:pPr>
    </w:p>
    <w:p w14:paraId="548DDDB5" w14:textId="77777777" w:rsidR="00CB3184" w:rsidRPr="00A747BE" w:rsidRDefault="00CB3184" w:rsidP="00CB3184">
      <w:pPr>
        <w:rPr>
          <w:rFonts w:ascii="Garamond" w:hAnsi="Garamond"/>
          <w:noProof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Table 1</w:t>
      </w:r>
      <w:r w:rsidRPr="00B2566E">
        <w:rPr>
          <w:rFonts w:ascii="Garamond" w:hAnsi="Garamond" w:cs="Times New Roman"/>
          <w:sz w:val="26"/>
          <w:szCs w:val="26"/>
        </w:rPr>
        <w:t xml:space="preserve">. </w:t>
      </w:r>
      <w:r>
        <w:rPr>
          <w:rFonts w:ascii="Garamond" w:hAnsi="Garamond" w:cs="Times New Roman"/>
          <w:sz w:val="26"/>
          <w:szCs w:val="26"/>
        </w:rPr>
        <w:t>Potential gains in life expectancy in Denmark if inequality is reduced (%) to Swedish levels in 2014 by cause of death.</w:t>
      </w:r>
    </w:p>
    <w:p w14:paraId="617F5E64" w14:textId="77777777" w:rsidR="00CB3184" w:rsidRDefault="00CB3184" w:rsidP="00CB3184">
      <w:pPr>
        <w:rPr>
          <w:rFonts w:ascii="Garamond" w:hAnsi="Garamond" w:cs="Times New Roman"/>
          <w:b/>
          <w:sz w:val="26"/>
          <w:szCs w:val="26"/>
        </w:rPr>
      </w:pPr>
    </w:p>
    <w:tbl>
      <w:tblPr>
        <w:tblW w:w="9974" w:type="dxa"/>
        <w:tblLook w:val="04A0" w:firstRow="1" w:lastRow="0" w:firstColumn="1" w:lastColumn="0" w:noHBand="0" w:noVBand="1"/>
      </w:tblPr>
      <w:tblGrid>
        <w:gridCol w:w="960"/>
        <w:gridCol w:w="960"/>
        <w:gridCol w:w="2980"/>
        <w:gridCol w:w="1420"/>
        <w:gridCol w:w="310"/>
        <w:gridCol w:w="1640"/>
        <w:gridCol w:w="404"/>
        <w:gridCol w:w="1300"/>
      </w:tblGrid>
      <w:tr w:rsidR="00CB3184" w:rsidRPr="00E50E91" w14:paraId="041F1C04" w14:textId="77777777" w:rsidTr="00931515">
        <w:trPr>
          <w:trHeight w:val="142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E5502E8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Sex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5D83A7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9083CB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Cause of death</w:t>
            </w:r>
            <w:r>
              <w:rPr>
                <w:rFonts w:ascii="Garamond" w:eastAsia="Times New Roman" w:hAnsi="Garamond" w:cs="Calibri"/>
                <w:color w:val="000000"/>
                <w:szCs w:val="26"/>
              </w:rPr>
              <w:t xml:space="preserve"> category and mortality 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71CF2B0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Reduce gap with Sweden in CoV (%)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C973229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F6C4223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Reduction in life expectancy (%)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731FA20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3558D6C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Potential Gains in life expectancy (years)</w:t>
            </w:r>
          </w:p>
        </w:tc>
      </w:tr>
      <w:tr w:rsidR="00CB3184" w:rsidRPr="00E50E91" w14:paraId="3F1CBEED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826646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Females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9A545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A236F8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Smoking-</w:t>
            </w: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2385C2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18%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CF502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419DCA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25%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4F10C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432CDC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0.35</w:t>
            </w:r>
          </w:p>
        </w:tc>
      </w:tr>
      <w:tr w:rsidR="00CB3184" w:rsidRPr="00E50E91" w14:paraId="71FB6ED5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D55D1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622BA1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309043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Non-Smoking 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1B2CD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13%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93E70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13F1B4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16%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2C7CA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B5F81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0.22</w:t>
            </w:r>
          </w:p>
        </w:tc>
      </w:tr>
      <w:tr w:rsidR="00CB3184" w:rsidRPr="00E50E91" w14:paraId="0133C67E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D7D178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8BDE9B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E7BD5F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Cardiovascular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58AFEA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618C01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450710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15%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2CBEA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9B4F09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0.21</w:t>
            </w:r>
          </w:p>
        </w:tc>
      </w:tr>
      <w:tr w:rsidR="00CB3184" w:rsidRPr="00E50E91" w14:paraId="499FC618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52886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485701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3E700A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5D360F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EF8BD5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D42E90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0B2F65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25EA72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0.03</w:t>
            </w:r>
          </w:p>
        </w:tc>
      </w:tr>
      <w:tr w:rsidR="00CB3184" w:rsidRPr="00E50E91" w14:paraId="7D3658CF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7F66C8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96C346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CE2C3F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Respiratory-Non-infectious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84423B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EDA701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2C9578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17%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6F2111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546868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0.23</w:t>
            </w:r>
          </w:p>
        </w:tc>
      </w:tr>
      <w:tr w:rsidR="00CB3184" w:rsidRPr="00E50E91" w14:paraId="06732377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FA074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F69919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5C073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External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8C6B4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-26%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FBFDB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4093D8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-11%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749AD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63F322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-0.15</w:t>
            </w:r>
          </w:p>
        </w:tc>
      </w:tr>
      <w:tr w:rsidR="00CB3184" w:rsidRPr="00E50E91" w14:paraId="6233B7BB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2443F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50AD0E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0BC6C2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Other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D4BDB2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71%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7E188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7EC13D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40%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C819B9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8FC2DE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0.55</w:t>
            </w:r>
          </w:p>
        </w:tc>
      </w:tr>
      <w:tr w:rsidR="00CB3184" w:rsidRPr="00E50E91" w14:paraId="706C4300" w14:textId="77777777" w:rsidTr="00931515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1C6F26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E10C6C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A682B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F2A85C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5%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31BCA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1EDD03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-3%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611721D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6539AF4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-0.05</w:t>
            </w:r>
          </w:p>
        </w:tc>
      </w:tr>
      <w:tr w:rsidR="00CB3184" w:rsidRPr="00E50E91" w14:paraId="06F3B6D6" w14:textId="77777777" w:rsidTr="00931515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535855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7055C7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975CC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D0167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F9AB17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257A7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D89487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C6E2B3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</w:tr>
      <w:tr w:rsidR="00CB3184" w:rsidRPr="00E50E91" w14:paraId="017478EA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B9DFFF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Males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D31294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7C828A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Smoking-</w:t>
            </w: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A8F2F9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15%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7E2AA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3612D1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26%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7CBBD5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3EC76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0.47</w:t>
            </w:r>
          </w:p>
        </w:tc>
      </w:tr>
      <w:tr w:rsidR="00CB3184" w:rsidRPr="00E50E91" w14:paraId="250DCAF2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4F48DA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AAB49B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DF626C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Non-Smoking 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CF80FC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93FC6A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47698B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A8B6DD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7C0D10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0.19</w:t>
            </w:r>
          </w:p>
        </w:tc>
      </w:tr>
      <w:tr w:rsidR="00CB3184" w:rsidRPr="00E50E91" w14:paraId="7B43AC4A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2F7F3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30C1B1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83732C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Cardiovascular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E650F3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BC5EA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892256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19%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F71102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547CC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0.33</w:t>
            </w:r>
          </w:p>
        </w:tc>
      </w:tr>
      <w:tr w:rsidR="00CB3184" w:rsidRPr="00E50E91" w14:paraId="0F27A90F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35967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D9DED9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46E44D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B1440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8B834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391B1C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D1B77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79510F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0.05</w:t>
            </w:r>
          </w:p>
        </w:tc>
      </w:tr>
      <w:tr w:rsidR="00CB3184" w:rsidRPr="00E50E91" w14:paraId="58241C69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8D5A9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DA6C1D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72732C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Respiratory-Non-infectious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B92258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676F2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EDA58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AB32E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CC3542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0.12</w:t>
            </w:r>
          </w:p>
        </w:tc>
      </w:tr>
      <w:tr w:rsidR="00CB3184" w:rsidRPr="00E50E91" w14:paraId="79C7BEB1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62D6A9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D20E86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8411B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External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A81D4E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-26%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78F70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A8A7A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-11%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344D51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86F73D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-0.19</w:t>
            </w:r>
          </w:p>
        </w:tc>
      </w:tr>
      <w:tr w:rsidR="00CB3184" w:rsidRPr="00E50E91" w14:paraId="23F077CF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EB7CD7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213DB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4967D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Other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20FB64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92%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59213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5B23EE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43%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7E0DB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E21946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0.77</w:t>
            </w:r>
          </w:p>
        </w:tc>
      </w:tr>
      <w:tr w:rsidR="00CB3184" w:rsidRPr="00E50E91" w14:paraId="44BC2B95" w14:textId="77777777" w:rsidTr="00931515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3110D2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45F333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3C802C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0E04DB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DD1C79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9A42C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006039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A7850B0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0.04</w:t>
            </w:r>
          </w:p>
        </w:tc>
      </w:tr>
      <w:tr w:rsidR="00CB3184" w:rsidRPr="00E50E91" w14:paraId="54E8A876" w14:textId="77777777" w:rsidTr="00931515">
        <w:trPr>
          <w:trHeight w:val="495"/>
        </w:trPr>
        <w:tc>
          <w:tcPr>
            <w:tcW w:w="997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E0BD16" w14:textId="77777777" w:rsidR="00CB3184" w:rsidRDefault="00CB3184" w:rsidP="00931515">
            <w:pPr>
              <w:rPr>
                <w:rFonts w:ascii="Garamond" w:eastAsia="Times New Roman" w:hAnsi="Garamond" w:cs="Calibri"/>
                <w:color w:val="000000"/>
              </w:rPr>
            </w:pPr>
            <w:r w:rsidRPr="00E50E91">
              <w:rPr>
                <w:rFonts w:ascii="Garamond" w:eastAsia="Times New Roman" w:hAnsi="Garamond" w:cs="Calibri"/>
                <w:color w:val="000000"/>
              </w:rPr>
              <w:t>*</w:t>
            </w:r>
            <w:r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 w:rsidRPr="00E50E91"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 w:rsidRPr="00E50E91">
              <w:rPr>
                <w:rFonts w:ascii="Garamond" w:eastAsia="Times New Roman" w:hAnsi="Garamond" w:cs="Calibri"/>
                <w:color w:val="000000"/>
              </w:rPr>
              <w:t>Increases the gap with Sweden. Represents potential gains for Sweden if they achieve the levels of Denmark.</w:t>
            </w:r>
          </w:p>
          <w:p w14:paraId="25C2B32F" w14:textId="77777777" w:rsidR="00CB3184" w:rsidRDefault="00CB3184" w:rsidP="00931515">
            <w:pPr>
              <w:rPr>
                <w:rFonts w:ascii="Garamond" w:eastAsia="Times New Roman" w:hAnsi="Garamond" w:cs="Calibri"/>
                <w:color w:val="000000"/>
              </w:rPr>
            </w:pPr>
            <w:r w:rsidRPr="00E50E91">
              <w:rPr>
                <w:rFonts w:ascii="Garamond" w:eastAsia="Times New Roman" w:hAnsi="Garamond" w:cs="Calibri"/>
                <w:color w:val="000000"/>
              </w:rPr>
              <w:t>** Increases the gap with Sweden in life expectancy.</w:t>
            </w:r>
          </w:p>
          <w:p w14:paraId="3960E2C6" w14:textId="37C8BCCB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 xml:space="preserve">Note: the sum of percentages </w:t>
            </w:r>
            <w:del w:id="194" w:author="José Manuel Aburto" w:date="2018-06-13T10:16:00Z">
              <w:r w:rsidDel="00C065DD">
                <w:rPr>
                  <w:rFonts w:ascii="Garamond" w:eastAsia="Times New Roman" w:hAnsi="Garamond" w:cs="Calibri"/>
                  <w:color w:val="000000"/>
                </w:rPr>
                <w:delText>differ</w:delText>
              </w:r>
            </w:del>
            <w:ins w:id="195" w:author="José Manuel Aburto" w:date="2018-06-13T10:16:00Z">
              <w:r w:rsidR="00C065DD">
                <w:rPr>
                  <w:rFonts w:ascii="Garamond" w:eastAsia="Times New Roman" w:hAnsi="Garamond" w:cs="Calibri"/>
                  <w:color w:val="000000"/>
                </w:rPr>
                <w:t>differs</w:t>
              </w:r>
            </w:ins>
            <w:r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del w:id="196" w:author="José Manuel Aburto" w:date="2018-06-13T10:16:00Z">
              <w:r w:rsidDel="00C065DD">
                <w:rPr>
                  <w:rFonts w:ascii="Garamond" w:eastAsia="Times New Roman" w:hAnsi="Garamond" w:cs="Calibri"/>
                  <w:color w:val="000000"/>
                </w:rPr>
                <w:delText xml:space="preserve">to </w:delText>
              </w:r>
            </w:del>
            <w:ins w:id="197" w:author="José Manuel Aburto" w:date="2018-06-13T10:16:00Z">
              <w:r w:rsidR="00C065DD">
                <w:rPr>
                  <w:rFonts w:ascii="Garamond" w:eastAsia="Times New Roman" w:hAnsi="Garamond" w:cs="Calibri"/>
                  <w:color w:val="000000"/>
                </w:rPr>
                <w:t xml:space="preserve">from </w:t>
              </w:r>
            </w:ins>
            <w:r>
              <w:rPr>
                <w:rFonts w:ascii="Garamond" w:eastAsia="Times New Roman" w:hAnsi="Garamond" w:cs="Calibri"/>
                <w:color w:val="000000"/>
              </w:rPr>
              <w:t>100% due to rounding.</w:t>
            </w:r>
          </w:p>
        </w:tc>
      </w:tr>
    </w:tbl>
    <w:p w14:paraId="26A86B4A" w14:textId="6A4F9E9B" w:rsidR="007E0D66" w:rsidRPr="00B2566E" w:rsidRDefault="007E0D66" w:rsidP="00E24D0D">
      <w:pPr>
        <w:contextualSpacing/>
        <w:jc w:val="both"/>
        <w:rPr>
          <w:rFonts w:ascii="Garamond" w:hAnsi="Garamond" w:cs="Times New Roman"/>
          <w:sz w:val="26"/>
          <w:szCs w:val="26"/>
        </w:rPr>
      </w:pPr>
    </w:p>
    <w:sectPr w:rsidR="007E0D66" w:rsidRPr="00B2566E" w:rsidSect="00DE24EB">
      <w:footerReference w:type="default" r:id="rId18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9E8073" w14:textId="77777777" w:rsidR="003369D5" w:rsidRDefault="003369D5" w:rsidP="008626B5">
      <w:r>
        <w:separator/>
      </w:r>
    </w:p>
  </w:endnote>
  <w:endnote w:type="continuationSeparator" w:id="0">
    <w:p w14:paraId="3E78DC31" w14:textId="77777777" w:rsidR="003369D5" w:rsidRDefault="003369D5" w:rsidP="00862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3695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2CB218" w14:textId="17ADF377" w:rsidR="007D00A4" w:rsidRDefault="007D00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2CAD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56B8FCA3" w14:textId="77777777" w:rsidR="007D00A4" w:rsidRDefault="007D0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E2A58" w14:textId="77777777" w:rsidR="003369D5" w:rsidRDefault="003369D5" w:rsidP="008626B5">
      <w:r>
        <w:separator/>
      </w:r>
    </w:p>
  </w:footnote>
  <w:footnote w:type="continuationSeparator" w:id="0">
    <w:p w14:paraId="08DEDEED" w14:textId="77777777" w:rsidR="003369D5" w:rsidRDefault="003369D5" w:rsidP="008626B5">
      <w:r>
        <w:continuationSeparator/>
      </w:r>
    </w:p>
  </w:footnote>
  <w:footnote w:id="1">
    <w:p w14:paraId="322F8585" w14:textId="627A5C90" w:rsidR="007D00A4" w:rsidRPr="00F02AAC" w:rsidRDefault="007D00A4">
      <w:pPr>
        <w:pStyle w:val="FootnoteText"/>
        <w:rPr>
          <w:rFonts w:ascii="Garamond" w:hAnsi="Garamond"/>
          <w:color w:val="444444"/>
        </w:rPr>
      </w:pPr>
      <w:r>
        <w:rPr>
          <w:rStyle w:val="FootnoteReference"/>
        </w:rPr>
        <w:footnoteRef/>
      </w:r>
      <w:r>
        <w:t xml:space="preserve"> </w:t>
      </w:r>
      <w:r w:rsidRPr="00F02AAC">
        <w:rPr>
          <w:rFonts w:ascii="Garamond" w:hAnsi="Garamond"/>
        </w:rPr>
        <w:t xml:space="preserve">We have created an interactive app where the reader can analyze any period he/she might be interested in for any sex. Available </w:t>
      </w:r>
      <w:hyperlink r:id="rId1" w:history="1">
        <w:r w:rsidRPr="00F02AAC">
          <w:rPr>
            <w:rStyle w:val="Hyperlink"/>
            <w:rFonts w:ascii="Garamond" w:hAnsi="Garamond" w:cs="Times New Roman"/>
            <w:sz w:val="24"/>
            <w:szCs w:val="26"/>
          </w:rPr>
          <w:t>online</w:t>
        </w:r>
      </w:hyperlink>
      <w:r>
        <w:rPr>
          <w:rStyle w:val="Hyperlink"/>
          <w:rFonts w:ascii="Garamond" w:hAnsi="Garamond" w:cs="Times New Roman"/>
          <w:sz w:val="24"/>
          <w:szCs w:val="26"/>
        </w:rPr>
        <w:t xml:space="preserve"> app</w:t>
      </w:r>
      <w:r w:rsidRPr="00F02AAC">
        <w:rPr>
          <w:rStyle w:val="Hyperlink"/>
          <w:rFonts w:ascii="Garamond" w:hAnsi="Garamond" w:cs="Times New Roman"/>
          <w:sz w:val="24"/>
          <w:szCs w:val="26"/>
        </w:rPr>
        <w:t>.</w:t>
      </w:r>
    </w:p>
  </w:footnote>
  <w:footnote w:id="2">
    <w:p w14:paraId="43297FD9" w14:textId="38250B57" w:rsidR="007D00A4" w:rsidRPr="00F02AAC" w:rsidRDefault="007D00A4">
      <w:pPr>
        <w:pStyle w:val="FootnoteText"/>
        <w:rPr>
          <w:rFonts w:ascii="Garamond" w:hAnsi="Garamond"/>
        </w:rPr>
      </w:pPr>
      <w:r w:rsidRPr="00F02AAC">
        <w:rPr>
          <w:rStyle w:val="FootnoteReference"/>
          <w:rFonts w:ascii="Garamond" w:hAnsi="Garamond"/>
        </w:rPr>
        <w:footnoteRef/>
      </w:r>
      <w:r w:rsidRPr="00F02AAC">
        <w:rPr>
          <w:rFonts w:ascii="Garamond" w:hAnsi="Garamond"/>
        </w:rPr>
        <w:t xml:space="preserve"> Results for any year from 1960-2014 and for Norway vs Sweden available</w:t>
      </w:r>
      <w:r>
        <w:rPr>
          <w:rFonts w:ascii="Garamond" w:hAnsi="Garamond"/>
        </w:rPr>
        <w:t xml:space="preserve"> in</w:t>
      </w:r>
      <w:r w:rsidRPr="00F02AAC">
        <w:rPr>
          <w:rFonts w:ascii="Garamond" w:hAnsi="Garamond"/>
        </w:rPr>
        <w:t xml:space="preserve"> </w:t>
      </w:r>
      <w:hyperlink r:id="rId2" w:history="1">
        <w:r w:rsidRPr="00F02AAC">
          <w:rPr>
            <w:rStyle w:val="Hyperlink"/>
            <w:rFonts w:ascii="Garamond" w:hAnsi="Garamond" w:cs="Times New Roman"/>
            <w:sz w:val="26"/>
            <w:szCs w:val="26"/>
          </w:rPr>
          <w:t>online</w:t>
        </w:r>
      </w:hyperlink>
      <w:r>
        <w:rPr>
          <w:rStyle w:val="Hyperlink"/>
          <w:rFonts w:ascii="Garamond" w:hAnsi="Garamond" w:cs="Times New Roman"/>
          <w:sz w:val="26"/>
          <w:szCs w:val="26"/>
        </w:rPr>
        <w:t xml:space="preserve"> app</w:t>
      </w:r>
      <w:r w:rsidRPr="00F02AAC">
        <w:rPr>
          <w:rStyle w:val="Hyperlink"/>
          <w:rFonts w:ascii="Garamond" w:hAnsi="Garamond" w:cs="Times New Roman"/>
          <w:sz w:val="26"/>
          <w:szCs w:val="2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2717"/>
    <w:multiLevelType w:val="hybridMultilevel"/>
    <w:tmpl w:val="ABDA8040"/>
    <w:lvl w:ilvl="0" w:tplc="5F70B7E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35415"/>
    <w:multiLevelType w:val="hybridMultilevel"/>
    <w:tmpl w:val="41D6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F115C"/>
    <w:multiLevelType w:val="hybridMultilevel"/>
    <w:tmpl w:val="6818F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855FB"/>
    <w:multiLevelType w:val="hybridMultilevel"/>
    <w:tmpl w:val="72049A2E"/>
    <w:lvl w:ilvl="0" w:tplc="CC461E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C7A5E"/>
    <w:multiLevelType w:val="hybridMultilevel"/>
    <w:tmpl w:val="7D4C6058"/>
    <w:lvl w:ilvl="0" w:tplc="7E2E5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E30860"/>
    <w:multiLevelType w:val="hybridMultilevel"/>
    <w:tmpl w:val="76F8A9D6"/>
    <w:lvl w:ilvl="0" w:tplc="FFE6E89E">
      <w:start w:val="1"/>
      <w:numFmt w:val="decimal"/>
      <w:lvlText w:val="%1."/>
      <w:lvlJc w:val="left"/>
      <w:pPr>
        <w:ind w:left="720" w:hanging="360"/>
      </w:pPr>
      <w:rPr>
        <w:rFonts w:ascii="Garamond" w:eastAsiaTheme="minorHAnsi" w:hAnsi="Garamond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61412"/>
    <w:multiLevelType w:val="hybridMultilevel"/>
    <w:tmpl w:val="333C0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27980"/>
    <w:multiLevelType w:val="hybridMultilevel"/>
    <w:tmpl w:val="C7D00D70"/>
    <w:lvl w:ilvl="0" w:tplc="60BA36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E509B"/>
    <w:multiLevelType w:val="hybridMultilevel"/>
    <w:tmpl w:val="F4AC1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trackRevisions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Community Heal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dtewsetrssszaepssypw0pjxx5d29tdt2d9&quot;&gt;LifespanEq_2016&lt;record-ids&gt;&lt;item&gt;1&lt;/item&gt;&lt;item&gt;4&lt;/item&gt;&lt;item&gt;6&lt;/item&gt;&lt;item&gt;7&lt;/item&gt;&lt;item&gt;9&lt;/item&gt;&lt;item&gt;13&lt;/item&gt;&lt;item&gt;29&lt;/item&gt;&lt;item&gt;43&lt;/item&gt;&lt;item&gt;44&lt;/item&gt;&lt;item&gt;50&lt;/item&gt;&lt;item&gt;69&lt;/item&gt;&lt;item&gt;70&lt;/item&gt;&lt;item&gt;81&lt;/item&gt;&lt;item&gt;87&lt;/item&gt;&lt;item&gt;88&lt;/item&gt;&lt;item&gt;99&lt;/item&gt;&lt;item&gt;111&lt;/item&gt;&lt;item&gt;112&lt;/item&gt;&lt;item&gt;115&lt;/item&gt;&lt;item&gt;116&lt;/item&gt;&lt;item&gt;121&lt;/item&gt;&lt;item&gt;127&lt;/item&gt;&lt;item&gt;128&lt;/item&gt;&lt;item&gt;129&lt;/item&gt;&lt;item&gt;130&lt;/item&gt;&lt;item&gt;131&lt;/item&gt;&lt;item&gt;132&lt;/item&gt;&lt;item&gt;133&lt;/item&gt;&lt;item&gt;134&lt;/item&gt;&lt;item&gt;135&lt;/item&gt;&lt;item&gt;136&lt;/item&gt;&lt;item&gt;137&lt;/item&gt;&lt;item&gt;138&lt;/item&gt;&lt;item&gt;139&lt;/item&gt;&lt;item&gt;140&lt;/item&gt;&lt;item&gt;142&lt;/item&gt;&lt;item&gt;143&lt;/item&gt;&lt;item&gt;144&lt;/item&gt;&lt;item&gt;146&lt;/item&gt;&lt;item&gt;147&lt;/item&gt;&lt;item&gt;148&lt;/item&gt;&lt;item&gt;149&lt;/item&gt;&lt;item&gt;150&lt;/item&gt;&lt;item&gt;151&lt;/item&gt;&lt;item&gt;152&lt;/item&gt;&lt;/record-ids&gt;&lt;/item&gt;&lt;/Libraries&gt;"/>
  </w:docVars>
  <w:rsids>
    <w:rsidRoot w:val="00897FA5"/>
    <w:rsid w:val="0000056F"/>
    <w:rsid w:val="00000632"/>
    <w:rsid w:val="000052D1"/>
    <w:rsid w:val="0000584A"/>
    <w:rsid w:val="000068BD"/>
    <w:rsid w:val="00006FA1"/>
    <w:rsid w:val="0001038B"/>
    <w:rsid w:val="00011868"/>
    <w:rsid w:val="00011918"/>
    <w:rsid w:val="00011D23"/>
    <w:rsid w:val="000133A2"/>
    <w:rsid w:val="00013E0C"/>
    <w:rsid w:val="000140A4"/>
    <w:rsid w:val="000208D4"/>
    <w:rsid w:val="00021D00"/>
    <w:rsid w:val="00021F4F"/>
    <w:rsid w:val="000227BE"/>
    <w:rsid w:val="00023253"/>
    <w:rsid w:val="00024C0A"/>
    <w:rsid w:val="00024E64"/>
    <w:rsid w:val="00030E6E"/>
    <w:rsid w:val="000314AA"/>
    <w:rsid w:val="00032181"/>
    <w:rsid w:val="00034D1D"/>
    <w:rsid w:val="00035F7D"/>
    <w:rsid w:val="00043977"/>
    <w:rsid w:val="000464C9"/>
    <w:rsid w:val="00053A64"/>
    <w:rsid w:val="00057052"/>
    <w:rsid w:val="000610F5"/>
    <w:rsid w:val="000623C6"/>
    <w:rsid w:val="000652F3"/>
    <w:rsid w:val="0007098C"/>
    <w:rsid w:val="00070F33"/>
    <w:rsid w:val="00071176"/>
    <w:rsid w:val="0007160B"/>
    <w:rsid w:val="0007301D"/>
    <w:rsid w:val="000751FF"/>
    <w:rsid w:val="00075B60"/>
    <w:rsid w:val="00076F20"/>
    <w:rsid w:val="00080045"/>
    <w:rsid w:val="000801DC"/>
    <w:rsid w:val="00080867"/>
    <w:rsid w:val="00080FC3"/>
    <w:rsid w:val="00081331"/>
    <w:rsid w:val="0008253E"/>
    <w:rsid w:val="00086BD9"/>
    <w:rsid w:val="00091CD4"/>
    <w:rsid w:val="00092C31"/>
    <w:rsid w:val="00093F2C"/>
    <w:rsid w:val="00095CD1"/>
    <w:rsid w:val="00096503"/>
    <w:rsid w:val="0009676B"/>
    <w:rsid w:val="000971E5"/>
    <w:rsid w:val="000976B1"/>
    <w:rsid w:val="000A2B79"/>
    <w:rsid w:val="000A3427"/>
    <w:rsid w:val="000A37A3"/>
    <w:rsid w:val="000A5691"/>
    <w:rsid w:val="000A6821"/>
    <w:rsid w:val="000A7C70"/>
    <w:rsid w:val="000B163F"/>
    <w:rsid w:val="000B19A9"/>
    <w:rsid w:val="000B1F3F"/>
    <w:rsid w:val="000B29F0"/>
    <w:rsid w:val="000B4937"/>
    <w:rsid w:val="000B5931"/>
    <w:rsid w:val="000C0F2F"/>
    <w:rsid w:val="000C643A"/>
    <w:rsid w:val="000C7752"/>
    <w:rsid w:val="000D1743"/>
    <w:rsid w:val="000D402B"/>
    <w:rsid w:val="000D4103"/>
    <w:rsid w:val="000D5AC2"/>
    <w:rsid w:val="000D6E25"/>
    <w:rsid w:val="000D7C52"/>
    <w:rsid w:val="000E1409"/>
    <w:rsid w:val="000E26A0"/>
    <w:rsid w:val="000E348B"/>
    <w:rsid w:val="000E3B4F"/>
    <w:rsid w:val="000E4BEE"/>
    <w:rsid w:val="000E70CE"/>
    <w:rsid w:val="000E7DC7"/>
    <w:rsid w:val="000F2BC8"/>
    <w:rsid w:val="000F32E7"/>
    <w:rsid w:val="000F3403"/>
    <w:rsid w:val="000F3A26"/>
    <w:rsid w:val="000F4F9D"/>
    <w:rsid w:val="000F6024"/>
    <w:rsid w:val="000F6E84"/>
    <w:rsid w:val="00102234"/>
    <w:rsid w:val="00102266"/>
    <w:rsid w:val="00102C1D"/>
    <w:rsid w:val="00103644"/>
    <w:rsid w:val="00105AB3"/>
    <w:rsid w:val="00105FE1"/>
    <w:rsid w:val="00106155"/>
    <w:rsid w:val="00107F3A"/>
    <w:rsid w:val="001102E1"/>
    <w:rsid w:val="001103D8"/>
    <w:rsid w:val="00114117"/>
    <w:rsid w:val="001154AB"/>
    <w:rsid w:val="00115578"/>
    <w:rsid w:val="00115CC5"/>
    <w:rsid w:val="00121A51"/>
    <w:rsid w:val="0012295D"/>
    <w:rsid w:val="00123052"/>
    <w:rsid w:val="00125966"/>
    <w:rsid w:val="00126C1F"/>
    <w:rsid w:val="001306A6"/>
    <w:rsid w:val="0013165F"/>
    <w:rsid w:val="00132B4C"/>
    <w:rsid w:val="00133EFE"/>
    <w:rsid w:val="00135C42"/>
    <w:rsid w:val="00137DF8"/>
    <w:rsid w:val="001442A3"/>
    <w:rsid w:val="00147C2A"/>
    <w:rsid w:val="00151C18"/>
    <w:rsid w:val="001520C4"/>
    <w:rsid w:val="00152715"/>
    <w:rsid w:val="001548AE"/>
    <w:rsid w:val="0015540E"/>
    <w:rsid w:val="00157A4C"/>
    <w:rsid w:val="00160E25"/>
    <w:rsid w:val="00161D41"/>
    <w:rsid w:val="00165035"/>
    <w:rsid w:val="00171CAA"/>
    <w:rsid w:val="001815A2"/>
    <w:rsid w:val="00182E0F"/>
    <w:rsid w:val="00184A14"/>
    <w:rsid w:val="00185EDC"/>
    <w:rsid w:val="00185FA0"/>
    <w:rsid w:val="00186759"/>
    <w:rsid w:val="00186A5E"/>
    <w:rsid w:val="00190B5F"/>
    <w:rsid w:val="0019127D"/>
    <w:rsid w:val="00191AA7"/>
    <w:rsid w:val="00193BA5"/>
    <w:rsid w:val="00194EBF"/>
    <w:rsid w:val="00196DF0"/>
    <w:rsid w:val="001A0BB2"/>
    <w:rsid w:val="001A512D"/>
    <w:rsid w:val="001A7FB3"/>
    <w:rsid w:val="001B03CC"/>
    <w:rsid w:val="001B4A59"/>
    <w:rsid w:val="001B5964"/>
    <w:rsid w:val="001B5AE5"/>
    <w:rsid w:val="001B76E1"/>
    <w:rsid w:val="001C18C8"/>
    <w:rsid w:val="001C2A6D"/>
    <w:rsid w:val="001C3BEA"/>
    <w:rsid w:val="001C7D4F"/>
    <w:rsid w:val="001D27D9"/>
    <w:rsid w:val="001D319C"/>
    <w:rsid w:val="001D3593"/>
    <w:rsid w:val="001D3A4E"/>
    <w:rsid w:val="001D3CBA"/>
    <w:rsid w:val="001E2291"/>
    <w:rsid w:val="001E3927"/>
    <w:rsid w:val="001E562B"/>
    <w:rsid w:val="001E58D9"/>
    <w:rsid w:val="001F1B21"/>
    <w:rsid w:val="001F1EFE"/>
    <w:rsid w:val="001F411F"/>
    <w:rsid w:val="001F78E2"/>
    <w:rsid w:val="0020070B"/>
    <w:rsid w:val="00203866"/>
    <w:rsid w:val="0020403E"/>
    <w:rsid w:val="00205DAA"/>
    <w:rsid w:val="00211E35"/>
    <w:rsid w:val="00212CA9"/>
    <w:rsid w:val="00212E6B"/>
    <w:rsid w:val="00213CE0"/>
    <w:rsid w:val="00213E30"/>
    <w:rsid w:val="00214128"/>
    <w:rsid w:val="00214536"/>
    <w:rsid w:val="0021479E"/>
    <w:rsid w:val="00215DEA"/>
    <w:rsid w:val="00217579"/>
    <w:rsid w:val="0022126B"/>
    <w:rsid w:val="0022161F"/>
    <w:rsid w:val="0022329A"/>
    <w:rsid w:val="00230647"/>
    <w:rsid w:val="00230D35"/>
    <w:rsid w:val="0023597C"/>
    <w:rsid w:val="00237F54"/>
    <w:rsid w:val="00241894"/>
    <w:rsid w:val="0024214D"/>
    <w:rsid w:val="002463B3"/>
    <w:rsid w:val="00246C98"/>
    <w:rsid w:val="00254055"/>
    <w:rsid w:val="002550BE"/>
    <w:rsid w:val="00256CCC"/>
    <w:rsid w:val="00260829"/>
    <w:rsid w:val="00262C06"/>
    <w:rsid w:val="00265752"/>
    <w:rsid w:val="00267B7B"/>
    <w:rsid w:val="002761C4"/>
    <w:rsid w:val="00276712"/>
    <w:rsid w:val="00276873"/>
    <w:rsid w:val="0027708A"/>
    <w:rsid w:val="00277AC8"/>
    <w:rsid w:val="002800A9"/>
    <w:rsid w:val="002812A4"/>
    <w:rsid w:val="002826E2"/>
    <w:rsid w:val="0028540B"/>
    <w:rsid w:val="0028674F"/>
    <w:rsid w:val="002900B0"/>
    <w:rsid w:val="00292D6F"/>
    <w:rsid w:val="00292DD8"/>
    <w:rsid w:val="00292E52"/>
    <w:rsid w:val="00293E5A"/>
    <w:rsid w:val="00294234"/>
    <w:rsid w:val="00294746"/>
    <w:rsid w:val="002962F6"/>
    <w:rsid w:val="00296F8E"/>
    <w:rsid w:val="00297BED"/>
    <w:rsid w:val="002A0D3A"/>
    <w:rsid w:val="002A2221"/>
    <w:rsid w:val="002A3461"/>
    <w:rsid w:val="002A719E"/>
    <w:rsid w:val="002B0D6E"/>
    <w:rsid w:val="002B1569"/>
    <w:rsid w:val="002B3A7F"/>
    <w:rsid w:val="002B3CE1"/>
    <w:rsid w:val="002B515A"/>
    <w:rsid w:val="002B5CC4"/>
    <w:rsid w:val="002B5E56"/>
    <w:rsid w:val="002B6154"/>
    <w:rsid w:val="002B77C9"/>
    <w:rsid w:val="002C014C"/>
    <w:rsid w:val="002C1147"/>
    <w:rsid w:val="002C12C9"/>
    <w:rsid w:val="002C1384"/>
    <w:rsid w:val="002C55A0"/>
    <w:rsid w:val="002C5B6D"/>
    <w:rsid w:val="002D14CA"/>
    <w:rsid w:val="002D2B18"/>
    <w:rsid w:val="002D2E2E"/>
    <w:rsid w:val="002D3CB1"/>
    <w:rsid w:val="002D5CFA"/>
    <w:rsid w:val="002E059C"/>
    <w:rsid w:val="002E1363"/>
    <w:rsid w:val="002E2348"/>
    <w:rsid w:val="002E495E"/>
    <w:rsid w:val="002E4A25"/>
    <w:rsid w:val="002E5917"/>
    <w:rsid w:val="002E5927"/>
    <w:rsid w:val="002E61E9"/>
    <w:rsid w:val="002F35BD"/>
    <w:rsid w:val="002F3ACA"/>
    <w:rsid w:val="002F491B"/>
    <w:rsid w:val="002F4DFD"/>
    <w:rsid w:val="002F5300"/>
    <w:rsid w:val="002F62DD"/>
    <w:rsid w:val="002F75FF"/>
    <w:rsid w:val="00300272"/>
    <w:rsid w:val="00301966"/>
    <w:rsid w:val="003030D8"/>
    <w:rsid w:val="00306181"/>
    <w:rsid w:val="00307D4D"/>
    <w:rsid w:val="00312221"/>
    <w:rsid w:val="003125AE"/>
    <w:rsid w:val="00312C8E"/>
    <w:rsid w:val="003145A2"/>
    <w:rsid w:val="00314A20"/>
    <w:rsid w:val="003163A2"/>
    <w:rsid w:val="00317863"/>
    <w:rsid w:val="00320202"/>
    <w:rsid w:val="00320ADC"/>
    <w:rsid w:val="00322503"/>
    <w:rsid w:val="00322AB3"/>
    <w:rsid w:val="00323B4F"/>
    <w:rsid w:val="00325CA6"/>
    <w:rsid w:val="003269C6"/>
    <w:rsid w:val="00327149"/>
    <w:rsid w:val="00330988"/>
    <w:rsid w:val="003347D9"/>
    <w:rsid w:val="003369D5"/>
    <w:rsid w:val="00337564"/>
    <w:rsid w:val="0034028C"/>
    <w:rsid w:val="003404B6"/>
    <w:rsid w:val="00340C1C"/>
    <w:rsid w:val="00340C80"/>
    <w:rsid w:val="003428AD"/>
    <w:rsid w:val="0034460E"/>
    <w:rsid w:val="00344ABF"/>
    <w:rsid w:val="0034584C"/>
    <w:rsid w:val="00345893"/>
    <w:rsid w:val="00345C88"/>
    <w:rsid w:val="003467D2"/>
    <w:rsid w:val="00346F99"/>
    <w:rsid w:val="00347B3A"/>
    <w:rsid w:val="00351373"/>
    <w:rsid w:val="003524CE"/>
    <w:rsid w:val="00353901"/>
    <w:rsid w:val="00354747"/>
    <w:rsid w:val="0035474E"/>
    <w:rsid w:val="0035669C"/>
    <w:rsid w:val="003576E6"/>
    <w:rsid w:val="00357D2E"/>
    <w:rsid w:val="0036116F"/>
    <w:rsid w:val="00361AF1"/>
    <w:rsid w:val="00362144"/>
    <w:rsid w:val="003649F9"/>
    <w:rsid w:val="00366D23"/>
    <w:rsid w:val="00374DAD"/>
    <w:rsid w:val="00375441"/>
    <w:rsid w:val="00375BF4"/>
    <w:rsid w:val="00381F01"/>
    <w:rsid w:val="00382A4A"/>
    <w:rsid w:val="00382B51"/>
    <w:rsid w:val="003846FE"/>
    <w:rsid w:val="00385E11"/>
    <w:rsid w:val="00386D01"/>
    <w:rsid w:val="003909D5"/>
    <w:rsid w:val="00395999"/>
    <w:rsid w:val="003A0237"/>
    <w:rsid w:val="003A0827"/>
    <w:rsid w:val="003A160D"/>
    <w:rsid w:val="003A61C9"/>
    <w:rsid w:val="003A7066"/>
    <w:rsid w:val="003B0522"/>
    <w:rsid w:val="003B0A16"/>
    <w:rsid w:val="003B54D7"/>
    <w:rsid w:val="003B5DC3"/>
    <w:rsid w:val="003B7D55"/>
    <w:rsid w:val="003C1C58"/>
    <w:rsid w:val="003C22DE"/>
    <w:rsid w:val="003C3797"/>
    <w:rsid w:val="003C37AA"/>
    <w:rsid w:val="003C5029"/>
    <w:rsid w:val="003C5036"/>
    <w:rsid w:val="003D0519"/>
    <w:rsid w:val="003D065A"/>
    <w:rsid w:val="003D43AD"/>
    <w:rsid w:val="003D4697"/>
    <w:rsid w:val="003E069A"/>
    <w:rsid w:val="003E1A3A"/>
    <w:rsid w:val="003E30A0"/>
    <w:rsid w:val="003E5DBA"/>
    <w:rsid w:val="003E7D93"/>
    <w:rsid w:val="003F41E2"/>
    <w:rsid w:val="003F6690"/>
    <w:rsid w:val="003F6ED2"/>
    <w:rsid w:val="00402EED"/>
    <w:rsid w:val="0040385D"/>
    <w:rsid w:val="00405321"/>
    <w:rsid w:val="0040642F"/>
    <w:rsid w:val="004071CC"/>
    <w:rsid w:val="0040762C"/>
    <w:rsid w:val="00410FFF"/>
    <w:rsid w:val="0041221E"/>
    <w:rsid w:val="00413112"/>
    <w:rsid w:val="00413168"/>
    <w:rsid w:val="004141E9"/>
    <w:rsid w:val="00414E48"/>
    <w:rsid w:val="004166F4"/>
    <w:rsid w:val="00417B15"/>
    <w:rsid w:val="00421315"/>
    <w:rsid w:val="00422417"/>
    <w:rsid w:val="0042299B"/>
    <w:rsid w:val="004242B9"/>
    <w:rsid w:val="0042548B"/>
    <w:rsid w:val="00430B3C"/>
    <w:rsid w:val="00432140"/>
    <w:rsid w:val="0043623D"/>
    <w:rsid w:val="00437748"/>
    <w:rsid w:val="00437DFC"/>
    <w:rsid w:val="004404A1"/>
    <w:rsid w:val="0044182D"/>
    <w:rsid w:val="00441B22"/>
    <w:rsid w:val="00442B0E"/>
    <w:rsid w:val="00442C84"/>
    <w:rsid w:val="0044355A"/>
    <w:rsid w:val="00444CE0"/>
    <w:rsid w:val="00446E05"/>
    <w:rsid w:val="00453721"/>
    <w:rsid w:val="00461C4B"/>
    <w:rsid w:val="00462F69"/>
    <w:rsid w:val="00463AF3"/>
    <w:rsid w:val="004656D4"/>
    <w:rsid w:val="00465A92"/>
    <w:rsid w:val="0046794B"/>
    <w:rsid w:val="004730D9"/>
    <w:rsid w:val="0047527A"/>
    <w:rsid w:val="004754A8"/>
    <w:rsid w:val="0047614E"/>
    <w:rsid w:val="0048055B"/>
    <w:rsid w:val="00483C05"/>
    <w:rsid w:val="00483D85"/>
    <w:rsid w:val="004842E6"/>
    <w:rsid w:val="00486FE4"/>
    <w:rsid w:val="004901DE"/>
    <w:rsid w:val="00493447"/>
    <w:rsid w:val="004939C9"/>
    <w:rsid w:val="00496D8D"/>
    <w:rsid w:val="004971ED"/>
    <w:rsid w:val="004A0EDD"/>
    <w:rsid w:val="004A1205"/>
    <w:rsid w:val="004A2D7F"/>
    <w:rsid w:val="004A39F7"/>
    <w:rsid w:val="004A3B93"/>
    <w:rsid w:val="004A4D36"/>
    <w:rsid w:val="004A664C"/>
    <w:rsid w:val="004A763C"/>
    <w:rsid w:val="004B34C9"/>
    <w:rsid w:val="004B4345"/>
    <w:rsid w:val="004B6D58"/>
    <w:rsid w:val="004B7BCD"/>
    <w:rsid w:val="004C0578"/>
    <w:rsid w:val="004C1736"/>
    <w:rsid w:val="004C36E3"/>
    <w:rsid w:val="004C4EA6"/>
    <w:rsid w:val="004C6A47"/>
    <w:rsid w:val="004C7C15"/>
    <w:rsid w:val="004D0DA7"/>
    <w:rsid w:val="004D1134"/>
    <w:rsid w:val="004D1F59"/>
    <w:rsid w:val="004D26EC"/>
    <w:rsid w:val="004D3C1C"/>
    <w:rsid w:val="004D7A20"/>
    <w:rsid w:val="004E0FE4"/>
    <w:rsid w:val="004E1347"/>
    <w:rsid w:val="004E2A3E"/>
    <w:rsid w:val="004E33A7"/>
    <w:rsid w:val="004E3663"/>
    <w:rsid w:val="004E4CAB"/>
    <w:rsid w:val="004F13CE"/>
    <w:rsid w:val="004F3A00"/>
    <w:rsid w:val="004F43B3"/>
    <w:rsid w:val="004F43FB"/>
    <w:rsid w:val="004F4E17"/>
    <w:rsid w:val="004F5F7B"/>
    <w:rsid w:val="004F6020"/>
    <w:rsid w:val="004F63BB"/>
    <w:rsid w:val="0050319A"/>
    <w:rsid w:val="005045D8"/>
    <w:rsid w:val="00505200"/>
    <w:rsid w:val="00505932"/>
    <w:rsid w:val="0051024E"/>
    <w:rsid w:val="005104E6"/>
    <w:rsid w:val="005115E2"/>
    <w:rsid w:val="005127DC"/>
    <w:rsid w:val="00515843"/>
    <w:rsid w:val="005172F5"/>
    <w:rsid w:val="00517D5C"/>
    <w:rsid w:val="00521604"/>
    <w:rsid w:val="00521967"/>
    <w:rsid w:val="0052374F"/>
    <w:rsid w:val="00524AC0"/>
    <w:rsid w:val="00525247"/>
    <w:rsid w:val="00527CE0"/>
    <w:rsid w:val="00530A90"/>
    <w:rsid w:val="00530C04"/>
    <w:rsid w:val="0053188E"/>
    <w:rsid w:val="0053225A"/>
    <w:rsid w:val="00533725"/>
    <w:rsid w:val="0053670C"/>
    <w:rsid w:val="00541E1F"/>
    <w:rsid w:val="00542D31"/>
    <w:rsid w:val="00542D8A"/>
    <w:rsid w:val="005445D9"/>
    <w:rsid w:val="00547C30"/>
    <w:rsid w:val="005508B3"/>
    <w:rsid w:val="00553187"/>
    <w:rsid w:val="00556604"/>
    <w:rsid w:val="00561463"/>
    <w:rsid w:val="005622E4"/>
    <w:rsid w:val="0056326E"/>
    <w:rsid w:val="00566AA7"/>
    <w:rsid w:val="00566CF8"/>
    <w:rsid w:val="00567361"/>
    <w:rsid w:val="0056759C"/>
    <w:rsid w:val="0057105B"/>
    <w:rsid w:val="00571B9F"/>
    <w:rsid w:val="00576B85"/>
    <w:rsid w:val="0057716F"/>
    <w:rsid w:val="00577DFB"/>
    <w:rsid w:val="005821D4"/>
    <w:rsid w:val="00582A79"/>
    <w:rsid w:val="00582AFA"/>
    <w:rsid w:val="005841C5"/>
    <w:rsid w:val="005841C8"/>
    <w:rsid w:val="005875E1"/>
    <w:rsid w:val="00590148"/>
    <w:rsid w:val="005911D5"/>
    <w:rsid w:val="005915FF"/>
    <w:rsid w:val="00592485"/>
    <w:rsid w:val="00595671"/>
    <w:rsid w:val="0059737B"/>
    <w:rsid w:val="005A0BFE"/>
    <w:rsid w:val="005A1F7F"/>
    <w:rsid w:val="005A3F71"/>
    <w:rsid w:val="005A626C"/>
    <w:rsid w:val="005B02EC"/>
    <w:rsid w:val="005B3F32"/>
    <w:rsid w:val="005B45D9"/>
    <w:rsid w:val="005B5249"/>
    <w:rsid w:val="005B5B35"/>
    <w:rsid w:val="005B7911"/>
    <w:rsid w:val="005B7AA2"/>
    <w:rsid w:val="005B7E50"/>
    <w:rsid w:val="005C1335"/>
    <w:rsid w:val="005C43B4"/>
    <w:rsid w:val="005C7469"/>
    <w:rsid w:val="005C775B"/>
    <w:rsid w:val="005C78C1"/>
    <w:rsid w:val="005C7E5B"/>
    <w:rsid w:val="005D1509"/>
    <w:rsid w:val="005D2402"/>
    <w:rsid w:val="005D3DE1"/>
    <w:rsid w:val="005D44B2"/>
    <w:rsid w:val="005D4E89"/>
    <w:rsid w:val="005D68A9"/>
    <w:rsid w:val="005D6D1A"/>
    <w:rsid w:val="005E0526"/>
    <w:rsid w:val="005E392D"/>
    <w:rsid w:val="005E4AC8"/>
    <w:rsid w:val="005E6C4A"/>
    <w:rsid w:val="005F2A5A"/>
    <w:rsid w:val="005F33AA"/>
    <w:rsid w:val="005F3D9D"/>
    <w:rsid w:val="005F40C2"/>
    <w:rsid w:val="005F4AC9"/>
    <w:rsid w:val="005F639E"/>
    <w:rsid w:val="005F7F34"/>
    <w:rsid w:val="00600AC4"/>
    <w:rsid w:val="0060103E"/>
    <w:rsid w:val="0060157E"/>
    <w:rsid w:val="00601F20"/>
    <w:rsid w:val="0060342D"/>
    <w:rsid w:val="0060363E"/>
    <w:rsid w:val="00605295"/>
    <w:rsid w:val="006105FB"/>
    <w:rsid w:val="00611647"/>
    <w:rsid w:val="00612258"/>
    <w:rsid w:val="006138AE"/>
    <w:rsid w:val="0061536B"/>
    <w:rsid w:val="006158DC"/>
    <w:rsid w:val="00617176"/>
    <w:rsid w:val="006173E8"/>
    <w:rsid w:val="00617A9A"/>
    <w:rsid w:val="006218DF"/>
    <w:rsid w:val="00622AD7"/>
    <w:rsid w:val="00623083"/>
    <w:rsid w:val="00624172"/>
    <w:rsid w:val="0062481F"/>
    <w:rsid w:val="00624AC6"/>
    <w:rsid w:val="00624F65"/>
    <w:rsid w:val="006343C1"/>
    <w:rsid w:val="006357C0"/>
    <w:rsid w:val="00636424"/>
    <w:rsid w:val="00636612"/>
    <w:rsid w:val="00636E45"/>
    <w:rsid w:val="00637015"/>
    <w:rsid w:val="0063729C"/>
    <w:rsid w:val="00637863"/>
    <w:rsid w:val="0064084A"/>
    <w:rsid w:val="006442BD"/>
    <w:rsid w:val="00645F84"/>
    <w:rsid w:val="00647A92"/>
    <w:rsid w:val="0065373E"/>
    <w:rsid w:val="006556AD"/>
    <w:rsid w:val="00657D87"/>
    <w:rsid w:val="00657F4D"/>
    <w:rsid w:val="00660553"/>
    <w:rsid w:val="00662EFD"/>
    <w:rsid w:val="00663575"/>
    <w:rsid w:val="00664278"/>
    <w:rsid w:val="006651CA"/>
    <w:rsid w:val="006652A3"/>
    <w:rsid w:val="006752F5"/>
    <w:rsid w:val="00675BCB"/>
    <w:rsid w:val="006763A3"/>
    <w:rsid w:val="00680D32"/>
    <w:rsid w:val="006815B5"/>
    <w:rsid w:val="006825DF"/>
    <w:rsid w:val="00682E28"/>
    <w:rsid w:val="0068503E"/>
    <w:rsid w:val="00687492"/>
    <w:rsid w:val="006903E2"/>
    <w:rsid w:val="006910B0"/>
    <w:rsid w:val="00691510"/>
    <w:rsid w:val="0069185B"/>
    <w:rsid w:val="00691D9C"/>
    <w:rsid w:val="00695911"/>
    <w:rsid w:val="006960DE"/>
    <w:rsid w:val="006A10C8"/>
    <w:rsid w:val="006A1BDD"/>
    <w:rsid w:val="006A4D6C"/>
    <w:rsid w:val="006A67ED"/>
    <w:rsid w:val="006B0500"/>
    <w:rsid w:val="006B327A"/>
    <w:rsid w:val="006B4F42"/>
    <w:rsid w:val="006B646A"/>
    <w:rsid w:val="006C0220"/>
    <w:rsid w:val="006C0332"/>
    <w:rsid w:val="006C0D0E"/>
    <w:rsid w:val="006C2776"/>
    <w:rsid w:val="006C28F9"/>
    <w:rsid w:val="006D27D1"/>
    <w:rsid w:val="006D4C44"/>
    <w:rsid w:val="006D4FB1"/>
    <w:rsid w:val="006D52D9"/>
    <w:rsid w:val="006D63B1"/>
    <w:rsid w:val="006D6A35"/>
    <w:rsid w:val="006D7636"/>
    <w:rsid w:val="006D7692"/>
    <w:rsid w:val="006D7D79"/>
    <w:rsid w:val="006E1248"/>
    <w:rsid w:val="006E1962"/>
    <w:rsid w:val="006E30EE"/>
    <w:rsid w:val="006E3437"/>
    <w:rsid w:val="006E4D13"/>
    <w:rsid w:val="006E5308"/>
    <w:rsid w:val="006E6580"/>
    <w:rsid w:val="006E7C28"/>
    <w:rsid w:val="006F2D06"/>
    <w:rsid w:val="006F31FB"/>
    <w:rsid w:val="006F3478"/>
    <w:rsid w:val="006F69D9"/>
    <w:rsid w:val="00701C71"/>
    <w:rsid w:val="007021A3"/>
    <w:rsid w:val="00703E56"/>
    <w:rsid w:val="00703EDC"/>
    <w:rsid w:val="00706116"/>
    <w:rsid w:val="007137D6"/>
    <w:rsid w:val="007142DA"/>
    <w:rsid w:val="00714311"/>
    <w:rsid w:val="007143FB"/>
    <w:rsid w:val="00714651"/>
    <w:rsid w:val="0071625E"/>
    <w:rsid w:val="007176B5"/>
    <w:rsid w:val="00717A1D"/>
    <w:rsid w:val="00721BA4"/>
    <w:rsid w:val="007238B0"/>
    <w:rsid w:val="00723B8A"/>
    <w:rsid w:val="00724004"/>
    <w:rsid w:val="007307BC"/>
    <w:rsid w:val="0073172D"/>
    <w:rsid w:val="00731966"/>
    <w:rsid w:val="0073260C"/>
    <w:rsid w:val="007337A4"/>
    <w:rsid w:val="007338D9"/>
    <w:rsid w:val="007362CE"/>
    <w:rsid w:val="00736D9B"/>
    <w:rsid w:val="00736F9C"/>
    <w:rsid w:val="007411DA"/>
    <w:rsid w:val="0074282C"/>
    <w:rsid w:val="00743A5E"/>
    <w:rsid w:val="007452CB"/>
    <w:rsid w:val="00746F91"/>
    <w:rsid w:val="00747B98"/>
    <w:rsid w:val="0075108C"/>
    <w:rsid w:val="00752E6B"/>
    <w:rsid w:val="00754018"/>
    <w:rsid w:val="007543CE"/>
    <w:rsid w:val="00754764"/>
    <w:rsid w:val="00756D74"/>
    <w:rsid w:val="00760823"/>
    <w:rsid w:val="00762B7C"/>
    <w:rsid w:val="0076306F"/>
    <w:rsid w:val="0076399E"/>
    <w:rsid w:val="007640CF"/>
    <w:rsid w:val="00765AAD"/>
    <w:rsid w:val="00765AE9"/>
    <w:rsid w:val="0077105C"/>
    <w:rsid w:val="00774C06"/>
    <w:rsid w:val="007753F1"/>
    <w:rsid w:val="00776629"/>
    <w:rsid w:val="00776B27"/>
    <w:rsid w:val="00777392"/>
    <w:rsid w:val="0077758E"/>
    <w:rsid w:val="00781EA2"/>
    <w:rsid w:val="00782411"/>
    <w:rsid w:val="00783810"/>
    <w:rsid w:val="00786D8F"/>
    <w:rsid w:val="0079067C"/>
    <w:rsid w:val="00795785"/>
    <w:rsid w:val="0079799A"/>
    <w:rsid w:val="00797EDD"/>
    <w:rsid w:val="007A0AB5"/>
    <w:rsid w:val="007A1727"/>
    <w:rsid w:val="007A35CE"/>
    <w:rsid w:val="007A6233"/>
    <w:rsid w:val="007A7C9E"/>
    <w:rsid w:val="007B017A"/>
    <w:rsid w:val="007B0D54"/>
    <w:rsid w:val="007B18DA"/>
    <w:rsid w:val="007B1A04"/>
    <w:rsid w:val="007B5189"/>
    <w:rsid w:val="007B71B3"/>
    <w:rsid w:val="007C0507"/>
    <w:rsid w:val="007C17D7"/>
    <w:rsid w:val="007C17E2"/>
    <w:rsid w:val="007C1D04"/>
    <w:rsid w:val="007C452B"/>
    <w:rsid w:val="007C4A1C"/>
    <w:rsid w:val="007C54A1"/>
    <w:rsid w:val="007C5658"/>
    <w:rsid w:val="007D00A4"/>
    <w:rsid w:val="007D1DA6"/>
    <w:rsid w:val="007D3E16"/>
    <w:rsid w:val="007D4970"/>
    <w:rsid w:val="007D5106"/>
    <w:rsid w:val="007D605A"/>
    <w:rsid w:val="007D62E2"/>
    <w:rsid w:val="007D671C"/>
    <w:rsid w:val="007E0D66"/>
    <w:rsid w:val="007E26E6"/>
    <w:rsid w:val="007E2FAE"/>
    <w:rsid w:val="007E5171"/>
    <w:rsid w:val="007E664C"/>
    <w:rsid w:val="007E7562"/>
    <w:rsid w:val="007F289B"/>
    <w:rsid w:val="007F36D4"/>
    <w:rsid w:val="007F3CD3"/>
    <w:rsid w:val="007F4E3F"/>
    <w:rsid w:val="00800A46"/>
    <w:rsid w:val="00800EDF"/>
    <w:rsid w:val="008013ED"/>
    <w:rsid w:val="00802F99"/>
    <w:rsid w:val="00804816"/>
    <w:rsid w:val="0080655A"/>
    <w:rsid w:val="0080704F"/>
    <w:rsid w:val="00813155"/>
    <w:rsid w:val="00813A3D"/>
    <w:rsid w:val="008143C4"/>
    <w:rsid w:val="008148E5"/>
    <w:rsid w:val="00814E48"/>
    <w:rsid w:val="0082005B"/>
    <w:rsid w:val="008200AA"/>
    <w:rsid w:val="00820765"/>
    <w:rsid w:val="00820F03"/>
    <w:rsid w:val="00823311"/>
    <w:rsid w:val="00823A5D"/>
    <w:rsid w:val="00825E78"/>
    <w:rsid w:val="00831DA6"/>
    <w:rsid w:val="00841CDF"/>
    <w:rsid w:val="00843FDD"/>
    <w:rsid w:val="00844F80"/>
    <w:rsid w:val="008452DC"/>
    <w:rsid w:val="0085248C"/>
    <w:rsid w:val="00852D81"/>
    <w:rsid w:val="0085330D"/>
    <w:rsid w:val="008537C1"/>
    <w:rsid w:val="008543A5"/>
    <w:rsid w:val="00855DAF"/>
    <w:rsid w:val="0085603A"/>
    <w:rsid w:val="00856EAF"/>
    <w:rsid w:val="0085740F"/>
    <w:rsid w:val="00861A0C"/>
    <w:rsid w:val="00861A87"/>
    <w:rsid w:val="008626B5"/>
    <w:rsid w:val="0086328D"/>
    <w:rsid w:val="00863314"/>
    <w:rsid w:val="00864E50"/>
    <w:rsid w:val="00865035"/>
    <w:rsid w:val="00865848"/>
    <w:rsid w:val="00867843"/>
    <w:rsid w:val="008706F1"/>
    <w:rsid w:val="008808C3"/>
    <w:rsid w:val="00880E79"/>
    <w:rsid w:val="008818A6"/>
    <w:rsid w:val="008823D9"/>
    <w:rsid w:val="00884D96"/>
    <w:rsid w:val="00885957"/>
    <w:rsid w:val="00885DB7"/>
    <w:rsid w:val="00887575"/>
    <w:rsid w:val="0089076E"/>
    <w:rsid w:val="0089298A"/>
    <w:rsid w:val="00893C2F"/>
    <w:rsid w:val="00893CC8"/>
    <w:rsid w:val="00897FA5"/>
    <w:rsid w:val="008A1093"/>
    <w:rsid w:val="008A175B"/>
    <w:rsid w:val="008A2FE9"/>
    <w:rsid w:val="008A35B4"/>
    <w:rsid w:val="008A64DA"/>
    <w:rsid w:val="008B1ED9"/>
    <w:rsid w:val="008B2316"/>
    <w:rsid w:val="008B3672"/>
    <w:rsid w:val="008B50F5"/>
    <w:rsid w:val="008B5ADD"/>
    <w:rsid w:val="008B5B0F"/>
    <w:rsid w:val="008C2CFB"/>
    <w:rsid w:val="008C5F7F"/>
    <w:rsid w:val="008C672A"/>
    <w:rsid w:val="008D6171"/>
    <w:rsid w:val="008D6987"/>
    <w:rsid w:val="008D794C"/>
    <w:rsid w:val="008E17CB"/>
    <w:rsid w:val="008E21F6"/>
    <w:rsid w:val="008E345E"/>
    <w:rsid w:val="008E4345"/>
    <w:rsid w:val="008E5FAB"/>
    <w:rsid w:val="008E6DD5"/>
    <w:rsid w:val="008F26BD"/>
    <w:rsid w:val="008F26C4"/>
    <w:rsid w:val="008F6120"/>
    <w:rsid w:val="008F67A1"/>
    <w:rsid w:val="008F6B96"/>
    <w:rsid w:val="008F769B"/>
    <w:rsid w:val="00900AEB"/>
    <w:rsid w:val="00900B75"/>
    <w:rsid w:val="00901147"/>
    <w:rsid w:val="00901E92"/>
    <w:rsid w:val="00902738"/>
    <w:rsid w:val="009044AA"/>
    <w:rsid w:val="00905C39"/>
    <w:rsid w:val="00907A34"/>
    <w:rsid w:val="00914C7A"/>
    <w:rsid w:val="00921EF6"/>
    <w:rsid w:val="0092304D"/>
    <w:rsid w:val="00926C45"/>
    <w:rsid w:val="009304B9"/>
    <w:rsid w:val="00930804"/>
    <w:rsid w:val="0093127D"/>
    <w:rsid w:val="00931515"/>
    <w:rsid w:val="00934AB5"/>
    <w:rsid w:val="00936846"/>
    <w:rsid w:val="00937642"/>
    <w:rsid w:val="009409D2"/>
    <w:rsid w:val="00941996"/>
    <w:rsid w:val="00944787"/>
    <w:rsid w:val="00945A99"/>
    <w:rsid w:val="00954AC0"/>
    <w:rsid w:val="00955939"/>
    <w:rsid w:val="00955F47"/>
    <w:rsid w:val="00961525"/>
    <w:rsid w:val="00966D84"/>
    <w:rsid w:val="00967448"/>
    <w:rsid w:val="00967F54"/>
    <w:rsid w:val="00970888"/>
    <w:rsid w:val="009722D2"/>
    <w:rsid w:val="00973CB7"/>
    <w:rsid w:val="00974ACD"/>
    <w:rsid w:val="00976EDA"/>
    <w:rsid w:val="0098075F"/>
    <w:rsid w:val="00981027"/>
    <w:rsid w:val="00981D30"/>
    <w:rsid w:val="00981EEE"/>
    <w:rsid w:val="00983394"/>
    <w:rsid w:val="00983BD9"/>
    <w:rsid w:val="0098561F"/>
    <w:rsid w:val="00985F9B"/>
    <w:rsid w:val="00987F65"/>
    <w:rsid w:val="00990BFC"/>
    <w:rsid w:val="00991CA3"/>
    <w:rsid w:val="00991FF6"/>
    <w:rsid w:val="0099251E"/>
    <w:rsid w:val="009939A4"/>
    <w:rsid w:val="00993B8A"/>
    <w:rsid w:val="00993FDF"/>
    <w:rsid w:val="00995756"/>
    <w:rsid w:val="0099614A"/>
    <w:rsid w:val="009967BC"/>
    <w:rsid w:val="009971ED"/>
    <w:rsid w:val="00997EBB"/>
    <w:rsid w:val="00997FE3"/>
    <w:rsid w:val="009A2F5F"/>
    <w:rsid w:val="009A35CA"/>
    <w:rsid w:val="009A5B50"/>
    <w:rsid w:val="009B18C4"/>
    <w:rsid w:val="009B402C"/>
    <w:rsid w:val="009B72AE"/>
    <w:rsid w:val="009C6721"/>
    <w:rsid w:val="009C714D"/>
    <w:rsid w:val="009D4EE9"/>
    <w:rsid w:val="009D5B70"/>
    <w:rsid w:val="009D5CF0"/>
    <w:rsid w:val="009E083D"/>
    <w:rsid w:val="009E09B8"/>
    <w:rsid w:val="009E128F"/>
    <w:rsid w:val="009E2A6F"/>
    <w:rsid w:val="009E4F13"/>
    <w:rsid w:val="009E6414"/>
    <w:rsid w:val="009E6E4E"/>
    <w:rsid w:val="009E791B"/>
    <w:rsid w:val="009E7A98"/>
    <w:rsid w:val="009F1C75"/>
    <w:rsid w:val="009F25EB"/>
    <w:rsid w:val="009F4B44"/>
    <w:rsid w:val="00A06C18"/>
    <w:rsid w:val="00A07052"/>
    <w:rsid w:val="00A074F7"/>
    <w:rsid w:val="00A105B3"/>
    <w:rsid w:val="00A10B18"/>
    <w:rsid w:val="00A122F8"/>
    <w:rsid w:val="00A147FD"/>
    <w:rsid w:val="00A14B71"/>
    <w:rsid w:val="00A16BDF"/>
    <w:rsid w:val="00A207CD"/>
    <w:rsid w:val="00A226A3"/>
    <w:rsid w:val="00A2380F"/>
    <w:rsid w:val="00A24A39"/>
    <w:rsid w:val="00A25A33"/>
    <w:rsid w:val="00A25E77"/>
    <w:rsid w:val="00A309BD"/>
    <w:rsid w:val="00A33A4F"/>
    <w:rsid w:val="00A3664F"/>
    <w:rsid w:val="00A37008"/>
    <w:rsid w:val="00A426B4"/>
    <w:rsid w:val="00A47A04"/>
    <w:rsid w:val="00A47DA0"/>
    <w:rsid w:val="00A51624"/>
    <w:rsid w:val="00A519CD"/>
    <w:rsid w:val="00A51A04"/>
    <w:rsid w:val="00A565D5"/>
    <w:rsid w:val="00A56D3A"/>
    <w:rsid w:val="00A603CA"/>
    <w:rsid w:val="00A60AA5"/>
    <w:rsid w:val="00A60E9F"/>
    <w:rsid w:val="00A6464E"/>
    <w:rsid w:val="00A64903"/>
    <w:rsid w:val="00A651BB"/>
    <w:rsid w:val="00A6590F"/>
    <w:rsid w:val="00A677BD"/>
    <w:rsid w:val="00A67AA2"/>
    <w:rsid w:val="00A72E0F"/>
    <w:rsid w:val="00A72FF4"/>
    <w:rsid w:val="00A73F2A"/>
    <w:rsid w:val="00A7456E"/>
    <w:rsid w:val="00A747BE"/>
    <w:rsid w:val="00A74A4C"/>
    <w:rsid w:val="00A757DB"/>
    <w:rsid w:val="00A76081"/>
    <w:rsid w:val="00A76246"/>
    <w:rsid w:val="00A80C11"/>
    <w:rsid w:val="00A80E09"/>
    <w:rsid w:val="00A82186"/>
    <w:rsid w:val="00A830E0"/>
    <w:rsid w:val="00A8386A"/>
    <w:rsid w:val="00A85929"/>
    <w:rsid w:val="00A86A02"/>
    <w:rsid w:val="00A91859"/>
    <w:rsid w:val="00A91EF0"/>
    <w:rsid w:val="00A93286"/>
    <w:rsid w:val="00A97814"/>
    <w:rsid w:val="00AA63FC"/>
    <w:rsid w:val="00AB1307"/>
    <w:rsid w:val="00AB3979"/>
    <w:rsid w:val="00AB5D25"/>
    <w:rsid w:val="00AB6979"/>
    <w:rsid w:val="00AC567C"/>
    <w:rsid w:val="00AC7E30"/>
    <w:rsid w:val="00AD15FB"/>
    <w:rsid w:val="00AD5099"/>
    <w:rsid w:val="00AD66A7"/>
    <w:rsid w:val="00AD6EB1"/>
    <w:rsid w:val="00AD79ED"/>
    <w:rsid w:val="00AE0A16"/>
    <w:rsid w:val="00AE13B3"/>
    <w:rsid w:val="00AE1AC1"/>
    <w:rsid w:val="00AE2284"/>
    <w:rsid w:val="00AF14C8"/>
    <w:rsid w:val="00AF5790"/>
    <w:rsid w:val="00AF58C8"/>
    <w:rsid w:val="00AF754E"/>
    <w:rsid w:val="00AF7B1D"/>
    <w:rsid w:val="00B02978"/>
    <w:rsid w:val="00B02AEF"/>
    <w:rsid w:val="00B03219"/>
    <w:rsid w:val="00B03D12"/>
    <w:rsid w:val="00B041F0"/>
    <w:rsid w:val="00B04450"/>
    <w:rsid w:val="00B0457F"/>
    <w:rsid w:val="00B0490E"/>
    <w:rsid w:val="00B05469"/>
    <w:rsid w:val="00B054F4"/>
    <w:rsid w:val="00B12350"/>
    <w:rsid w:val="00B1317F"/>
    <w:rsid w:val="00B17987"/>
    <w:rsid w:val="00B2008A"/>
    <w:rsid w:val="00B2566E"/>
    <w:rsid w:val="00B25ECB"/>
    <w:rsid w:val="00B271DB"/>
    <w:rsid w:val="00B2783C"/>
    <w:rsid w:val="00B30644"/>
    <w:rsid w:val="00B347B2"/>
    <w:rsid w:val="00B36A61"/>
    <w:rsid w:val="00B37C3E"/>
    <w:rsid w:val="00B4142C"/>
    <w:rsid w:val="00B421AB"/>
    <w:rsid w:val="00B44767"/>
    <w:rsid w:val="00B466AE"/>
    <w:rsid w:val="00B46FBC"/>
    <w:rsid w:val="00B477C8"/>
    <w:rsid w:val="00B516BA"/>
    <w:rsid w:val="00B51BAC"/>
    <w:rsid w:val="00B53B23"/>
    <w:rsid w:val="00B5429B"/>
    <w:rsid w:val="00B5502C"/>
    <w:rsid w:val="00B62339"/>
    <w:rsid w:val="00B62851"/>
    <w:rsid w:val="00B6379F"/>
    <w:rsid w:val="00B63AD7"/>
    <w:rsid w:val="00B645CA"/>
    <w:rsid w:val="00B64AD0"/>
    <w:rsid w:val="00B6532B"/>
    <w:rsid w:val="00B66DBA"/>
    <w:rsid w:val="00B67DB1"/>
    <w:rsid w:val="00B70301"/>
    <w:rsid w:val="00B71D93"/>
    <w:rsid w:val="00B72FC1"/>
    <w:rsid w:val="00B73C4D"/>
    <w:rsid w:val="00B748D9"/>
    <w:rsid w:val="00B77980"/>
    <w:rsid w:val="00B77D3F"/>
    <w:rsid w:val="00B81B59"/>
    <w:rsid w:val="00B86263"/>
    <w:rsid w:val="00B87A2F"/>
    <w:rsid w:val="00B92F8D"/>
    <w:rsid w:val="00B93D1D"/>
    <w:rsid w:val="00B94BE0"/>
    <w:rsid w:val="00B95A82"/>
    <w:rsid w:val="00B96491"/>
    <w:rsid w:val="00B967A4"/>
    <w:rsid w:val="00B97962"/>
    <w:rsid w:val="00B97C33"/>
    <w:rsid w:val="00BA1202"/>
    <w:rsid w:val="00BA2ADC"/>
    <w:rsid w:val="00BA507A"/>
    <w:rsid w:val="00BB099E"/>
    <w:rsid w:val="00BB4DF3"/>
    <w:rsid w:val="00BB58A7"/>
    <w:rsid w:val="00BB58FA"/>
    <w:rsid w:val="00BB785E"/>
    <w:rsid w:val="00BB7F11"/>
    <w:rsid w:val="00BC0CC7"/>
    <w:rsid w:val="00BC1556"/>
    <w:rsid w:val="00BC188E"/>
    <w:rsid w:val="00BC4D9D"/>
    <w:rsid w:val="00BC5249"/>
    <w:rsid w:val="00BC763F"/>
    <w:rsid w:val="00BD0F15"/>
    <w:rsid w:val="00BD2AF3"/>
    <w:rsid w:val="00BD4760"/>
    <w:rsid w:val="00BD6793"/>
    <w:rsid w:val="00BD7CF8"/>
    <w:rsid w:val="00BD7FD8"/>
    <w:rsid w:val="00BE15C0"/>
    <w:rsid w:val="00BE2458"/>
    <w:rsid w:val="00BE288B"/>
    <w:rsid w:val="00BE3082"/>
    <w:rsid w:val="00BE5969"/>
    <w:rsid w:val="00BE6467"/>
    <w:rsid w:val="00BE66EE"/>
    <w:rsid w:val="00BF0DD1"/>
    <w:rsid w:val="00BF2A90"/>
    <w:rsid w:val="00BF5BCD"/>
    <w:rsid w:val="00C00721"/>
    <w:rsid w:val="00C0305A"/>
    <w:rsid w:val="00C065DD"/>
    <w:rsid w:val="00C068A9"/>
    <w:rsid w:val="00C108E9"/>
    <w:rsid w:val="00C10A42"/>
    <w:rsid w:val="00C1570D"/>
    <w:rsid w:val="00C16BF8"/>
    <w:rsid w:val="00C175CE"/>
    <w:rsid w:val="00C231D8"/>
    <w:rsid w:val="00C24065"/>
    <w:rsid w:val="00C24BDD"/>
    <w:rsid w:val="00C27F79"/>
    <w:rsid w:val="00C31007"/>
    <w:rsid w:val="00C311C7"/>
    <w:rsid w:val="00C3269E"/>
    <w:rsid w:val="00C3613E"/>
    <w:rsid w:val="00C36397"/>
    <w:rsid w:val="00C3799B"/>
    <w:rsid w:val="00C41838"/>
    <w:rsid w:val="00C42A5C"/>
    <w:rsid w:val="00C44080"/>
    <w:rsid w:val="00C458A5"/>
    <w:rsid w:val="00C46524"/>
    <w:rsid w:val="00C47CBD"/>
    <w:rsid w:val="00C535AE"/>
    <w:rsid w:val="00C53AED"/>
    <w:rsid w:val="00C54898"/>
    <w:rsid w:val="00C55204"/>
    <w:rsid w:val="00C5680A"/>
    <w:rsid w:val="00C607DE"/>
    <w:rsid w:val="00C6178A"/>
    <w:rsid w:val="00C6356B"/>
    <w:rsid w:val="00C66D21"/>
    <w:rsid w:val="00C7114C"/>
    <w:rsid w:val="00C722C6"/>
    <w:rsid w:val="00C75531"/>
    <w:rsid w:val="00C8691D"/>
    <w:rsid w:val="00C87F13"/>
    <w:rsid w:val="00C91526"/>
    <w:rsid w:val="00C97F41"/>
    <w:rsid w:val="00CA0A74"/>
    <w:rsid w:val="00CA198F"/>
    <w:rsid w:val="00CA1BC0"/>
    <w:rsid w:val="00CA2F91"/>
    <w:rsid w:val="00CA4BF2"/>
    <w:rsid w:val="00CA5014"/>
    <w:rsid w:val="00CA5B59"/>
    <w:rsid w:val="00CA7710"/>
    <w:rsid w:val="00CA7E48"/>
    <w:rsid w:val="00CB04CC"/>
    <w:rsid w:val="00CB2F9A"/>
    <w:rsid w:val="00CB3184"/>
    <w:rsid w:val="00CB3B37"/>
    <w:rsid w:val="00CB4BA8"/>
    <w:rsid w:val="00CB7255"/>
    <w:rsid w:val="00CC04E4"/>
    <w:rsid w:val="00CC2131"/>
    <w:rsid w:val="00CC2B7F"/>
    <w:rsid w:val="00CC31CF"/>
    <w:rsid w:val="00CC43E7"/>
    <w:rsid w:val="00CC4EE6"/>
    <w:rsid w:val="00CC5927"/>
    <w:rsid w:val="00CC59F4"/>
    <w:rsid w:val="00CC658F"/>
    <w:rsid w:val="00CC6CB8"/>
    <w:rsid w:val="00CC7711"/>
    <w:rsid w:val="00CD0C12"/>
    <w:rsid w:val="00CD1E0C"/>
    <w:rsid w:val="00CD2A5D"/>
    <w:rsid w:val="00CD2F23"/>
    <w:rsid w:val="00CD3101"/>
    <w:rsid w:val="00CD7181"/>
    <w:rsid w:val="00CE14DA"/>
    <w:rsid w:val="00CE1553"/>
    <w:rsid w:val="00CE2949"/>
    <w:rsid w:val="00CE41BF"/>
    <w:rsid w:val="00CE6001"/>
    <w:rsid w:val="00CE7213"/>
    <w:rsid w:val="00CE7FCB"/>
    <w:rsid w:val="00CE7FF5"/>
    <w:rsid w:val="00CF1697"/>
    <w:rsid w:val="00CF24C5"/>
    <w:rsid w:val="00CF4C73"/>
    <w:rsid w:val="00CF6305"/>
    <w:rsid w:val="00CF752A"/>
    <w:rsid w:val="00D01051"/>
    <w:rsid w:val="00D013FD"/>
    <w:rsid w:val="00D02A5C"/>
    <w:rsid w:val="00D0478C"/>
    <w:rsid w:val="00D07366"/>
    <w:rsid w:val="00D12243"/>
    <w:rsid w:val="00D13D70"/>
    <w:rsid w:val="00D13E9E"/>
    <w:rsid w:val="00D145D4"/>
    <w:rsid w:val="00D1540F"/>
    <w:rsid w:val="00D15FB9"/>
    <w:rsid w:val="00D2173D"/>
    <w:rsid w:val="00D24C7D"/>
    <w:rsid w:val="00D27D58"/>
    <w:rsid w:val="00D30CC9"/>
    <w:rsid w:val="00D33718"/>
    <w:rsid w:val="00D34ACD"/>
    <w:rsid w:val="00D34FEC"/>
    <w:rsid w:val="00D3712D"/>
    <w:rsid w:val="00D4032F"/>
    <w:rsid w:val="00D40C19"/>
    <w:rsid w:val="00D43270"/>
    <w:rsid w:val="00D453F6"/>
    <w:rsid w:val="00D461FC"/>
    <w:rsid w:val="00D47A07"/>
    <w:rsid w:val="00D47C38"/>
    <w:rsid w:val="00D47F8A"/>
    <w:rsid w:val="00D5187B"/>
    <w:rsid w:val="00D53188"/>
    <w:rsid w:val="00D53A0F"/>
    <w:rsid w:val="00D55053"/>
    <w:rsid w:val="00D55128"/>
    <w:rsid w:val="00D557AA"/>
    <w:rsid w:val="00D557F4"/>
    <w:rsid w:val="00D56583"/>
    <w:rsid w:val="00D57231"/>
    <w:rsid w:val="00D57423"/>
    <w:rsid w:val="00D625B4"/>
    <w:rsid w:val="00D637C5"/>
    <w:rsid w:val="00D6429C"/>
    <w:rsid w:val="00D66E21"/>
    <w:rsid w:val="00D705FE"/>
    <w:rsid w:val="00D70E80"/>
    <w:rsid w:val="00D71837"/>
    <w:rsid w:val="00D7184E"/>
    <w:rsid w:val="00D72158"/>
    <w:rsid w:val="00D733CE"/>
    <w:rsid w:val="00D73619"/>
    <w:rsid w:val="00D738F9"/>
    <w:rsid w:val="00D74F69"/>
    <w:rsid w:val="00D8183C"/>
    <w:rsid w:val="00D823B0"/>
    <w:rsid w:val="00D84AE2"/>
    <w:rsid w:val="00D85493"/>
    <w:rsid w:val="00D90ECA"/>
    <w:rsid w:val="00D917FF"/>
    <w:rsid w:val="00D91C57"/>
    <w:rsid w:val="00D91FB4"/>
    <w:rsid w:val="00D93696"/>
    <w:rsid w:val="00D938A5"/>
    <w:rsid w:val="00DA09EC"/>
    <w:rsid w:val="00DA335C"/>
    <w:rsid w:val="00DA59A0"/>
    <w:rsid w:val="00DB1E25"/>
    <w:rsid w:val="00DB41D2"/>
    <w:rsid w:val="00DB5614"/>
    <w:rsid w:val="00DC1F34"/>
    <w:rsid w:val="00DC31B5"/>
    <w:rsid w:val="00DC4AB2"/>
    <w:rsid w:val="00DC4DE0"/>
    <w:rsid w:val="00DC6992"/>
    <w:rsid w:val="00DC6E30"/>
    <w:rsid w:val="00DD0E00"/>
    <w:rsid w:val="00DD3030"/>
    <w:rsid w:val="00DD613D"/>
    <w:rsid w:val="00DE047E"/>
    <w:rsid w:val="00DE24EB"/>
    <w:rsid w:val="00DE46A1"/>
    <w:rsid w:val="00DE675E"/>
    <w:rsid w:val="00DE6ABE"/>
    <w:rsid w:val="00DE7DFB"/>
    <w:rsid w:val="00DF3CA7"/>
    <w:rsid w:val="00E01848"/>
    <w:rsid w:val="00E06C79"/>
    <w:rsid w:val="00E07198"/>
    <w:rsid w:val="00E10F2E"/>
    <w:rsid w:val="00E13F6D"/>
    <w:rsid w:val="00E17A85"/>
    <w:rsid w:val="00E22012"/>
    <w:rsid w:val="00E22CAD"/>
    <w:rsid w:val="00E24D0D"/>
    <w:rsid w:val="00E2670C"/>
    <w:rsid w:val="00E304B6"/>
    <w:rsid w:val="00E32FC8"/>
    <w:rsid w:val="00E34DC0"/>
    <w:rsid w:val="00E35EC6"/>
    <w:rsid w:val="00E360C2"/>
    <w:rsid w:val="00E46B4A"/>
    <w:rsid w:val="00E47B92"/>
    <w:rsid w:val="00E50E91"/>
    <w:rsid w:val="00E52F67"/>
    <w:rsid w:val="00E54FCA"/>
    <w:rsid w:val="00E575B2"/>
    <w:rsid w:val="00E61631"/>
    <w:rsid w:val="00E62AE0"/>
    <w:rsid w:val="00E63629"/>
    <w:rsid w:val="00E67EAE"/>
    <w:rsid w:val="00E70C29"/>
    <w:rsid w:val="00E70CB2"/>
    <w:rsid w:val="00E76E8F"/>
    <w:rsid w:val="00E77D66"/>
    <w:rsid w:val="00E80967"/>
    <w:rsid w:val="00E816C3"/>
    <w:rsid w:val="00E83AB5"/>
    <w:rsid w:val="00E83D54"/>
    <w:rsid w:val="00E85546"/>
    <w:rsid w:val="00E855E0"/>
    <w:rsid w:val="00E90254"/>
    <w:rsid w:val="00E9080D"/>
    <w:rsid w:val="00E91351"/>
    <w:rsid w:val="00E9188E"/>
    <w:rsid w:val="00E91CFF"/>
    <w:rsid w:val="00E943AC"/>
    <w:rsid w:val="00E94EA4"/>
    <w:rsid w:val="00E95240"/>
    <w:rsid w:val="00EA14CC"/>
    <w:rsid w:val="00EA19A2"/>
    <w:rsid w:val="00EA43FA"/>
    <w:rsid w:val="00EA4EB0"/>
    <w:rsid w:val="00EA65B4"/>
    <w:rsid w:val="00EB0090"/>
    <w:rsid w:val="00EB0CCA"/>
    <w:rsid w:val="00EB1435"/>
    <w:rsid w:val="00EB25AE"/>
    <w:rsid w:val="00EB5AAE"/>
    <w:rsid w:val="00EB684F"/>
    <w:rsid w:val="00EB6B82"/>
    <w:rsid w:val="00EC0BF6"/>
    <w:rsid w:val="00EC20A6"/>
    <w:rsid w:val="00EC3276"/>
    <w:rsid w:val="00EC587E"/>
    <w:rsid w:val="00EC6E93"/>
    <w:rsid w:val="00ED10EE"/>
    <w:rsid w:val="00ED1E70"/>
    <w:rsid w:val="00ED28B9"/>
    <w:rsid w:val="00ED3D9C"/>
    <w:rsid w:val="00ED5363"/>
    <w:rsid w:val="00ED6F62"/>
    <w:rsid w:val="00ED725A"/>
    <w:rsid w:val="00EE2C80"/>
    <w:rsid w:val="00EE5574"/>
    <w:rsid w:val="00EE60B6"/>
    <w:rsid w:val="00EE633F"/>
    <w:rsid w:val="00EF20D8"/>
    <w:rsid w:val="00EF3952"/>
    <w:rsid w:val="00EF3E82"/>
    <w:rsid w:val="00EF4E2A"/>
    <w:rsid w:val="00EF6D66"/>
    <w:rsid w:val="00F01698"/>
    <w:rsid w:val="00F02835"/>
    <w:rsid w:val="00F02AAC"/>
    <w:rsid w:val="00F02FA8"/>
    <w:rsid w:val="00F03ADE"/>
    <w:rsid w:val="00F04F11"/>
    <w:rsid w:val="00F067B7"/>
    <w:rsid w:val="00F107EC"/>
    <w:rsid w:val="00F119C0"/>
    <w:rsid w:val="00F129F8"/>
    <w:rsid w:val="00F17DF1"/>
    <w:rsid w:val="00F2459F"/>
    <w:rsid w:val="00F25F63"/>
    <w:rsid w:val="00F26C7F"/>
    <w:rsid w:val="00F270D4"/>
    <w:rsid w:val="00F30C08"/>
    <w:rsid w:val="00F35192"/>
    <w:rsid w:val="00F4012A"/>
    <w:rsid w:val="00F40B68"/>
    <w:rsid w:val="00F45EC4"/>
    <w:rsid w:val="00F47CD3"/>
    <w:rsid w:val="00F51F22"/>
    <w:rsid w:val="00F560CE"/>
    <w:rsid w:val="00F5613A"/>
    <w:rsid w:val="00F56D25"/>
    <w:rsid w:val="00F57059"/>
    <w:rsid w:val="00F576BB"/>
    <w:rsid w:val="00F63D5B"/>
    <w:rsid w:val="00F64CC0"/>
    <w:rsid w:val="00F64FE1"/>
    <w:rsid w:val="00F662F6"/>
    <w:rsid w:val="00F66652"/>
    <w:rsid w:val="00F66A0C"/>
    <w:rsid w:val="00F715BC"/>
    <w:rsid w:val="00F72CE1"/>
    <w:rsid w:val="00F72DF8"/>
    <w:rsid w:val="00F7503A"/>
    <w:rsid w:val="00F76742"/>
    <w:rsid w:val="00F77B3E"/>
    <w:rsid w:val="00F80187"/>
    <w:rsid w:val="00F827F9"/>
    <w:rsid w:val="00F845BF"/>
    <w:rsid w:val="00F847B3"/>
    <w:rsid w:val="00F8569E"/>
    <w:rsid w:val="00F862F8"/>
    <w:rsid w:val="00F872A8"/>
    <w:rsid w:val="00F87784"/>
    <w:rsid w:val="00F9179C"/>
    <w:rsid w:val="00F92641"/>
    <w:rsid w:val="00F93781"/>
    <w:rsid w:val="00F93E3B"/>
    <w:rsid w:val="00F97CB1"/>
    <w:rsid w:val="00FA2BAD"/>
    <w:rsid w:val="00FB0567"/>
    <w:rsid w:val="00FB05AD"/>
    <w:rsid w:val="00FB1AF7"/>
    <w:rsid w:val="00FB2507"/>
    <w:rsid w:val="00FB44D9"/>
    <w:rsid w:val="00FB705E"/>
    <w:rsid w:val="00FB71BE"/>
    <w:rsid w:val="00FB7DB3"/>
    <w:rsid w:val="00FC0639"/>
    <w:rsid w:val="00FC24DE"/>
    <w:rsid w:val="00FC4689"/>
    <w:rsid w:val="00FC5481"/>
    <w:rsid w:val="00FC5625"/>
    <w:rsid w:val="00FC5EB9"/>
    <w:rsid w:val="00FC6D85"/>
    <w:rsid w:val="00FD0062"/>
    <w:rsid w:val="00FD0196"/>
    <w:rsid w:val="00FD3999"/>
    <w:rsid w:val="00FD61FC"/>
    <w:rsid w:val="00FD7D4F"/>
    <w:rsid w:val="00FE06C7"/>
    <w:rsid w:val="00FE0D49"/>
    <w:rsid w:val="00FE120C"/>
    <w:rsid w:val="00FE13A3"/>
    <w:rsid w:val="00FE2C77"/>
    <w:rsid w:val="00FE31B4"/>
    <w:rsid w:val="00FE468B"/>
    <w:rsid w:val="00FE47C6"/>
    <w:rsid w:val="00FE57CF"/>
    <w:rsid w:val="00FE5EF5"/>
    <w:rsid w:val="00FE6BB4"/>
    <w:rsid w:val="00FE7C68"/>
    <w:rsid w:val="00FF1B8E"/>
    <w:rsid w:val="00FF1BEB"/>
    <w:rsid w:val="00FF31F5"/>
    <w:rsid w:val="00FF5234"/>
    <w:rsid w:val="00FF6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C541"/>
  <w15:docId w15:val="{3AFFA96B-CEF7-4BE3-B9B4-2111DF39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7FA5"/>
  </w:style>
  <w:style w:type="character" w:styleId="Emphasis">
    <w:name w:val="Emphasis"/>
    <w:basedOn w:val="DefaultParagraphFont"/>
    <w:uiPriority w:val="20"/>
    <w:qFormat/>
    <w:rsid w:val="00897FA5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26B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26B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26B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626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6B5"/>
  </w:style>
  <w:style w:type="paragraph" w:styleId="Footer">
    <w:name w:val="footer"/>
    <w:basedOn w:val="Normal"/>
    <w:link w:val="FooterChar"/>
    <w:uiPriority w:val="99"/>
    <w:unhideWhenUsed/>
    <w:rsid w:val="008626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6B5"/>
  </w:style>
  <w:style w:type="paragraph" w:styleId="BalloonText">
    <w:name w:val="Balloon Text"/>
    <w:basedOn w:val="Normal"/>
    <w:link w:val="BalloonTextChar"/>
    <w:uiPriority w:val="99"/>
    <w:semiHidden/>
    <w:unhideWhenUsed/>
    <w:rsid w:val="008626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B5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7C17E2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C17E2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C17E2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C17E2"/>
    <w:rPr>
      <w:rFonts w:ascii="Calibri" w:hAnsi="Calibri" w:cs="Calibri"/>
      <w:noProof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F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4F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F0DD1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7B7B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4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0F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1E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59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E591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591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9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917"/>
    <w:rPr>
      <w:b/>
      <w:bCs/>
      <w:sz w:val="20"/>
      <w:szCs w:val="20"/>
    </w:rPr>
  </w:style>
  <w:style w:type="character" w:customStyle="1" w:styleId="example">
    <w:name w:val="example"/>
    <w:basedOn w:val="DefaultParagraphFont"/>
    <w:rsid w:val="001520C4"/>
  </w:style>
  <w:style w:type="character" w:styleId="Hyperlink">
    <w:name w:val="Hyperlink"/>
    <w:basedOn w:val="DefaultParagraphFont"/>
    <w:rsid w:val="00991CA3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3172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7A92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semiHidden/>
    <w:unhideWhenUsed/>
    <w:rsid w:val="008F6B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F6B96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8F6B96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6D52D9"/>
    <w:rPr>
      <w:color w:val="800080" w:themeColor="followedHyperlink"/>
      <w:u w:val="single"/>
    </w:rPr>
  </w:style>
  <w:style w:type="paragraph" w:styleId="Revision">
    <w:name w:val="Revision"/>
    <w:hidden/>
    <w:semiHidden/>
    <w:rsid w:val="003404B6"/>
  </w:style>
  <w:style w:type="character" w:customStyle="1" w:styleId="Mention2">
    <w:name w:val="Mention2"/>
    <w:basedOn w:val="DefaultParagraphFont"/>
    <w:uiPriority w:val="99"/>
    <w:semiHidden/>
    <w:unhideWhenUsed/>
    <w:rsid w:val="00CC4EE6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FD7D4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4565509416" TargetMode="External"/><Relationship Id="rId13" Type="http://schemas.openxmlformats.org/officeDocument/2006/relationships/hyperlink" Target="mailto:rjacobsen@health.sdu.dk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anraalte@demogr.mpg.de" TargetMode="External"/><Relationship Id="rId17" Type="http://schemas.openxmlformats.org/officeDocument/2006/relationships/hyperlink" Target="https://gateway.euro.who.int/en/indicators/h2020_15-mortality-from-external-causes-mal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st.d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wensink@health.sdu.d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ho.int/healthinfo/mortality_data/en/" TargetMode="External"/><Relationship Id="rId10" Type="http://schemas.openxmlformats.org/officeDocument/2006/relationships/hyperlink" Target="mailto:jmaburto@health.sdu.d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maburto@health.sdu.dk" TargetMode="External"/><Relationship Id="rId14" Type="http://schemas.openxmlformats.org/officeDocument/2006/relationships/hyperlink" Target="https://github.com/jmaburto/Lifespan-inequality-Denmark/tree/master/R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oo.gl/9dLNrH" TargetMode="External"/><Relationship Id="rId1" Type="http://schemas.openxmlformats.org/officeDocument/2006/relationships/hyperlink" Target="https://goo.gl/9dLNr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2F977-CF4E-4AD8-A7AE-2ED5435FA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</Pages>
  <Words>11627</Words>
  <Characters>66274</Characters>
  <Application>Microsoft Office Word</Application>
  <DocSecurity>0</DocSecurity>
  <Lines>552</Lines>
  <Paragraphs>155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Syddansk Unversitet - University of Southern Denmark</Company>
  <LinksUpToDate>false</LinksUpToDate>
  <CharactersWithSpaces>77746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José Manuel Aburto</cp:lastModifiedBy>
  <cp:revision>1</cp:revision>
  <dcterms:created xsi:type="dcterms:W3CDTF">2018-06-16T09:19:00Z</dcterms:created>
  <dcterms:modified xsi:type="dcterms:W3CDTF">2018-06-16T12:12:00Z</dcterms:modified>
</cp:coreProperties>
</file>