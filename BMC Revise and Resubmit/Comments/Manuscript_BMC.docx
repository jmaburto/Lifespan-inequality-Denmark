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0910A46B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 of 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650619F2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proofErr w:type="spellStart"/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proofErr w:type="spellEnd"/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Health- </w:t>
      </w:r>
      <w:r w:rsidR="006E4D13"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FF5234" w:rsidRDefault="0040762C" w:rsidP="0040762C">
      <w:pPr>
        <w:rPr>
          <w:rFonts w:ascii="Garamond" w:hAnsi="Garamond" w:cstheme="minorHAnsi"/>
          <w:sz w:val="26"/>
          <w:szCs w:val="26"/>
        </w:rPr>
      </w:pPr>
      <w:r w:rsidRPr="00FF5234">
        <w:rPr>
          <w:rFonts w:ascii="Garamond" w:hAnsi="Garamond" w:cstheme="minorHAnsi"/>
          <w:sz w:val="26"/>
          <w:szCs w:val="26"/>
        </w:rPr>
        <w:t xml:space="preserve">T: </w:t>
      </w:r>
      <w:hyperlink r:id="rId8" w:history="1">
        <w:r w:rsidRPr="00FF5234">
          <w:rPr>
            <w:rFonts w:ascii="Garamond" w:hAnsi="Garamond" w:cstheme="minorHAnsi"/>
            <w:sz w:val="26"/>
            <w:szCs w:val="26"/>
          </w:rPr>
          <w:t xml:space="preserve">+45 65509416 </w:t>
        </w:r>
      </w:hyperlink>
    </w:p>
    <w:p w14:paraId="158F2414" w14:textId="7868558E" w:rsidR="0076306F" w:rsidRPr="00FF5234" w:rsidRDefault="00246C98" w:rsidP="0076306F">
      <w:pPr>
        <w:rPr>
          <w:rFonts w:ascii="Garamond" w:hAnsi="Garamond" w:cstheme="minorHAnsi"/>
          <w:sz w:val="26"/>
          <w:szCs w:val="26"/>
        </w:rPr>
      </w:pPr>
      <w:hyperlink r:id="rId9" w:history="1">
        <w:r w:rsidR="0076306F" w:rsidRPr="00FF5234">
          <w:rPr>
            <w:rStyle w:val="Hyperlink"/>
            <w:rFonts w:ascii="Garamond" w:hAnsi="Garamond" w:cstheme="minorHAnsi"/>
            <w:sz w:val="26"/>
            <w:szCs w:val="26"/>
          </w:rPr>
          <w:t>jmaburto@health.sdu.dk</w:t>
        </w:r>
      </w:hyperlink>
    </w:p>
    <w:p w14:paraId="24BBB3B7" w14:textId="1892B167" w:rsidR="0076306F" w:rsidRDefault="0076306F" w:rsidP="00FB05AD">
      <w:pPr>
        <w:rPr>
          <w:rFonts w:ascii="Garamond" w:hAnsi="Garamond" w:cs="Times New Roman"/>
          <w:b/>
          <w:sz w:val="26"/>
          <w:szCs w:val="26"/>
        </w:rPr>
      </w:pPr>
    </w:p>
    <w:p w14:paraId="4EAC80E7" w14:textId="48EBB3B6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Email addresses:</w:t>
      </w:r>
    </w:p>
    <w:p w14:paraId="155A30B3" w14:textId="5A4F00FD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JMA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0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MW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proofErr w:type="spellStart"/>
      <w:r w:rsidRPr="00A60AA5">
        <w:rPr>
          <w:rFonts w:ascii="Garamond" w:hAnsi="Garamond" w:cs="Times New Roman"/>
          <w:sz w:val="26"/>
          <w:szCs w:val="26"/>
        </w:rPr>
        <w:t>AvR</w:t>
      </w:r>
      <w:proofErr w:type="spellEnd"/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2A20158D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aging,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771DD383" w:rsidR="00462F69" w:rsidRPr="00EE2C80" w:rsidRDefault="00212CA9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2949</w:t>
      </w:r>
    </w:p>
    <w:p w14:paraId="1C3932F8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B645CA">
        <w:rPr>
          <w:rFonts w:ascii="Garamond" w:hAnsi="Garamond" w:cs="Times New Roman"/>
          <w:sz w:val="26"/>
          <w:szCs w:val="26"/>
        </w:rPr>
        <w:t>,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4B5E29A8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>Life expectancy</w:t>
      </w:r>
      <w:ins w:id="0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 xml:space="preserve"> at birth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is</w:t>
      </w:r>
      <w:ins w:id="1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 xml:space="preserve"> one of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ins w:id="2" w:author="José Manuel Aburto" w:date="2018-06-11T16:07:00Z">
        <w:r w:rsidR="005E6C4A">
          <w:rPr>
            <w:rFonts w:ascii="Garamond" w:hAnsi="Garamond" w:cs="Times New Roman"/>
            <w:sz w:val="26"/>
            <w:szCs w:val="26"/>
          </w:rPr>
          <w:t>s</w:t>
        </w:r>
      </w:ins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ins w:id="3" w:author="José Manuel Aburto" w:date="2018-06-11T17:21:00Z">
        <w:r w:rsidR="002C1147">
          <w:rPr>
            <w:rFonts w:ascii="Garamond" w:hAnsi="Garamond" w:cs="Times New Roman"/>
            <w:sz w:val="26"/>
            <w:szCs w:val="26"/>
          </w:rPr>
          <w:t xml:space="preserve">It represents the average age at death if everyone experienced the prevailing death rates throughout their </w:t>
        </w:r>
      </w:ins>
      <w:ins w:id="4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>lifetime</w:t>
        </w:r>
      </w:ins>
      <w:ins w:id="5" w:author="José Manuel Aburto" w:date="2018-06-11T17:21:00Z">
        <w:r w:rsidR="002C1147">
          <w:rPr>
            <w:rFonts w:ascii="Garamond" w:hAnsi="Garamond" w:cs="Times New Roman"/>
            <w:sz w:val="26"/>
            <w:szCs w:val="26"/>
          </w:rPr>
          <w:t>.</w:t>
        </w:r>
      </w:ins>
      <w:ins w:id="6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 xml:space="preserve"> </w:t>
        </w:r>
      </w:ins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del w:id="7" w:author="José Manuel Aburto" w:date="2018-06-11T17:22:00Z">
        <w:r w:rsidR="00F92641" w:rsidRPr="0000584A" w:rsidDel="002C1147">
          <w:rPr>
            <w:rFonts w:ascii="Garamond" w:hAnsi="Garamond" w:cs="Times New Roman"/>
            <w:sz w:val="26"/>
            <w:szCs w:val="26"/>
          </w:rPr>
          <w:delText>:</w:delText>
        </w:r>
        <w:r w:rsidR="00B64AD0" w:rsidRPr="0000584A" w:rsidDel="002C1147">
          <w:rPr>
            <w:rFonts w:ascii="Garamond" w:hAnsi="Garamond" w:cs="Times New Roman"/>
            <w:sz w:val="26"/>
            <w:szCs w:val="26"/>
          </w:rPr>
          <w:delText xml:space="preserve"> </w:delText>
        </w:r>
        <w:r w:rsidR="00006FA1" w:rsidRPr="0000584A" w:rsidDel="002C1147">
          <w:rPr>
            <w:rFonts w:ascii="Garamond" w:hAnsi="Garamond" w:cs="Times New Roman"/>
            <w:sz w:val="26"/>
            <w:szCs w:val="26"/>
          </w:rPr>
          <w:delText>lifespan inequality</w:delText>
        </w:r>
      </w:del>
      <w:ins w:id="8" w:author="José Manuel Aburto" w:date="2018-06-11T17:22:00Z">
        <w:r w:rsidR="002C1147">
          <w:rPr>
            <w:rFonts w:ascii="Garamond" w:hAnsi="Garamond" w:cs="Times New Roman"/>
            <w:sz w:val="26"/>
            <w:szCs w:val="26"/>
          </w:rPr>
          <w:t xml:space="preserve"> (i.e. the variation in ages at death) which is also known as lifespan inequality</w:t>
        </w:r>
      </w:ins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09B4045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</w:t>
      </w:r>
      <w:r w:rsidR="00A8386A">
        <w:rPr>
          <w:rFonts w:ascii="Garamond" w:hAnsi="Garamond" w:cs="Times New Roman"/>
          <w:sz w:val="26"/>
          <w:szCs w:val="26"/>
        </w:rPr>
        <w:lastRenderedPageBreak/>
        <w:t>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a known contributor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differences is 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676CBA5B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del w:id="9" w:author="José Manuel Aburto" w:date="2018-06-11T18:16:00Z">
        <w:r w:rsidR="00A8386A" w:rsidDel="002761C4">
          <w:rPr>
            <w:rFonts w:ascii="Garamond" w:hAnsi="Garamond" w:cs="Times New Roman"/>
            <w:sz w:val="26"/>
            <w:szCs w:val="26"/>
          </w:rPr>
          <w:delText xml:space="preserve">its </w:delText>
        </w:r>
        <w:r w:rsidDel="002761C4">
          <w:rPr>
            <w:rFonts w:ascii="Garamond" w:hAnsi="Garamond" w:cs="Times New Roman"/>
            <w:sz w:val="26"/>
            <w:szCs w:val="26"/>
          </w:rPr>
          <w:delText>Scandinavian</w:delText>
        </w:r>
      </w:del>
      <w:ins w:id="10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>Sweden</w:t>
        </w:r>
      </w:ins>
      <w:del w:id="11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 xml:space="preserve"> counterparts</w:delText>
        </w:r>
      </w:del>
      <w:r>
        <w:rPr>
          <w:rFonts w:ascii="Garamond" w:hAnsi="Garamond" w:cs="Times New Roman"/>
          <w:sz w:val="26"/>
          <w:szCs w:val="26"/>
        </w:rPr>
        <w:t>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three 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0F52280F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 xml:space="preserve">lative to Sweden </w:t>
      </w:r>
      <w:del w:id="12" w:author="José Manuel Aburto" w:date="2018-06-11T18:16:00Z">
        <w:r w:rsidR="00AF58C8" w:rsidRPr="00B2566E" w:rsidDel="002761C4">
          <w:rPr>
            <w:rFonts w:ascii="Garamond" w:hAnsi="Garamond" w:cs="Times New Roman"/>
            <w:sz w:val="26"/>
            <w:szCs w:val="26"/>
          </w:rPr>
          <w:delText>and Norway</w:delText>
        </w:r>
        <w:r w:rsidR="00F107EC" w:rsidDel="002761C4">
          <w:rPr>
            <w:rFonts w:ascii="Garamond" w:hAnsi="Garamond" w:cs="Times New Roman"/>
            <w:sz w:val="26"/>
            <w:szCs w:val="26"/>
          </w:rPr>
          <w:delText xml:space="preserve"> </w:delText>
        </w:r>
      </w:del>
      <w:r w:rsidR="00F107EC">
        <w:rPr>
          <w:rFonts w:ascii="Garamond" w:hAnsi="Garamond" w:cs="Times New Roman"/>
          <w:sz w:val="26"/>
          <w:szCs w:val="26"/>
        </w:rPr>
        <w:t>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also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2320834C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</w:t>
      </w:r>
      <w:del w:id="13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14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>
        <w:rPr>
          <w:rFonts w:ascii="Garamond" w:hAnsi="Garamond" w:cs="Times New Roman"/>
          <w:sz w:val="26"/>
          <w:szCs w:val="26"/>
        </w:rPr>
        <w:t xml:space="preserve"> Sweden </w:t>
      </w:r>
      <w:del w:id="15" w:author="José Manuel Aburto" w:date="2018-06-11T18:16:00Z">
        <w:r w:rsidDel="002761C4">
          <w:rPr>
            <w:rFonts w:ascii="Garamond" w:hAnsi="Garamond" w:cs="Times New Roman"/>
            <w:sz w:val="26"/>
            <w:szCs w:val="26"/>
          </w:rPr>
          <w:delText xml:space="preserve">and Norway </w:delText>
        </w:r>
      </w:del>
      <w:r>
        <w:rPr>
          <w:rFonts w:ascii="Garamond" w:hAnsi="Garamond" w:cs="Times New Roman"/>
          <w:sz w:val="26"/>
          <w:szCs w:val="26"/>
        </w:rPr>
        <w:t xml:space="preserve">to make a </w:t>
      </w:r>
      <w:proofErr w:type="spellStart"/>
      <w:r>
        <w:rPr>
          <w:rFonts w:ascii="Garamond" w:hAnsi="Garamond" w:cs="Times New Roman"/>
          <w:sz w:val="26"/>
          <w:szCs w:val="26"/>
        </w:rPr>
        <w:t>cause</w:t>
      </w:r>
      <w:proofErr w:type="spellEnd"/>
      <w:r>
        <w:rPr>
          <w:rFonts w:ascii="Garamond" w:hAnsi="Garamond" w:cs="Times New Roman"/>
          <w:sz w:val="26"/>
          <w:szCs w:val="26"/>
        </w:rPr>
        <w:t>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6CE525AD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del w:id="16" w:author="José Manuel Aburto" w:date="2018-06-11T18:16:00Z">
        <w:r w:rsidR="004F43FB" w:rsidRPr="00B2566E"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17" w:author="José Manuel Aburto" w:date="2018-06-11T18:16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 w:rsidR="004F43FB" w:rsidRPr="00B2566E">
        <w:rPr>
          <w:rFonts w:ascii="Garamond" w:hAnsi="Garamond" w:cs="Times New Roman"/>
          <w:sz w:val="26"/>
          <w:szCs w:val="26"/>
        </w:rPr>
        <w:t xml:space="preserve"> Sweden</w:t>
      </w:r>
      <w:del w:id="18" w:author="José Manuel Aburto" w:date="2018-06-11T18:17:00Z">
        <w:r w:rsidR="004F43FB" w:rsidRPr="00B2566E" w:rsidDel="002761C4">
          <w:rPr>
            <w:rFonts w:ascii="Garamond" w:hAnsi="Garamond" w:cs="Times New Roman"/>
            <w:sz w:val="26"/>
            <w:szCs w:val="26"/>
          </w:rPr>
          <w:delText xml:space="preserve"> and Norway</w:delText>
        </w:r>
      </w:del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7782AD32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</w:t>
      </w:r>
      <w:r w:rsidR="00A105B3">
        <w:rPr>
          <w:rFonts w:ascii="Garamond" w:hAnsi="Garamond" w:cs="Times New Roman"/>
          <w:sz w:val="26"/>
          <w:szCs w:val="26"/>
        </w:rPr>
        <w:lastRenderedPageBreak/>
        <w:t>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</w:t>
      </w:r>
      <w:ins w:id="19" w:author="José Manuel Aburto" w:date="2018-06-11T16:11:00Z">
        <w:r w:rsidR="005E6C4A">
          <w:rPr>
            <w:rFonts w:ascii="Garamond" w:hAnsi="Garamond" w:cs="Times New Roman"/>
            <w:sz w:val="26"/>
            <w:szCs w:val="26"/>
          </w:rPr>
          <w:t xml:space="preserve">and consistent </w:t>
        </w:r>
      </w:ins>
      <w:r w:rsidR="00C0305A" w:rsidRPr="00B2566E">
        <w:rPr>
          <w:rFonts w:ascii="Garamond" w:hAnsi="Garamond" w:cs="Times New Roman"/>
          <w:sz w:val="26"/>
          <w:szCs w:val="26"/>
        </w:rPr>
        <w:t xml:space="preserve">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>We also checked for discontinuities in death counts for each of the seven cause</w:t>
      </w:r>
      <w:ins w:id="20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>-of-death</w:t>
        </w:r>
      </w:ins>
      <w:del w:id="21" w:author="José Manuel Aburto" w:date="2018-06-11T16:12:00Z">
        <w:r w:rsidR="00893C2F" w:rsidDel="005E6C4A">
          <w:rPr>
            <w:rFonts w:ascii="Garamond" w:hAnsi="Garamond" w:cs="Times New Roman"/>
            <w:sz w:val="26"/>
            <w:szCs w:val="26"/>
          </w:rPr>
          <w:delText>s</w:delText>
        </w:r>
      </w:del>
      <w:r w:rsidR="00893C2F">
        <w:rPr>
          <w:rFonts w:ascii="Garamond" w:hAnsi="Garamond" w:cs="Times New Roman"/>
          <w:sz w:val="26"/>
          <w:szCs w:val="26"/>
        </w:rPr>
        <w:t xml:space="preserve"> </w:t>
      </w:r>
      <w:del w:id="22" w:author="José Manuel Aburto" w:date="2018-06-11T16:12:00Z">
        <w:r w:rsidR="00893C2F" w:rsidDel="005E6C4A">
          <w:rPr>
            <w:rFonts w:ascii="Garamond" w:hAnsi="Garamond" w:cs="Times New Roman"/>
            <w:sz w:val="26"/>
            <w:szCs w:val="26"/>
          </w:rPr>
          <w:delText xml:space="preserve">of death </w:delText>
        </w:r>
      </w:del>
      <w:ins w:id="23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 xml:space="preserve"> groups </w:t>
        </w:r>
      </w:ins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</w:t>
      </w:r>
      <w:del w:id="24" w:author="José Manuel Aburto" w:date="2018-06-11T23:10:00Z">
        <w:r w:rsidR="00317863" w:rsidDel="006E3437">
          <w:rPr>
            <w:rFonts w:ascii="Garamond" w:hAnsi="Garamond" w:cs="Times New Roman"/>
            <w:sz w:val="26"/>
            <w:szCs w:val="26"/>
          </w:rPr>
          <w:delText>s</w:delText>
        </w:r>
      </w:del>
      <w:r w:rsidR="00317863">
        <w:rPr>
          <w:rFonts w:ascii="Garamond" w:hAnsi="Garamond" w:cs="Times New Roman"/>
          <w:sz w:val="26"/>
          <w:szCs w:val="26"/>
        </w:rPr>
        <w:t xml:space="preserve"> 2</w:t>
      </w:r>
      <w:del w:id="25" w:author="José Manuel Aburto" w:date="2018-06-11T23:10:00Z">
        <w:r w:rsidR="00317863" w:rsidDel="006E3437">
          <w:rPr>
            <w:rFonts w:ascii="Garamond" w:hAnsi="Garamond" w:cs="Times New Roman"/>
            <w:sz w:val="26"/>
            <w:szCs w:val="26"/>
          </w:rPr>
          <w:delText>-4</w:delText>
        </w:r>
      </w:del>
      <w:r w:rsidR="00317863">
        <w:rPr>
          <w:rFonts w:ascii="Garamond" w:hAnsi="Garamond" w:cs="Times New Roman"/>
          <w:sz w:val="26"/>
          <w:szCs w:val="26"/>
        </w:rPr>
        <w:t>)</w:t>
      </w:r>
      <w:r w:rsidR="00893C2F">
        <w:rPr>
          <w:rFonts w:ascii="Garamond" w:hAnsi="Garamond" w:cs="Times New Roman"/>
          <w:sz w:val="26"/>
          <w:szCs w:val="26"/>
        </w:rPr>
        <w:t>.</w:t>
      </w:r>
      <w:ins w:id="26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 xml:space="preserve"> If major breaks </w:t>
        </w:r>
      </w:ins>
      <w:ins w:id="27" w:author="José Manuel Aburto" w:date="2018-06-11T16:13:00Z">
        <w:r w:rsidR="005E6C4A">
          <w:rPr>
            <w:rFonts w:ascii="Garamond" w:hAnsi="Garamond" w:cs="Times New Roman"/>
            <w:sz w:val="26"/>
            <w:szCs w:val="26"/>
          </w:rPr>
          <w:t>occur</w:t>
        </w:r>
      </w:ins>
      <w:ins w:id="28" w:author="José Manuel Aburto" w:date="2018-06-11T16:12:00Z">
        <w:r w:rsidR="005E6C4A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29" w:author="José Manuel Aburto" w:date="2018-06-11T16:13:00Z">
        <w:r w:rsidR="005E6C4A">
          <w:rPr>
            <w:rFonts w:ascii="Garamond" w:hAnsi="Garamond" w:cs="Times New Roman"/>
            <w:sz w:val="26"/>
            <w:szCs w:val="26"/>
          </w:rPr>
          <w:t xml:space="preserve">in these figures at years when ICD versions changed, it would indicate coding practice inconsistencies rather than </w:t>
        </w:r>
      </w:ins>
      <w:ins w:id="30" w:author="José Manuel Aburto" w:date="2018-06-11T16:27:00Z">
        <w:r w:rsidR="007753F1">
          <w:rPr>
            <w:rFonts w:ascii="Garamond" w:hAnsi="Garamond" w:cs="Times New Roman"/>
            <w:sz w:val="26"/>
            <w:szCs w:val="26"/>
          </w:rPr>
          <w:t>real changes in cause-specific mortality.</w:t>
        </w:r>
      </w:ins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40CF5988" w:rsidR="00C068A9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ins w:id="31" w:author="José Manuel Aburto" w:date="2018-06-11T23:18:00Z"/>
          <w:rFonts w:ascii="Garamond" w:eastAsiaTheme="minorEastAsia" w:hAnsi="Garamond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</w:t>
      </w:r>
      <w:proofErr w:type="spellStart"/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ED1E70" w:rsidRPr="00B2566E">
        <w:rPr>
          <w:rFonts w:ascii="Garamond" w:eastAsiaTheme="minorEastAsia" w:hAnsi="Garamond"/>
          <w:sz w:val="26"/>
          <w:szCs w:val="26"/>
        </w:rPr>
        <w:t>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</w:t>
      </w:r>
      <w:ins w:id="32" w:author="José Manuel Aburto" w:date="2018-06-11T23:11:00Z">
        <w:r w:rsidR="006E3437">
          <w:rPr>
            <w:rFonts w:ascii="Garamond" w:hAnsi="Garamond" w:cs="Times New Roman"/>
            <w:sz w:val="26"/>
            <w:szCs w:val="26"/>
          </w:rPr>
          <w:t>2</w:t>
        </w:r>
      </w:ins>
      <w:del w:id="33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1</w:delText>
        </w:r>
      </w:del>
      <w:r w:rsidR="003909D5">
        <w:rPr>
          <w:rFonts w:ascii="Garamond" w:hAnsi="Garamond" w:cs="Times New Roman"/>
          <w:sz w:val="26"/>
          <w:szCs w:val="26"/>
        </w:rPr>
        <w:t xml:space="preserve">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proofErr w:type="spellStart"/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to measure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</w:t>
      </w:r>
      <w:proofErr w:type="spellStart"/>
      <w:r w:rsidR="0001038B" w:rsidRPr="00B2566E">
        <w:rPr>
          <w:rFonts w:ascii="Garamond" w:eastAsiaTheme="minorEastAsia" w:hAnsi="Garamond"/>
          <w:sz w:val="26"/>
          <w:szCs w:val="26"/>
        </w:rPr>
        <w:t>CoV</w:t>
      </w:r>
      <w:proofErr w:type="spellEnd"/>
      <w:r w:rsidR="0001038B" w:rsidRPr="00B2566E">
        <w:rPr>
          <w:rFonts w:ascii="Garamond" w:eastAsiaTheme="minorEastAsia" w:hAnsi="Garamond"/>
          <w:sz w:val="26"/>
          <w:szCs w:val="26"/>
        </w:rPr>
        <w:t>) were calculated for Denmark</w:t>
      </w:r>
      <w:del w:id="34" w:author="José Manuel Aburto" w:date="2018-06-11T18:17:00Z">
        <w:r w:rsidR="0001038B" w:rsidRPr="00B2566E" w:rsidDel="002761C4">
          <w:rPr>
            <w:rFonts w:ascii="Garamond" w:eastAsiaTheme="minorEastAsia" w:hAnsi="Garamond"/>
            <w:sz w:val="26"/>
            <w:szCs w:val="26"/>
          </w:rPr>
          <w:delText>, Norway</w:delText>
        </w:r>
      </w:del>
      <w:r w:rsidR="0001038B" w:rsidRPr="00B2566E">
        <w:rPr>
          <w:rFonts w:ascii="Garamond" w:eastAsiaTheme="minorEastAsia" w:hAnsi="Garamond"/>
          <w:sz w:val="26"/>
          <w:szCs w:val="26"/>
        </w:rPr>
        <w:t xml:space="preserve"> and Sweden throughout 1960-2014.</w:t>
      </w:r>
    </w:p>
    <w:p w14:paraId="6DAA8EE5" w14:textId="2636BDBC" w:rsidR="001103D8" w:rsidRPr="00043977" w:rsidRDefault="001103D8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ins w:id="35" w:author="José Manuel Aburto" w:date="2018-06-11T23:18:00Z">
        <w:r>
          <w:rPr>
            <w:rFonts w:ascii="Garamond" w:eastAsiaTheme="minorEastAsia" w:hAnsi="Garamond"/>
            <w:sz w:val="26"/>
            <w:szCs w:val="26"/>
          </w:rPr>
          <w:t xml:space="preserve">A  particular attribute of lifespan inequality indicators is the </w:t>
        </w:r>
      </w:ins>
      <w:ins w:id="36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>threshold</w:t>
        </w:r>
      </w:ins>
      <w:ins w:id="37" w:author="José Manuel Aburto" w:date="2018-06-11T23:18:00Z">
        <w:r>
          <w:rPr>
            <w:rFonts w:ascii="Garamond" w:eastAsiaTheme="minorEastAsia" w:hAnsi="Garamond"/>
            <w:sz w:val="26"/>
            <w:szCs w:val="26"/>
          </w:rPr>
          <w:t xml:space="preserve"> </w:t>
        </w:r>
      </w:ins>
      <w:ins w:id="38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 xml:space="preserve">age that separates the ‘young-age component’, also called premature mortality, from the </w:t>
        </w:r>
      </w:ins>
      <w:ins w:id="39" w:author="José Manuel Aburto" w:date="2018-06-11T23:20:00Z">
        <w:r>
          <w:rPr>
            <w:rFonts w:ascii="Garamond" w:eastAsiaTheme="minorEastAsia" w:hAnsi="Garamond"/>
            <w:sz w:val="26"/>
            <w:szCs w:val="26"/>
          </w:rPr>
          <w:t>‘</w:t>
        </w:r>
      </w:ins>
      <w:ins w:id="40" w:author="José Manuel Aburto" w:date="2018-06-11T23:19:00Z">
        <w:r>
          <w:rPr>
            <w:rFonts w:ascii="Garamond" w:eastAsiaTheme="minorEastAsia" w:hAnsi="Garamond"/>
            <w:sz w:val="26"/>
            <w:szCs w:val="26"/>
          </w:rPr>
          <w:t>old-age component’.</w:t>
        </w:r>
      </w:ins>
      <w:r>
        <w:rPr>
          <w:rFonts w:ascii="Garamond" w:eastAsiaTheme="minorEastAsia" w:hAnsi="Garamond"/>
          <w:sz w:val="26"/>
          <w:szCs w:val="26"/>
        </w:rPr>
        <w:fldChar w:fldCharType="begin"/>
      </w:r>
      <w:r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&lt;EndNote&gt;&lt;Cite&gt;&lt;Author&gt;Brønnum-Hansen&lt;/Author&gt;&lt;Year&gt;2017&lt;/Year&gt;&lt;RecNum&gt;121&lt;/RecNum&gt;&lt;DisplayText&gt;(8)&lt;/DisplayText&gt;&lt;record&gt;&lt;rec-number&gt;121&lt;/rec-number&gt;&lt;foreign-keys&gt;&lt;key app="EN" db-id="pdtewsetrssszaepssypw0pjxx5d29tdt2d9" timestamp="1499432312"&gt;121&lt;/key&gt;&lt;/foreign-keys&gt;&lt;ref-type name="Journal Article"&gt;17&lt;/ref-type&gt;&lt;contributors&gt;&lt;authors&gt;&lt;author&gt;Brønnum-Hansen, Henrik&lt;/author&gt;&lt;/authors&gt;&lt;/contributors&gt;&lt;titles&gt;&lt;title&gt;Socially disparate trends in lifespan variation: a trend study on income and mortality based on nationwide Danish register data&lt;/title&gt;&lt;secondary-title&gt;BMJ open&lt;/secondary-title&gt;&lt;/titles&gt;&lt;periodical&gt;&lt;full-title&gt;BMJ open&lt;/full-title&gt;&lt;/periodical&gt;&lt;pages&gt;e014489&lt;/pages&gt;&lt;volume&gt;7&lt;/volume&gt;&lt;number&gt;5&lt;/number&gt;&lt;dates&gt;&lt;year&gt;2017&lt;/year&gt;&lt;/dates&gt;&lt;isbn&gt;2044-6055&lt;/isbn&gt;&lt;urls&gt;&lt;/urls&gt;&lt;/record&gt;&lt;/Cite&gt;&lt;/EndNote&gt;</w:instrText>
      </w:r>
      <w:r>
        <w:rPr>
          <w:rFonts w:ascii="Garamond" w:eastAsiaTheme="minorEastAsia" w:hAnsi="Garamond"/>
          <w:sz w:val="26"/>
          <w:szCs w:val="26"/>
        </w:rPr>
        <w:fldChar w:fldCharType="separate"/>
      </w:r>
      <w:r>
        <w:rPr>
          <w:rFonts w:ascii="Garamond" w:eastAsiaTheme="minorEastAsia" w:hAnsi="Garamond"/>
          <w:noProof/>
          <w:sz w:val="26"/>
          <w:szCs w:val="26"/>
        </w:rPr>
        <w:t>(8)</w:t>
      </w:r>
      <w:r>
        <w:rPr>
          <w:rFonts w:ascii="Garamond" w:eastAsiaTheme="minorEastAsia" w:hAnsi="Garamond"/>
          <w:sz w:val="26"/>
          <w:szCs w:val="26"/>
        </w:rPr>
        <w:fldChar w:fldCharType="end"/>
      </w:r>
      <w:ins w:id="41" w:author="José Manuel Aburto" w:date="2018-06-11T23:20:00Z">
        <w:r>
          <w:rPr>
            <w:rFonts w:ascii="Garamond" w:eastAsiaTheme="minorEastAsia" w:hAnsi="Garamond"/>
            <w:sz w:val="26"/>
            <w:szCs w:val="26"/>
          </w:rPr>
          <w:t xml:space="preserve"> For example, saving lives at any age result in increasing life expectancy. For lifespan inequality</w:t>
        </w:r>
      </w:ins>
      <w:ins w:id="42" w:author="José Manuel Aburto" w:date="2018-06-11T23:21:00Z">
        <w:r>
          <w:rPr>
            <w:rFonts w:ascii="Garamond" w:eastAsiaTheme="minorEastAsia" w:hAnsi="Garamond"/>
            <w:sz w:val="26"/>
            <w:szCs w:val="26"/>
          </w:rPr>
          <w:t xml:space="preserve">, improvements below the threshold age decreases inequality, while improvements above </w:t>
        </w:r>
      </w:ins>
      <w:ins w:id="43" w:author="José Manuel Aburto" w:date="2018-06-11T23:22:00Z">
        <w:r>
          <w:rPr>
            <w:rFonts w:ascii="Garamond" w:eastAsiaTheme="minorEastAsia" w:hAnsi="Garamond"/>
            <w:sz w:val="26"/>
            <w:szCs w:val="26"/>
          </w:rPr>
          <w:t>increase</w:t>
        </w:r>
      </w:ins>
      <w:ins w:id="44" w:author="José Manuel Aburto" w:date="2018-06-11T23:21:00Z">
        <w:r>
          <w:rPr>
            <w:rFonts w:ascii="Garamond" w:eastAsiaTheme="minorEastAsia" w:hAnsi="Garamond"/>
            <w:sz w:val="26"/>
            <w:szCs w:val="26"/>
          </w:rPr>
          <w:t xml:space="preserve"> lifespan inequality.</w:t>
        </w:r>
      </w:ins>
      <w:bookmarkStart w:id="45" w:name="_GoBack"/>
      <w:bookmarkEnd w:id="45"/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Decomposition techniques</w:t>
      </w:r>
    </w:p>
    <w:p w14:paraId="1E4C83F9" w14:textId="25BF14CA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del w:id="46" w:author="José Manuel Aburto" w:date="2018-06-05T10:13:00Z">
        <w:r w:rsidR="003C22DE" w:rsidRPr="00B2566E" w:rsidDel="00BC5249">
          <w:rPr>
            <w:rFonts w:ascii="Garamond" w:hAnsi="Garamond" w:cs="Times New Roman"/>
            <w:iCs/>
            <w:sz w:val="26"/>
            <w:szCs w:val="26"/>
          </w:rPr>
          <w:delText>lifespan</w:delText>
        </w:r>
        <w:r w:rsidR="00E35EC6" w:rsidRPr="00B2566E" w:rsidDel="00BC5249">
          <w:rPr>
            <w:rFonts w:ascii="Garamond" w:hAnsi="Garamond" w:cs="Times New Roman"/>
            <w:iCs/>
            <w:sz w:val="26"/>
            <w:szCs w:val="26"/>
          </w:rPr>
          <w:delText xml:space="preserve"> </w:delText>
        </w:r>
      </w:del>
      <w:ins w:id="47" w:author="José Manuel Aburto" w:date="2018-06-05T10:13:00Z">
        <w:r w:rsidR="00BC5249">
          <w:rPr>
            <w:rFonts w:ascii="Garamond" w:hAnsi="Garamond" w:cs="Times New Roman"/>
            <w:iCs/>
            <w:sz w:val="26"/>
            <w:szCs w:val="26"/>
          </w:rPr>
          <w:t>life expectancy</w:t>
        </w:r>
        <w:r w:rsidR="00BC5249" w:rsidRPr="00B2566E">
          <w:rPr>
            <w:rFonts w:ascii="Garamond" w:hAnsi="Garamond" w:cs="Times New Roman"/>
            <w:iCs/>
            <w:sz w:val="26"/>
            <w:szCs w:val="26"/>
          </w:rPr>
          <w:t xml:space="preserve"> </w:t>
        </w:r>
      </w:ins>
      <w:r w:rsidR="00E35EC6" w:rsidRPr="00B2566E">
        <w:rPr>
          <w:rFonts w:ascii="Garamond" w:hAnsi="Garamond" w:cs="Times New Roman"/>
          <w:iCs/>
          <w:sz w:val="26"/>
          <w:szCs w:val="26"/>
        </w:rPr>
        <w:t>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>Denmark</w:t>
      </w:r>
      <w:del w:id="48" w:author="José Manuel Aburto" w:date="2018-06-11T18:18:00Z">
        <w:r w:rsidR="0042548B" w:rsidDel="002761C4">
          <w:rPr>
            <w:rFonts w:ascii="Garamond" w:hAnsi="Garamond" w:cs="Times New Roman"/>
            <w:iCs/>
            <w:sz w:val="26"/>
            <w:szCs w:val="26"/>
          </w:rPr>
          <w:delText xml:space="preserve">, Norway </w:delText>
        </w:r>
      </w:del>
      <w:ins w:id="49" w:author="José Manuel Aburto" w:date="2018-06-11T18:18:00Z">
        <w:r w:rsidR="002761C4">
          <w:rPr>
            <w:rFonts w:ascii="Garamond" w:hAnsi="Garamond" w:cs="Times New Roman"/>
            <w:iCs/>
            <w:sz w:val="26"/>
            <w:szCs w:val="26"/>
          </w:rPr>
          <w:t xml:space="preserve"> </w:t>
        </w:r>
      </w:ins>
      <w:r w:rsidR="0042548B">
        <w:rPr>
          <w:rFonts w:ascii="Garamond" w:hAnsi="Garamond" w:cs="Times New Roman"/>
          <w:iCs/>
          <w:sz w:val="26"/>
          <w:szCs w:val="26"/>
        </w:rPr>
        <w:t xml:space="preserve">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>These decompositions allow singling out any period during those years, for instance 1975-1995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0E879861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</w:t>
      </w:r>
      <w:del w:id="50" w:author="José Manuel Aburto" w:date="2018-06-11T18:18:00Z">
        <w:r w:rsidR="00905C39" w:rsidRPr="00B2566E" w:rsidDel="002761C4">
          <w:rPr>
            <w:rFonts w:ascii="Garamond" w:hAnsi="Garamond" w:cs="Times New Roman"/>
            <w:sz w:val="26"/>
            <w:szCs w:val="26"/>
          </w:rPr>
          <w:delText>and Norw</w:delText>
        </w:r>
        <w:r w:rsidR="00DB41D2" w:rsidDel="002761C4">
          <w:rPr>
            <w:rFonts w:ascii="Garamond" w:hAnsi="Garamond" w:cs="Times New Roman"/>
            <w:sz w:val="26"/>
            <w:szCs w:val="26"/>
          </w:rPr>
          <w:delText xml:space="preserve">egian </w:delText>
        </w:r>
      </w:del>
      <w:r w:rsidR="00DB41D2">
        <w:rPr>
          <w:rFonts w:ascii="Garamond" w:hAnsi="Garamond" w:cs="Times New Roman"/>
          <w:sz w:val="26"/>
          <w:szCs w:val="26"/>
        </w:rPr>
        <w:t xml:space="preserve">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</w:t>
      </w:r>
      <w:del w:id="51" w:author="José Manuel Aburto" w:date="2018-06-11T18:18:00Z">
        <w:r w:rsidR="00905C39" w:rsidRPr="00B2566E" w:rsidDel="002761C4">
          <w:rPr>
            <w:rFonts w:ascii="Garamond" w:hAnsi="Garamond" w:cs="Times New Roman"/>
            <w:sz w:val="26"/>
            <w:szCs w:val="26"/>
          </w:rPr>
          <w:delText>all three</w:delText>
        </w:r>
      </w:del>
      <w:ins w:id="52" w:author="José Manuel Aburto" w:date="2018-06-11T18:18:00Z">
        <w:r w:rsidR="002761C4">
          <w:rPr>
            <w:rFonts w:ascii="Garamond" w:hAnsi="Garamond" w:cs="Times New Roman"/>
            <w:sz w:val="26"/>
            <w:szCs w:val="26"/>
          </w:rPr>
          <w:t>both</w:t>
        </w:r>
      </w:ins>
      <w:r w:rsidR="00905C39" w:rsidRPr="00B2566E">
        <w:rPr>
          <w:rFonts w:ascii="Garamond" w:hAnsi="Garamond" w:cs="Times New Roman"/>
          <w:sz w:val="26"/>
          <w:szCs w:val="26"/>
        </w:rPr>
        <w:t xml:space="preserve">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74A3E858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647323F6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were concentrated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E0E00E4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</w:t>
      </w:r>
      <w:r w:rsidRPr="00B2566E">
        <w:rPr>
          <w:rFonts w:ascii="Garamond" w:hAnsi="Garamond" w:cs="Times New Roman"/>
          <w:sz w:val="26"/>
          <w:szCs w:val="26"/>
        </w:rPr>
        <w:lastRenderedPageBreak/>
        <w:t>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786165F0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This suggests important social </w:t>
      </w:r>
      <w:r w:rsidR="007F289B">
        <w:rPr>
          <w:rFonts w:ascii="Garamond" w:hAnsi="Garamond" w:cs="Times New Roman"/>
          <w:sz w:val="26"/>
          <w:szCs w:val="26"/>
        </w:rPr>
        <w:t>development</w:t>
      </w:r>
      <w:r w:rsidR="00A147FD">
        <w:rPr>
          <w:rFonts w:ascii="Garamond" w:hAnsi="Garamond" w:cs="Times New Roman"/>
          <w:sz w:val="26"/>
          <w:szCs w:val="26"/>
        </w:rPr>
        <w:t xml:space="preserve">, but also a clear policy target. Although lifespan inequality has been reduced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</w:p>
    <w:p w14:paraId="57D11EDD" w14:textId="600FB3D0" w:rsidR="00A7456E" w:rsidRDefault="00985F9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 xml:space="preserve">he causes that extend </w:t>
      </w:r>
      <w:ins w:id="53" w:author="José Manuel Aburto" w:date="2018-06-05T10:14:00Z">
        <w:r w:rsidR="00BC5249">
          <w:rPr>
            <w:rFonts w:ascii="Garamond" w:hAnsi="Garamond" w:cs="Times New Roman"/>
            <w:sz w:val="26"/>
            <w:szCs w:val="26"/>
          </w:rPr>
          <w:t xml:space="preserve">average </w:t>
        </w:r>
      </w:ins>
      <w:r w:rsidR="004E3663">
        <w:rPr>
          <w:rFonts w:ascii="Garamond" w:hAnsi="Garamond" w:cs="Times New Roman"/>
          <w:sz w:val="26"/>
          <w:szCs w:val="26"/>
        </w:rPr>
        <w:t>lifespan and the causes that reduce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>life expectancy stagnated over the 1975-1995 period because mortality reduction from most causes of death were 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>occurred 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 xml:space="preserve">In general, the impact </w:t>
      </w:r>
      <w:r w:rsidR="00A7456E">
        <w:rPr>
          <w:rFonts w:ascii="Garamond" w:hAnsi="Garamond" w:cs="Times New Roman"/>
          <w:sz w:val="26"/>
          <w:szCs w:val="26"/>
        </w:rPr>
        <w:lastRenderedPageBreak/>
        <w:t>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6E7C28">
        <w:rPr>
          <w:rFonts w:ascii="Garamond" w:hAnsi="Garamond" w:cs="Times New Roman"/>
          <w:sz w:val="26"/>
          <w:szCs w:val="26"/>
        </w:rPr>
        <w:t xml:space="preserve"> 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  <w:r w:rsidR="001D319C">
        <w:rPr>
          <w:rFonts w:ascii="Garamond" w:hAnsi="Garamond" w:cs="Times New Roman"/>
          <w:sz w:val="26"/>
          <w:szCs w:val="26"/>
        </w:rPr>
        <w:t xml:space="preserve"> </w:t>
      </w:r>
    </w:p>
    <w:p w14:paraId="2D574659" w14:textId="26EBF8B7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>auses of death that drive cross-sectional differences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2B77C9"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7E490FA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 xml:space="preserve">is another clear public health intervention to reduce lifespan inequality and increase life expectancy in Denmark.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1C8A7E69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&lt;EndNote&gt;&lt;Cite&gt;&lt;Author&gt;Organization&lt;/Author&gt;&lt;Year&gt;2017&lt;/Year&gt;&lt;RecNum&gt;146&lt;/RecNum&gt;&lt;DisplayText&gt;(43)&lt;/DisplayText&gt;&lt;record&gt;&lt;rec-number&gt;146&lt;/rec-number&gt;&lt;foreign-keys&gt;&lt;key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(43)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62F38F7F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Indeed, 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&lt;EndNote&gt;&lt;Cite&gt;&lt;Author&gt;Titelman&lt;/Author&gt;&lt;Year&gt;2013&lt;/Year&gt;&lt;RecNum&gt;144&lt;/RecNum&gt;&lt;DisplayText&gt;(44, 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(44, 45)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>, the benefits are substantial, be</w:t>
      </w:r>
      <w:r w:rsidR="0012295D">
        <w:rPr>
          <w:rFonts w:ascii="Garamond" w:hAnsi="Garamond" w:cs="Times New Roman"/>
          <w:sz w:val="26"/>
          <w:szCs w:val="26"/>
        </w:rPr>
        <w:lastRenderedPageBreak/>
        <w:t xml:space="preserve">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33239A72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</w:t>
      </w:r>
      <w:del w:id="54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s</w:delText>
        </w:r>
      </w:del>
      <w:r w:rsidR="003909D5">
        <w:rPr>
          <w:rFonts w:ascii="Garamond" w:hAnsi="Garamond" w:cs="Times New Roman"/>
          <w:sz w:val="26"/>
          <w:szCs w:val="26"/>
        </w:rPr>
        <w:t xml:space="preserve"> 2</w:t>
      </w:r>
      <w:del w:id="55" w:author="José Manuel Aburto" w:date="2018-06-11T23:11:00Z">
        <w:r w:rsidR="003909D5" w:rsidDel="006E3437">
          <w:rPr>
            <w:rFonts w:ascii="Garamond" w:hAnsi="Garamond" w:cs="Times New Roman"/>
            <w:sz w:val="26"/>
            <w:szCs w:val="26"/>
          </w:rPr>
          <w:delText>-4</w:delText>
        </w:r>
      </w:del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  <w:ins w:id="56" w:author="José Manuel Aburto" w:date="2018-06-11T23:06:00Z">
        <w:r w:rsidR="00071176">
          <w:rPr>
            <w:rFonts w:ascii="Garamond" w:hAnsi="Garamond" w:cs="Times New Roman"/>
            <w:sz w:val="26"/>
            <w:szCs w:val="26"/>
          </w:rPr>
          <w:t xml:space="preserve"> In </w:t>
        </w:r>
      </w:ins>
      <w:ins w:id="57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>addition</w:t>
        </w:r>
      </w:ins>
      <w:ins w:id="58" w:author="José Manuel Aburto" w:date="2018-06-11T23:06:00Z">
        <w:r w:rsidR="00071176">
          <w:rPr>
            <w:rFonts w:ascii="Garamond" w:hAnsi="Garamond" w:cs="Times New Roman"/>
            <w:sz w:val="26"/>
            <w:szCs w:val="26"/>
          </w:rPr>
          <w:t>,</w:t>
        </w:r>
      </w:ins>
      <w:ins w:id="59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although the correlation between lifespan indicators suggest that our results would not differ if we have used a different indicator, relative inequality indicators</w:t>
        </w:r>
      </w:ins>
      <w:ins w:id="60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 (e.g. coefficient of variation)</w:t>
        </w:r>
      </w:ins>
      <w:ins w:id="61" w:author="José Manuel Aburto" w:date="2018-06-11T23:07:00Z">
        <w:r w:rsidR="00071176">
          <w:rPr>
            <w:rFonts w:ascii="Garamond" w:hAnsi="Garamond" w:cs="Times New Roman"/>
            <w:sz w:val="26"/>
            <w:szCs w:val="26"/>
          </w:rPr>
          <w:t xml:space="preserve"> differ in properties from </w:t>
        </w:r>
      </w:ins>
      <w:ins w:id="62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indicators that measure absolute lifespan inequality (e.g. standard deviation). Therefore, to </w:t>
        </w:r>
      </w:ins>
      <w:ins w:id="63" w:author="José Manuel Aburto" w:date="2018-06-11T23:09:00Z">
        <w:r w:rsidR="00071176">
          <w:rPr>
            <w:rFonts w:ascii="Garamond" w:hAnsi="Garamond" w:cs="Times New Roman"/>
            <w:sz w:val="26"/>
            <w:szCs w:val="26"/>
          </w:rPr>
          <w:t>alleviate</w:t>
        </w:r>
      </w:ins>
      <w:ins w:id="64" w:author="José Manuel Aburto" w:date="2018-06-11T23:08:00Z">
        <w:r w:rsidR="00071176">
          <w:rPr>
            <w:rFonts w:ascii="Garamond" w:hAnsi="Garamond" w:cs="Times New Roman"/>
            <w:sz w:val="26"/>
            <w:szCs w:val="26"/>
          </w:rPr>
          <w:t xml:space="preserve"> </w:t>
        </w:r>
      </w:ins>
      <w:ins w:id="65" w:author="José Manuel Aburto" w:date="2018-06-11T23:09:00Z">
        <w:r w:rsidR="00071176">
          <w:rPr>
            <w:rFonts w:ascii="Garamond" w:hAnsi="Garamond" w:cs="Times New Roman"/>
            <w:sz w:val="26"/>
            <w:szCs w:val="26"/>
          </w:rPr>
          <w:t>any concern we replicated our results using the standard deviation (Supplementary Figures</w:t>
        </w:r>
      </w:ins>
      <w:ins w:id="66" w:author="José Manuel Aburto" w:date="2018-06-11T23:10:00Z">
        <w:r w:rsidR="00071176">
          <w:rPr>
            <w:rFonts w:ascii="Garamond" w:hAnsi="Garamond" w:cs="Times New Roman"/>
            <w:sz w:val="26"/>
            <w:szCs w:val="26"/>
          </w:rPr>
          <w:t xml:space="preserve"> 3-6) and did not find major differences.</w:t>
        </w:r>
      </w:ins>
    </w:p>
    <w:p w14:paraId="71B36533" w14:textId="1B6483C1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>in Denmark</w:t>
      </w:r>
      <w:del w:id="67" w:author="José Manuel Aburto" w:date="2018-06-11T18:21:00Z">
        <w:r w:rsidDel="002761C4">
          <w:rPr>
            <w:rFonts w:ascii="Garamond" w:hAnsi="Garamond" w:cs="Times New Roman"/>
            <w:sz w:val="26"/>
            <w:szCs w:val="26"/>
          </w:rPr>
          <w:delText>,</w:delText>
        </w:r>
      </w:del>
      <w:ins w:id="68" w:author="José Manuel Aburto" w:date="2018-06-11T18:21:00Z">
        <w:r w:rsidR="002761C4">
          <w:rPr>
            <w:rFonts w:ascii="Garamond" w:hAnsi="Garamond" w:cs="Times New Roman"/>
            <w:sz w:val="26"/>
            <w:szCs w:val="26"/>
          </w:rPr>
          <w:t xml:space="preserve"> and</w:t>
        </w:r>
      </w:ins>
      <w:r>
        <w:rPr>
          <w:rFonts w:ascii="Garamond" w:hAnsi="Garamond" w:cs="Times New Roman"/>
          <w:sz w:val="26"/>
          <w:szCs w:val="26"/>
        </w:rPr>
        <w:t xml:space="preserve"> Sweden</w:t>
      </w:r>
      <w:del w:id="69" w:author="José Manuel Aburto" w:date="2018-06-11T18:21:00Z">
        <w:r w:rsidDel="002761C4">
          <w:rPr>
            <w:rFonts w:ascii="Garamond" w:hAnsi="Garamond" w:cs="Times New Roman"/>
            <w:sz w:val="26"/>
            <w:szCs w:val="26"/>
          </w:rPr>
          <w:delText xml:space="preserve"> and Norway</w:delText>
        </w:r>
      </w:del>
      <w:r>
        <w:rPr>
          <w:rFonts w:ascii="Garamond" w:hAnsi="Garamond" w:cs="Times New Roman"/>
          <w:sz w:val="26"/>
          <w:szCs w:val="26"/>
        </w:rPr>
        <w:t xml:space="preserve">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A80E09">
        <w:rPr>
          <w:rFonts w:ascii="Garamond" w:hAnsi="Garamond" w:cs="Times New Roman"/>
          <w:sz w:val="26"/>
          <w:szCs w:val="26"/>
        </w:rPr>
        <w:t>-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230D35">
        <w:rPr>
          <w:rFonts w:ascii="Garamond" w:hAnsi="Garamond" w:cs="Times New Roman"/>
          <w:sz w:val="26"/>
          <w:szCs w:val="26"/>
        </w:rPr>
        <w:t>-of-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18A3FD65" w14:textId="2F9358EB" w:rsidR="00624F65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 </w:t>
      </w: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proofErr w:type="spellStart"/>
      <w:r w:rsidRPr="00D15FB9">
        <w:rPr>
          <w:rFonts w:ascii="Garamond" w:hAnsi="Garamond" w:cs="Times New Roman"/>
          <w:sz w:val="26"/>
          <w:szCs w:val="26"/>
        </w:rPr>
        <w:t>CoV</w:t>
      </w:r>
      <w:proofErr w:type="spellEnd"/>
      <w:r w:rsidRPr="00D15FB9">
        <w:rPr>
          <w:rFonts w:ascii="Garamond" w:hAnsi="Garamond" w:cs="Times New Roman"/>
          <w:sz w:val="26"/>
          <w:szCs w:val="26"/>
        </w:rPr>
        <w:t>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ICD. International Classifications of Diseases</w:t>
      </w:r>
    </w:p>
    <w:p w14:paraId="57472CB7" w14:textId="77777777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</w:t>
      </w:r>
      <w:proofErr w:type="spellStart"/>
      <w:r w:rsidR="0040385D">
        <w:rPr>
          <w:rFonts w:ascii="Garamond" w:hAnsi="Garamond" w:cs="Times New Roman"/>
          <w:sz w:val="26"/>
          <w:szCs w:val="26"/>
        </w:rPr>
        <w:t>AvR</w:t>
      </w:r>
      <w:proofErr w:type="spellEnd"/>
      <w:r w:rsidR="0040385D">
        <w:rPr>
          <w:rFonts w:ascii="Garamond" w:hAnsi="Garamond" w:cs="Times New Roman"/>
          <w:sz w:val="26"/>
          <w:szCs w:val="26"/>
        </w:rPr>
        <w:t>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5E215329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624F65">
        <w:rPr>
          <w:rFonts w:ascii="Garamond" w:hAnsi="Garamond" w:cs="Times New Roman"/>
          <w:sz w:val="26"/>
          <w:szCs w:val="26"/>
        </w:rPr>
        <w:t xml:space="preserve">JMA and MW designed the study. JMA, MW, </w:t>
      </w:r>
      <w:proofErr w:type="spellStart"/>
      <w:r w:rsidR="00624F65">
        <w:rPr>
          <w:rFonts w:ascii="Garamond" w:hAnsi="Garamond" w:cs="Times New Roman"/>
          <w:sz w:val="26"/>
          <w:szCs w:val="26"/>
        </w:rPr>
        <w:t>AvR</w:t>
      </w:r>
      <w:proofErr w:type="spellEnd"/>
      <w:r w:rsidR="00624F65">
        <w:rPr>
          <w:rFonts w:ascii="Garamond" w:hAnsi="Garamond" w:cs="Times New Roman"/>
          <w:sz w:val="26"/>
          <w:szCs w:val="26"/>
        </w:rPr>
        <w:t xml:space="preserve"> interpreted results. All authors contributed to writing the manuscript.</w:t>
      </w:r>
    </w:p>
    <w:p w14:paraId="3F802BF4" w14:textId="2D302D16" w:rsidR="00C27F79" w:rsidRPr="00A60AA5" w:rsidRDefault="00C27F79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>: Not applicable.</w:t>
      </w: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3A490219" w14:textId="77777777" w:rsidR="001103D8" w:rsidRPr="001103D8" w:rsidRDefault="007543CE" w:rsidP="001103D8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1103D8" w:rsidRPr="001103D8">
        <w:t>1.</w:t>
      </w:r>
      <w:r w:rsidR="001103D8" w:rsidRPr="001103D8">
        <w:tab/>
        <w:t>Organization WH. World Health Statistics 2016: Monitoring Health for the SDGs Sustainable Development Goals: World Health Organization; 2016.</w:t>
      </w:r>
    </w:p>
    <w:p w14:paraId="0E3ADD6B" w14:textId="77777777" w:rsidR="001103D8" w:rsidRPr="001103D8" w:rsidRDefault="001103D8" w:rsidP="001103D8">
      <w:pPr>
        <w:pStyle w:val="EndNoteBibliography"/>
      </w:pPr>
      <w:r w:rsidRPr="001103D8">
        <w:t>2.</w:t>
      </w:r>
      <w:r w:rsidRPr="001103D8">
        <w:tab/>
        <w:t xml:space="preserve">Tuljapurkar S. The final inequality. Demography and the Economy. 2011:209. </w:t>
      </w:r>
    </w:p>
    <w:p w14:paraId="3B7CE0EF" w14:textId="77777777" w:rsidR="001103D8" w:rsidRPr="001103D8" w:rsidRDefault="001103D8" w:rsidP="001103D8">
      <w:pPr>
        <w:pStyle w:val="EndNoteBibliography"/>
      </w:pPr>
      <w:r w:rsidRPr="001103D8">
        <w:t>3.</w:t>
      </w:r>
      <w:r w:rsidRPr="001103D8">
        <w:tab/>
        <w:t xml:space="preserve">Marmot M. Inequalities in health. New England Journal of Medicine. 2001; 345(2):134-5. </w:t>
      </w:r>
    </w:p>
    <w:p w14:paraId="3AD814CD" w14:textId="77777777" w:rsidR="001103D8" w:rsidRPr="001103D8" w:rsidRDefault="001103D8" w:rsidP="001103D8">
      <w:pPr>
        <w:pStyle w:val="EndNoteBibliography"/>
      </w:pPr>
      <w:r w:rsidRPr="001103D8">
        <w:t>4.</w:t>
      </w:r>
      <w:r w:rsidRPr="001103D8">
        <w:tab/>
        <w:t xml:space="preserve">Mackenbach JP, Kulhánová I, Artnik B, et al. Changes in mortality inequalities over two decades: register based study of European countries. bmj. 2016; 353:i1732. </w:t>
      </w:r>
    </w:p>
    <w:p w14:paraId="0F457575" w14:textId="77777777" w:rsidR="001103D8" w:rsidRPr="001103D8" w:rsidRDefault="001103D8" w:rsidP="001103D8">
      <w:pPr>
        <w:pStyle w:val="EndNoteBibliography"/>
      </w:pPr>
      <w:r w:rsidRPr="001103D8">
        <w:t>5.</w:t>
      </w:r>
      <w:r w:rsidRPr="001103D8">
        <w:tab/>
        <w:t xml:space="preserve">Vaupel JW, Zhang Z, van Raalte AA. Life expectancy and disparity: an international comparison of life table data. BMJ open. 2011; 1(1):e000128. </w:t>
      </w:r>
    </w:p>
    <w:p w14:paraId="18A402BD" w14:textId="77777777" w:rsidR="001103D8" w:rsidRPr="001103D8" w:rsidRDefault="001103D8" w:rsidP="001103D8">
      <w:pPr>
        <w:pStyle w:val="EndNoteBibliography"/>
      </w:pPr>
      <w:r w:rsidRPr="001103D8">
        <w:t>6.</w:t>
      </w:r>
      <w:r w:rsidRPr="001103D8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7BEC0996" w14:textId="77777777" w:rsidR="001103D8" w:rsidRPr="001103D8" w:rsidRDefault="001103D8" w:rsidP="001103D8">
      <w:pPr>
        <w:pStyle w:val="EndNoteBibliography"/>
      </w:pPr>
      <w:r w:rsidRPr="001103D8">
        <w:t>7.</w:t>
      </w:r>
      <w:r w:rsidRPr="001103D8">
        <w:tab/>
        <w:t xml:space="preserve">Smits J, Monden C. Length of life inequality around the globe. Social Science &amp; Medicine. 2009; 68(6):1114-23. </w:t>
      </w:r>
    </w:p>
    <w:p w14:paraId="0D51011F" w14:textId="77777777" w:rsidR="001103D8" w:rsidRPr="001103D8" w:rsidRDefault="001103D8" w:rsidP="001103D8">
      <w:pPr>
        <w:pStyle w:val="EndNoteBibliography"/>
      </w:pPr>
      <w:r w:rsidRPr="001103D8">
        <w:t>8.</w:t>
      </w:r>
      <w:r w:rsidRPr="001103D8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7D8D5C4D" w14:textId="77777777" w:rsidR="001103D8" w:rsidRPr="001103D8" w:rsidRDefault="001103D8" w:rsidP="001103D8">
      <w:pPr>
        <w:pStyle w:val="EndNoteBibliography"/>
      </w:pPr>
      <w:r w:rsidRPr="001103D8">
        <w:t>9.</w:t>
      </w:r>
      <w:r w:rsidRPr="001103D8">
        <w:tab/>
        <w:t xml:space="preserve">Firebaugh G, Acciai F, Noah AJ, Prather C, Nau C. Why lifespans are more variable among blacks than among whites in the United States. Demography. 2014; 51(6):2025-45. </w:t>
      </w:r>
    </w:p>
    <w:p w14:paraId="29693071" w14:textId="77777777" w:rsidR="001103D8" w:rsidRPr="001103D8" w:rsidRDefault="001103D8" w:rsidP="001103D8">
      <w:pPr>
        <w:pStyle w:val="EndNoteBibliography"/>
      </w:pPr>
      <w:r w:rsidRPr="001103D8">
        <w:t>10.</w:t>
      </w:r>
      <w:r w:rsidRPr="001103D8">
        <w:tab/>
        <w:t xml:space="preserve">van Raalte AA, Kunst AE, Deboosere P, et al. More variation in lifespan in lower educated groups: evidence from 10 European countries. International Journal of Epidemiology. 2011:dyr146. </w:t>
      </w:r>
    </w:p>
    <w:p w14:paraId="709D140E" w14:textId="77777777" w:rsidR="001103D8" w:rsidRPr="001103D8" w:rsidRDefault="001103D8" w:rsidP="001103D8">
      <w:pPr>
        <w:pStyle w:val="EndNoteBibliography"/>
      </w:pPr>
      <w:r w:rsidRPr="001103D8">
        <w:t>11.</w:t>
      </w:r>
      <w:r w:rsidRPr="001103D8">
        <w:tab/>
        <w:t xml:space="preserve">Aburto JM, van Raalte A. Lifespan dispersion in times of life expectancy fluctuation: the case of Central and Eastern Europe. MPIDR working paper. 2017. </w:t>
      </w:r>
    </w:p>
    <w:p w14:paraId="6B90A1A7" w14:textId="77777777" w:rsidR="001103D8" w:rsidRPr="001103D8" w:rsidRDefault="001103D8" w:rsidP="001103D8">
      <w:pPr>
        <w:pStyle w:val="EndNoteBibliography"/>
      </w:pPr>
      <w:r w:rsidRPr="001103D8">
        <w:t>12.</w:t>
      </w:r>
      <w:r w:rsidRPr="001103D8">
        <w:tab/>
        <w:t>Human Mortality Database. University of California BU, and Max Planck Institute for Demographic Research (Germany). Human Mortality Database. 2017.</w:t>
      </w:r>
    </w:p>
    <w:p w14:paraId="74A77247" w14:textId="77777777" w:rsidR="001103D8" w:rsidRPr="001103D8" w:rsidRDefault="001103D8" w:rsidP="001103D8">
      <w:pPr>
        <w:pStyle w:val="EndNoteBibliography"/>
      </w:pPr>
      <w:r w:rsidRPr="001103D8">
        <w:t>13.</w:t>
      </w:r>
      <w:r w:rsidRPr="001103D8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6AB0359E" w14:textId="77777777" w:rsidR="001103D8" w:rsidRPr="001103D8" w:rsidRDefault="001103D8" w:rsidP="001103D8">
      <w:pPr>
        <w:pStyle w:val="EndNoteBibliography"/>
      </w:pPr>
      <w:r w:rsidRPr="001103D8">
        <w:t>14.</w:t>
      </w:r>
      <w:r w:rsidRPr="001103D8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735DD4BC" w14:textId="77777777" w:rsidR="001103D8" w:rsidRPr="001103D8" w:rsidRDefault="001103D8" w:rsidP="001103D8">
      <w:pPr>
        <w:pStyle w:val="EndNoteBibliography"/>
      </w:pPr>
      <w:r w:rsidRPr="001103D8">
        <w:t>15.</w:t>
      </w:r>
      <w:r w:rsidRPr="001103D8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1CA406A0" w14:textId="77777777" w:rsidR="001103D8" w:rsidRPr="001103D8" w:rsidRDefault="001103D8" w:rsidP="001103D8">
      <w:pPr>
        <w:pStyle w:val="EndNoteBibliography"/>
      </w:pPr>
      <w:r w:rsidRPr="001103D8">
        <w:t>16.</w:t>
      </w:r>
      <w:r w:rsidRPr="001103D8">
        <w:tab/>
        <w:t xml:space="preserve">Drefahl S, Ahlbom A, Modig K. Losing Ground-Swedish Life Expectancy in a Comparative Perspective. PloS one. 2014; 9(2):e88357. </w:t>
      </w:r>
    </w:p>
    <w:p w14:paraId="61648A2B" w14:textId="77777777" w:rsidR="001103D8" w:rsidRPr="001103D8" w:rsidRDefault="001103D8" w:rsidP="001103D8">
      <w:pPr>
        <w:pStyle w:val="EndNoteBibliography"/>
      </w:pPr>
      <w:r w:rsidRPr="001103D8">
        <w:t>17.</w:t>
      </w:r>
      <w:r w:rsidRPr="001103D8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205C7E3F" w14:textId="77777777" w:rsidR="001103D8" w:rsidRPr="001103D8" w:rsidRDefault="001103D8" w:rsidP="001103D8">
      <w:pPr>
        <w:pStyle w:val="EndNoteBibliography"/>
      </w:pPr>
      <w:r w:rsidRPr="001103D8">
        <w:lastRenderedPageBreak/>
        <w:t>18.</w:t>
      </w:r>
      <w:r w:rsidRPr="001103D8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72AF1A96" w14:textId="77777777" w:rsidR="001103D8" w:rsidRPr="001103D8" w:rsidRDefault="001103D8" w:rsidP="001103D8">
      <w:pPr>
        <w:pStyle w:val="EndNoteBibliography"/>
      </w:pPr>
      <w:r w:rsidRPr="001103D8">
        <w:t>19.</w:t>
      </w:r>
      <w:r w:rsidRPr="001103D8">
        <w:tab/>
        <w:t xml:space="preserve">Magnussen J. The Scandinavian healthcare system. Medical solutions. 2009:63-8. </w:t>
      </w:r>
    </w:p>
    <w:p w14:paraId="4CDEC819" w14:textId="58B42517" w:rsidR="001103D8" w:rsidRPr="001103D8" w:rsidRDefault="001103D8" w:rsidP="001103D8">
      <w:pPr>
        <w:pStyle w:val="EndNoteBibliography"/>
      </w:pPr>
      <w:r w:rsidRPr="001103D8">
        <w:t>20.</w:t>
      </w:r>
      <w:r w:rsidRPr="001103D8">
        <w:tab/>
        <w:t xml:space="preserve">Organization WH. Health statistics and information systems. 2017. </w:t>
      </w:r>
      <w:hyperlink r:id="rId15" w:history="1">
        <w:r w:rsidRPr="001103D8">
          <w:rPr>
            <w:rStyle w:val="Hyperlink"/>
          </w:rPr>
          <w:t>http://www.who.int/healthinfo/mortality_data/en/</w:t>
        </w:r>
      </w:hyperlink>
      <w:r w:rsidRPr="001103D8">
        <w:t>.</w:t>
      </w:r>
    </w:p>
    <w:p w14:paraId="723AFC56" w14:textId="77777777" w:rsidR="001103D8" w:rsidRPr="001103D8" w:rsidRDefault="001103D8" w:rsidP="001103D8">
      <w:pPr>
        <w:pStyle w:val="EndNoteBibliography"/>
      </w:pPr>
      <w:r w:rsidRPr="001103D8">
        <w:t>21.</w:t>
      </w:r>
      <w:r w:rsidRPr="001103D8">
        <w:tab/>
        <w:t xml:space="preserve">Rizzi S, Thinggaard M, Engholm G, et al. Comparison of non-parametric methods for ungrouping coarsely aggregated data. BMC medical research methodology. 2016; 16(1):59. </w:t>
      </w:r>
    </w:p>
    <w:p w14:paraId="38360257" w14:textId="77777777" w:rsidR="001103D8" w:rsidRPr="001103D8" w:rsidRDefault="001103D8" w:rsidP="001103D8">
      <w:pPr>
        <w:pStyle w:val="EndNoteBibliography"/>
      </w:pPr>
      <w:r w:rsidRPr="001103D8">
        <w:t>22.</w:t>
      </w:r>
      <w:r w:rsidRPr="001103D8">
        <w:tab/>
        <w:t xml:space="preserve">Rizzi S, Gampe J, Eilers PH. Efficient estimation of smooth distributions from coarsely grouped data. American journal of epidemiology. 2015; 182(2):138-47. </w:t>
      </w:r>
    </w:p>
    <w:p w14:paraId="4C7D600D" w14:textId="77777777" w:rsidR="001103D8" w:rsidRPr="001103D8" w:rsidRDefault="001103D8" w:rsidP="001103D8">
      <w:pPr>
        <w:pStyle w:val="EndNoteBibliography"/>
      </w:pPr>
      <w:r w:rsidRPr="001103D8">
        <w:t>23.</w:t>
      </w:r>
      <w:r w:rsidRPr="001103D8">
        <w:tab/>
        <w:t>Organization WH. International statistical classification of diseases and related health problems: World Health Organization; 2004.</w:t>
      </w:r>
    </w:p>
    <w:p w14:paraId="479A0886" w14:textId="77777777" w:rsidR="001103D8" w:rsidRPr="001103D8" w:rsidRDefault="001103D8" w:rsidP="001103D8">
      <w:pPr>
        <w:pStyle w:val="EndNoteBibliography"/>
      </w:pPr>
      <w:r w:rsidRPr="001103D8">
        <w:t>24.</w:t>
      </w:r>
      <w:r w:rsidRPr="001103D8">
        <w:tab/>
        <w:t xml:space="preserve">Hashim D, Boffetta P, La Vecchia C, et al. The global decrease in cancer mortality: trends and disparities. Annals of Oncology. 2016; 27(5):926-33. </w:t>
      </w:r>
    </w:p>
    <w:p w14:paraId="6C9451A4" w14:textId="77777777" w:rsidR="001103D8" w:rsidRPr="001103D8" w:rsidRDefault="001103D8" w:rsidP="001103D8">
      <w:pPr>
        <w:pStyle w:val="EndNoteBibliography"/>
      </w:pPr>
      <w:r w:rsidRPr="001103D8">
        <w:t>25.</w:t>
      </w:r>
      <w:r w:rsidRPr="001103D8">
        <w:tab/>
        <w:t xml:space="preserve">Smallman-Raynor M, Phillips D. Late stages of epidemiological transition: health status in the developed world. Health &amp; place. 1999; 5(3):209-22. </w:t>
      </w:r>
    </w:p>
    <w:p w14:paraId="39657BAE" w14:textId="77777777" w:rsidR="001103D8" w:rsidRPr="001103D8" w:rsidRDefault="001103D8" w:rsidP="001103D8">
      <w:pPr>
        <w:pStyle w:val="EndNoteBibliography"/>
      </w:pPr>
      <w:r w:rsidRPr="001103D8">
        <w:t>26.</w:t>
      </w:r>
      <w:r w:rsidRPr="001103D8">
        <w:tab/>
        <w:t>Organization WH. The world health report 2000: health systems: improving performance: World Health Organization; 2000.</w:t>
      </w:r>
    </w:p>
    <w:p w14:paraId="194B2650" w14:textId="77777777" w:rsidR="001103D8" w:rsidRPr="001103D8" w:rsidRDefault="001103D8" w:rsidP="001103D8">
      <w:pPr>
        <w:pStyle w:val="EndNoteBibliography"/>
      </w:pPr>
      <w:r w:rsidRPr="001103D8">
        <w:t>27.</w:t>
      </w:r>
      <w:r w:rsidRPr="001103D8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4DA74D0C" w14:textId="77777777" w:rsidR="001103D8" w:rsidRPr="001103D8" w:rsidRDefault="001103D8" w:rsidP="001103D8">
      <w:pPr>
        <w:pStyle w:val="EndNoteBibliography"/>
      </w:pPr>
      <w:r w:rsidRPr="001103D8">
        <w:t>28.</w:t>
      </w:r>
      <w:r w:rsidRPr="001103D8">
        <w:tab/>
        <w:t xml:space="preserve">Rosenberg HM. Cause of death as a contemporary problem. Journal of the history of medicine and allied sciences. 1999; 54(2):133-53. </w:t>
      </w:r>
    </w:p>
    <w:p w14:paraId="4C9BDA7B" w14:textId="77777777" w:rsidR="001103D8" w:rsidRPr="001103D8" w:rsidRDefault="001103D8" w:rsidP="001103D8">
      <w:pPr>
        <w:pStyle w:val="EndNoteBibliography"/>
      </w:pPr>
      <w:r w:rsidRPr="001103D8">
        <w:t>29.</w:t>
      </w:r>
      <w:r w:rsidRPr="001103D8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3C22D6D9" w14:textId="77777777" w:rsidR="001103D8" w:rsidRPr="001103D8" w:rsidRDefault="001103D8" w:rsidP="001103D8">
      <w:pPr>
        <w:pStyle w:val="EndNoteBibliography"/>
      </w:pPr>
      <w:r w:rsidRPr="001103D8">
        <w:t>30.</w:t>
      </w:r>
      <w:r w:rsidRPr="001103D8">
        <w:tab/>
        <w:t xml:space="preserve">van Raalte AA, Caswell H. Perturbation analysis of indices of lifespan variability. Demography. 2013; 50(5):1615-40. </w:t>
      </w:r>
    </w:p>
    <w:p w14:paraId="4C616D06" w14:textId="77777777" w:rsidR="001103D8" w:rsidRPr="001103D8" w:rsidRDefault="001103D8" w:rsidP="001103D8">
      <w:pPr>
        <w:pStyle w:val="EndNoteBibliography"/>
      </w:pPr>
      <w:r w:rsidRPr="001103D8">
        <w:t>31.</w:t>
      </w:r>
      <w:r w:rsidRPr="001103D8">
        <w:tab/>
        <w:t xml:space="preserve">Wrycza TF, Missov TI, Baudisch A. Quantifying the shape of aging. PloS one. 2015; 10(3):e0119163. </w:t>
      </w:r>
    </w:p>
    <w:p w14:paraId="63D41284" w14:textId="77777777" w:rsidR="001103D8" w:rsidRPr="001103D8" w:rsidRDefault="001103D8" w:rsidP="001103D8">
      <w:pPr>
        <w:pStyle w:val="EndNoteBibliography"/>
      </w:pPr>
      <w:r w:rsidRPr="001103D8">
        <w:t>32.</w:t>
      </w:r>
      <w:r w:rsidRPr="001103D8">
        <w:tab/>
        <w:t xml:space="preserve">Wilmoth JR, Horiuchi S. Rectangularization revisited: Variability of age at death within human populations. Demography. 1999; 36(4):475-95. </w:t>
      </w:r>
    </w:p>
    <w:p w14:paraId="30D1643C" w14:textId="77777777" w:rsidR="001103D8" w:rsidRPr="001103D8" w:rsidRDefault="001103D8" w:rsidP="001103D8">
      <w:pPr>
        <w:pStyle w:val="EndNoteBibliography"/>
      </w:pPr>
      <w:r w:rsidRPr="001103D8">
        <w:t>33.</w:t>
      </w:r>
      <w:r w:rsidRPr="001103D8">
        <w:tab/>
        <w:t>Colchero F, Rau R, Jones OR, et al. The emergence of longevous populations. Proceedings of the National Academy of Sciences. 2016. doi:10.1073/pnas.1612191113</w:t>
      </w:r>
    </w:p>
    <w:p w14:paraId="49FB0E81" w14:textId="77777777" w:rsidR="001103D8" w:rsidRPr="001103D8" w:rsidRDefault="001103D8" w:rsidP="001103D8">
      <w:pPr>
        <w:pStyle w:val="EndNoteBibliography"/>
      </w:pPr>
      <w:r w:rsidRPr="001103D8">
        <w:t>34.</w:t>
      </w:r>
      <w:r w:rsidRPr="001103D8">
        <w:tab/>
        <w:t xml:space="preserve">Horiuchi S, Wilmoth JR, Pletcher SD. A decomposition method based on a model of continuous change. Demography. 2008; 45(4):785-801. </w:t>
      </w:r>
    </w:p>
    <w:p w14:paraId="5F5A0AE1" w14:textId="77777777" w:rsidR="001103D8" w:rsidRPr="001103D8" w:rsidRDefault="001103D8" w:rsidP="001103D8">
      <w:pPr>
        <w:pStyle w:val="EndNoteBibliography"/>
      </w:pPr>
      <w:r w:rsidRPr="001103D8">
        <w:t>35.</w:t>
      </w:r>
      <w:r w:rsidRPr="001103D8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351CDE9B" w14:textId="77777777" w:rsidR="001103D8" w:rsidRPr="001103D8" w:rsidRDefault="001103D8" w:rsidP="001103D8">
      <w:pPr>
        <w:pStyle w:val="EndNoteBibliography"/>
      </w:pPr>
      <w:r w:rsidRPr="001103D8">
        <w:t>36.</w:t>
      </w:r>
      <w:r w:rsidRPr="001103D8">
        <w:tab/>
        <w:t xml:space="preserve">Seligman B, Greenberg G, Tuljapurkar S. Equity and length of lifespan are not the same. Proceedings of the National Academy of Sciences. 2016; 113(30):8420-3. </w:t>
      </w:r>
    </w:p>
    <w:p w14:paraId="15A2142E" w14:textId="77777777" w:rsidR="001103D8" w:rsidRPr="001103D8" w:rsidRDefault="001103D8" w:rsidP="001103D8">
      <w:pPr>
        <w:pStyle w:val="EndNoteBibliography"/>
      </w:pPr>
      <w:r w:rsidRPr="001103D8">
        <w:t>37.</w:t>
      </w:r>
      <w:r w:rsidRPr="001103D8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18E18AC1" w14:textId="77777777" w:rsidR="001103D8" w:rsidRPr="001103D8" w:rsidRDefault="001103D8" w:rsidP="001103D8">
      <w:pPr>
        <w:pStyle w:val="EndNoteBibliography"/>
      </w:pPr>
      <w:r w:rsidRPr="001103D8">
        <w:t>38.</w:t>
      </w:r>
      <w:r w:rsidRPr="001103D8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1D61B13B" w14:textId="77777777" w:rsidR="001103D8" w:rsidRPr="001103D8" w:rsidRDefault="001103D8" w:rsidP="001103D8">
      <w:pPr>
        <w:pStyle w:val="EndNoteBibliography"/>
      </w:pPr>
      <w:r w:rsidRPr="001103D8">
        <w:t>39.</w:t>
      </w:r>
      <w:r w:rsidRPr="001103D8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6E10F3AE" w14:textId="77777777" w:rsidR="001103D8" w:rsidRPr="001103D8" w:rsidRDefault="001103D8" w:rsidP="001103D8">
      <w:pPr>
        <w:pStyle w:val="EndNoteBibliography"/>
      </w:pPr>
      <w:r w:rsidRPr="001103D8">
        <w:lastRenderedPageBreak/>
        <w:t>40.</w:t>
      </w:r>
      <w:r w:rsidRPr="001103D8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20844A39" w14:textId="77777777" w:rsidR="001103D8" w:rsidRPr="001103D8" w:rsidRDefault="001103D8" w:rsidP="001103D8">
      <w:pPr>
        <w:pStyle w:val="EndNoteBibliography"/>
      </w:pPr>
      <w:r w:rsidRPr="001103D8">
        <w:t>41.</w:t>
      </w:r>
      <w:r w:rsidRPr="001103D8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05C996D9" w14:textId="77777777" w:rsidR="001103D8" w:rsidRPr="001103D8" w:rsidRDefault="001103D8" w:rsidP="001103D8">
      <w:pPr>
        <w:pStyle w:val="EndNoteBibliography"/>
      </w:pPr>
      <w:r w:rsidRPr="001103D8">
        <w:t>42.</w:t>
      </w:r>
      <w:r w:rsidRPr="001103D8">
        <w:tab/>
        <w:t xml:space="preserve">Wennergren G, Nordstrand K, Alm B, et al. Updated Swedish advice on reducing the risk of sudden infant death syndrome. Acta Paediatrica. 2015; 104(5):444-8. </w:t>
      </w:r>
    </w:p>
    <w:p w14:paraId="3924F427" w14:textId="38E2C6B4" w:rsidR="001103D8" w:rsidRPr="001103D8" w:rsidRDefault="001103D8" w:rsidP="001103D8">
      <w:pPr>
        <w:pStyle w:val="EndNoteBibliography"/>
      </w:pPr>
      <w:r w:rsidRPr="001103D8">
        <w:t>43.</w:t>
      </w:r>
      <w:r w:rsidRPr="001103D8">
        <w:tab/>
        <w:t xml:space="preserve">Organization WH. European Health Information Gateway. </w:t>
      </w:r>
      <w:hyperlink r:id="rId16" w:history="1">
        <w:r w:rsidRPr="001103D8">
          <w:rPr>
            <w:rStyle w:val="Hyperlink"/>
          </w:rPr>
          <w:t>https://gateway.euro.who.int/en/indicators/h2020_15-mortality-from-external-causes-males/</w:t>
        </w:r>
      </w:hyperlink>
      <w:r w:rsidRPr="001103D8">
        <w:t>. 2017. Accessed 21/11 2017.</w:t>
      </w:r>
    </w:p>
    <w:p w14:paraId="7EC0316E" w14:textId="77777777" w:rsidR="001103D8" w:rsidRPr="001103D8" w:rsidRDefault="001103D8" w:rsidP="001103D8">
      <w:pPr>
        <w:pStyle w:val="EndNoteBibliography"/>
      </w:pPr>
      <w:r w:rsidRPr="001103D8">
        <w:t>44.</w:t>
      </w:r>
      <w:r w:rsidRPr="001103D8">
        <w:tab/>
        <w:t xml:space="preserve">Titelman D, Oskarsson H, Wahlbeck K, et al. Suicide mortality trends in the Nordic countries 1980–2009. Nordic journal of psychiatry. 2013; 67(6):414-23. </w:t>
      </w:r>
    </w:p>
    <w:p w14:paraId="4ACF1E40" w14:textId="77777777" w:rsidR="001103D8" w:rsidRPr="001103D8" w:rsidRDefault="001103D8" w:rsidP="001103D8">
      <w:pPr>
        <w:pStyle w:val="EndNoteBibliography"/>
      </w:pPr>
      <w:r w:rsidRPr="001103D8">
        <w:t>45.</w:t>
      </w:r>
      <w:r w:rsidRPr="001103D8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2E3538C1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13CE218F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1. Life expectancy (panel A) and lifespan inequality (panel B) trends from 1960 to 2015 for Denmark</w:t>
      </w:r>
      <w:del w:id="70" w:author="José Manuel Aburto" w:date="2018-06-11T17:17:00Z">
        <w:r w:rsidRPr="00B2566E" w:rsidDel="0085330D">
          <w:rPr>
            <w:rFonts w:ascii="Garamond" w:hAnsi="Garamond" w:cs="Times New Roman"/>
            <w:sz w:val="26"/>
            <w:szCs w:val="26"/>
          </w:rPr>
          <w:delText>,</w:delText>
        </w:r>
      </w:del>
      <w:ins w:id="71" w:author="José Manuel Aburto" w:date="2018-06-11T17:17:00Z">
        <w:r w:rsidR="0085330D">
          <w:rPr>
            <w:rFonts w:ascii="Garamond" w:hAnsi="Garamond" w:cs="Times New Roman"/>
            <w:sz w:val="26"/>
            <w:szCs w:val="26"/>
          </w:rPr>
          <w:t xml:space="preserve"> and</w:t>
        </w:r>
      </w:ins>
      <w:r w:rsidRPr="00B2566E">
        <w:rPr>
          <w:rFonts w:ascii="Garamond" w:hAnsi="Garamond" w:cs="Times New Roman"/>
          <w:sz w:val="26"/>
          <w:szCs w:val="26"/>
        </w:rPr>
        <w:t xml:space="preserve"> Sweden </w:t>
      </w:r>
      <w:del w:id="72" w:author="José Manuel Aburto" w:date="2018-06-11T17:17:00Z">
        <w:r w:rsidRPr="00B2566E" w:rsidDel="0085330D">
          <w:rPr>
            <w:rFonts w:ascii="Garamond" w:hAnsi="Garamond" w:cs="Times New Roman"/>
            <w:sz w:val="26"/>
            <w:szCs w:val="26"/>
          </w:rPr>
          <w:delText xml:space="preserve">and Norway </w:delText>
        </w:r>
      </w:del>
      <w:r w:rsidRPr="00B2566E">
        <w:rPr>
          <w:rFonts w:ascii="Garamond" w:hAnsi="Garamond" w:cs="Times New Roman"/>
          <w:sz w:val="26"/>
          <w:szCs w:val="26"/>
        </w:rPr>
        <w:t>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931515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 xml:space="preserve">Reduce gap with Sweden in </w:t>
            </w:r>
            <w:proofErr w:type="spellStart"/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CoV</w:t>
            </w:r>
            <w:proofErr w:type="spellEnd"/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 xml:space="preserve">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93151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931515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Note: the sum of percentages differ to 100% due to rounding.</w:t>
            </w:r>
          </w:p>
        </w:tc>
      </w:tr>
    </w:tbl>
    <w:p w14:paraId="26A86B4A" w14:textId="11F70A17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5470B" w14:textId="77777777" w:rsidR="00246C98" w:rsidRDefault="00246C98" w:rsidP="008626B5">
      <w:r>
        <w:separator/>
      </w:r>
    </w:p>
  </w:endnote>
  <w:endnote w:type="continuationSeparator" w:id="0">
    <w:p w14:paraId="373FA75B" w14:textId="77777777" w:rsidR="00246C98" w:rsidRDefault="00246C98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5EBC6C8E" w:rsidR="00276712" w:rsidRDefault="00276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3D8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6B8FCA3" w14:textId="77777777" w:rsidR="00276712" w:rsidRDefault="00276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359EA" w14:textId="77777777" w:rsidR="00246C98" w:rsidRDefault="00246C98" w:rsidP="008626B5">
      <w:r>
        <w:separator/>
      </w:r>
    </w:p>
  </w:footnote>
  <w:footnote w:type="continuationSeparator" w:id="0">
    <w:p w14:paraId="6EDD0E0C" w14:textId="77777777" w:rsidR="00246C98" w:rsidRDefault="00246C98" w:rsidP="008626B5">
      <w:r>
        <w:continuationSeparator/>
      </w:r>
    </w:p>
  </w:footnote>
  <w:footnote w:id="1">
    <w:p w14:paraId="322F8585" w14:textId="627A5C90" w:rsidR="00276712" w:rsidRPr="00F02AAC" w:rsidRDefault="00276712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276712" w:rsidRPr="00F02AAC" w:rsidRDefault="00276712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é Manuel Aburto">
    <w15:presenceInfo w15:providerId="AD" w15:userId="S-1-5-21-2052111302-562591055-725345543-22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176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1331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03D8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46C98"/>
    <w:rsid w:val="002550BE"/>
    <w:rsid w:val="00256CCC"/>
    <w:rsid w:val="00260829"/>
    <w:rsid w:val="00262C06"/>
    <w:rsid w:val="00265752"/>
    <w:rsid w:val="00267B7B"/>
    <w:rsid w:val="002761C4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147"/>
    <w:rsid w:val="002C12C9"/>
    <w:rsid w:val="002C1384"/>
    <w:rsid w:val="002C5B6D"/>
    <w:rsid w:val="002D14CA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E6C4A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57C0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C28F9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3437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53F1"/>
    <w:rsid w:val="00776629"/>
    <w:rsid w:val="00776B27"/>
    <w:rsid w:val="00777392"/>
    <w:rsid w:val="0077758E"/>
    <w:rsid w:val="00781EA2"/>
    <w:rsid w:val="00783810"/>
    <w:rsid w:val="00786D8F"/>
    <w:rsid w:val="0079067C"/>
    <w:rsid w:val="00795785"/>
    <w:rsid w:val="0079799A"/>
    <w:rsid w:val="00797EDD"/>
    <w:rsid w:val="007A0AB5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1DA6"/>
    <w:rsid w:val="007D3E16"/>
    <w:rsid w:val="007D4970"/>
    <w:rsid w:val="007D5106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30D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50F5"/>
    <w:rsid w:val="008B5ADD"/>
    <w:rsid w:val="008B5B0F"/>
    <w:rsid w:val="008C2CFB"/>
    <w:rsid w:val="008C5F7F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6C45"/>
    <w:rsid w:val="009304B9"/>
    <w:rsid w:val="00930804"/>
    <w:rsid w:val="0093127D"/>
    <w:rsid w:val="00931515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25EB"/>
    <w:rsid w:val="009F4B44"/>
    <w:rsid w:val="00A06C18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5249"/>
    <w:rsid w:val="00BC763F"/>
    <w:rsid w:val="00BD0F15"/>
    <w:rsid w:val="00BD2AF3"/>
    <w:rsid w:val="00BD4760"/>
    <w:rsid w:val="00BD6793"/>
    <w:rsid w:val="00BD7CF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8691D"/>
    <w:rsid w:val="00C87F13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18987FD0-58B4-4608-9BD1-91B5517A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ateway.euro.who.int/en/indicators/h2020_15-mortality-from-external-causes-ma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D56EF-FCCF-4E4A-9861-F6F2CE3E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19</Pages>
  <Words>11304</Words>
  <Characters>64433</Characters>
  <Application>Microsoft Office Word</Application>
  <DocSecurity>0</DocSecurity>
  <Lines>536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7</cp:revision>
  <dcterms:created xsi:type="dcterms:W3CDTF">2018-02-01T14:37:00Z</dcterms:created>
  <dcterms:modified xsi:type="dcterms:W3CDTF">2018-06-11T21:23:00Z</dcterms:modified>
</cp:coreProperties>
</file>