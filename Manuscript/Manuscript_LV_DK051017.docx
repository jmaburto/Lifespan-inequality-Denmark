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A744931" w:rsidR="00FB05AD" w:rsidRPr="00FE57CF" w:rsidRDefault="00FB05AD" w:rsidP="00FB05AD">
      <w:pPr>
        <w:rPr>
          <w:rFonts w:cs="Times New Roman"/>
          <w:b/>
          <w:sz w:val="24"/>
          <w:szCs w:val="24"/>
        </w:rPr>
      </w:pPr>
      <w:r w:rsidRPr="00FE57CF">
        <w:rPr>
          <w:rFonts w:cs="Times New Roman"/>
          <w:b/>
          <w:sz w:val="24"/>
          <w:szCs w:val="24"/>
        </w:rPr>
        <w:t xml:space="preserve">Title: </w:t>
      </w:r>
      <w:r w:rsidR="005D2402">
        <w:rPr>
          <w:rFonts w:cs="Times New Roman"/>
          <w:b/>
          <w:sz w:val="24"/>
          <w:szCs w:val="24"/>
        </w:rPr>
        <w:t>Lifespan inequality in Denmark, Sweden and Norway: the inter-war female generations</w:t>
      </w:r>
    </w:p>
    <w:p w14:paraId="02C12D7A" w14:textId="77777777" w:rsidR="00FB05AD" w:rsidRPr="00FE57CF" w:rsidRDefault="00FB05AD" w:rsidP="00FB05AD">
      <w:pPr>
        <w:rPr>
          <w:rFonts w:cs="Times New Roman"/>
          <w:b/>
          <w:sz w:val="24"/>
          <w:szCs w:val="24"/>
        </w:rPr>
      </w:pPr>
    </w:p>
    <w:p w14:paraId="68C7D0F7" w14:textId="11A8CD4F" w:rsidR="00FB05AD" w:rsidRPr="00FE57CF" w:rsidRDefault="00FB05AD" w:rsidP="00FB05AD">
      <w:pPr>
        <w:rPr>
          <w:rFonts w:cs="Times New Roman"/>
          <w:sz w:val="24"/>
          <w:szCs w:val="24"/>
        </w:rPr>
      </w:pPr>
      <w:r w:rsidRPr="00FE57CF">
        <w:rPr>
          <w:rFonts w:cs="Times New Roman"/>
          <w:b/>
          <w:sz w:val="24"/>
          <w:szCs w:val="24"/>
        </w:rPr>
        <w:t>Authors:</w:t>
      </w:r>
      <w:r w:rsidRPr="00FE57CF">
        <w:rPr>
          <w:rFonts w:cs="Times New Roman"/>
          <w:sz w:val="24"/>
          <w:szCs w:val="24"/>
        </w:rPr>
        <w:t xml:space="preserve"> José Manuel Aburto </w:t>
      </w:r>
      <w:r w:rsidRPr="00FE57CF">
        <w:rPr>
          <w:rFonts w:cs="Times New Roman"/>
          <w:sz w:val="24"/>
          <w:szCs w:val="24"/>
          <w:vertAlign w:val="superscript"/>
        </w:rPr>
        <w:t>a</w:t>
      </w:r>
      <w:r w:rsidR="006F69D9" w:rsidRPr="00FE57CF">
        <w:rPr>
          <w:rFonts w:cs="Times New Roman"/>
          <w:sz w:val="24"/>
          <w:szCs w:val="24"/>
          <w:vertAlign w:val="superscript"/>
        </w:rPr>
        <w:t>*</w:t>
      </w:r>
      <w:r w:rsidRPr="00FE57CF">
        <w:rPr>
          <w:rFonts w:cs="Times New Roman"/>
          <w:sz w:val="24"/>
          <w:szCs w:val="24"/>
        </w:rPr>
        <w:t>, Ma</w:t>
      </w:r>
      <w:r w:rsidR="006815B5" w:rsidRPr="00FE57CF">
        <w:rPr>
          <w:rFonts w:cs="Times New Roman"/>
          <w:sz w:val="24"/>
          <w:szCs w:val="24"/>
        </w:rPr>
        <w:t>art</w:t>
      </w:r>
      <w:r w:rsidRPr="00FE57CF">
        <w:rPr>
          <w:rFonts w:cs="Times New Roman"/>
          <w:sz w:val="24"/>
          <w:szCs w:val="24"/>
        </w:rPr>
        <w:t xml:space="preserve">en Wensink </w:t>
      </w:r>
      <w:r w:rsidRPr="00FE57CF">
        <w:rPr>
          <w:rFonts w:cs="Times New Roman"/>
          <w:sz w:val="24"/>
          <w:szCs w:val="24"/>
          <w:vertAlign w:val="superscript"/>
        </w:rPr>
        <w:t>a</w:t>
      </w:r>
      <w:r w:rsidR="001442A3">
        <w:rPr>
          <w:rFonts w:cs="Times New Roman"/>
          <w:sz w:val="24"/>
          <w:szCs w:val="24"/>
          <w:vertAlign w:val="superscript"/>
        </w:rPr>
        <w:t>*</w:t>
      </w:r>
      <w:r w:rsidR="000E7DC7" w:rsidRPr="00FE57CF">
        <w:rPr>
          <w:rFonts w:cs="Times New Roman"/>
          <w:sz w:val="24"/>
          <w:szCs w:val="24"/>
        </w:rPr>
        <w:t xml:space="preserve">, </w:t>
      </w:r>
      <w:r w:rsidRPr="00FE57CF">
        <w:rPr>
          <w:rFonts w:cs="Times New Roman"/>
          <w:sz w:val="24"/>
          <w:szCs w:val="24"/>
        </w:rPr>
        <w:t xml:space="preserve">James W. Vaupel </w:t>
      </w:r>
      <w:r w:rsidR="00A603CA">
        <w:rPr>
          <w:rFonts w:cs="Times New Roman"/>
          <w:sz w:val="24"/>
          <w:szCs w:val="24"/>
          <w:vertAlign w:val="superscript"/>
        </w:rPr>
        <w:t>a</w:t>
      </w:r>
      <w:r w:rsidR="000E7DC7" w:rsidRPr="00FE57CF">
        <w:rPr>
          <w:rFonts w:cs="Times New Roman"/>
          <w:sz w:val="24"/>
          <w:szCs w:val="24"/>
        </w:rPr>
        <w:t xml:space="preserve"> &amp; Rune Lindahl-Jacobsen </w:t>
      </w:r>
      <w:r w:rsidR="000E7DC7" w:rsidRPr="00FE57CF">
        <w:rPr>
          <w:rFonts w:cs="Times New Roman"/>
          <w:sz w:val="24"/>
          <w:szCs w:val="24"/>
          <w:vertAlign w:val="superscript"/>
        </w:rPr>
        <w:t>a</w:t>
      </w:r>
      <w:r w:rsidR="00762B7C">
        <w:rPr>
          <w:rFonts w:cs="Times New Roman"/>
          <w:sz w:val="24"/>
          <w:szCs w:val="24"/>
          <w:vertAlign w:val="superscript"/>
        </w:rPr>
        <w:tab/>
      </w:r>
    </w:p>
    <w:p w14:paraId="54A875D0" w14:textId="77777777" w:rsidR="00FB05AD" w:rsidRPr="00FE57CF" w:rsidRDefault="00FB05AD" w:rsidP="00FB05AD">
      <w:pPr>
        <w:rPr>
          <w:rFonts w:cs="Times New Roman"/>
          <w:b/>
          <w:sz w:val="24"/>
          <w:szCs w:val="24"/>
        </w:rPr>
      </w:pPr>
      <w:r w:rsidRPr="00FE57CF">
        <w:rPr>
          <w:rFonts w:cs="Times New Roman"/>
          <w:b/>
          <w:sz w:val="24"/>
          <w:szCs w:val="24"/>
        </w:rPr>
        <w:t>Author affiliations:</w:t>
      </w:r>
    </w:p>
    <w:p w14:paraId="5DBC7D7C" w14:textId="77777777" w:rsidR="00FB05AD" w:rsidRPr="00FE57CF" w:rsidRDefault="00FB05AD" w:rsidP="00FB05AD">
      <w:pPr>
        <w:rPr>
          <w:rFonts w:cs="Times New Roman"/>
          <w:sz w:val="24"/>
          <w:szCs w:val="24"/>
        </w:rPr>
      </w:pPr>
      <w:r w:rsidRPr="00FE57CF">
        <w:rPr>
          <w:rFonts w:cs="Times New Roman"/>
          <w:sz w:val="24"/>
          <w:szCs w:val="24"/>
          <w:vertAlign w:val="superscript"/>
        </w:rPr>
        <w:t xml:space="preserve">a </w:t>
      </w:r>
      <w:r w:rsidRPr="00FE57CF">
        <w:rPr>
          <w:rFonts w:cs="Times New Roman"/>
          <w:sz w:val="24"/>
          <w:szCs w:val="24"/>
        </w:rPr>
        <w:t>Max-Planck Odense Center on the Biodemography of Aging, Department of Public Health- Epidemiology, Biostatistics and Biodemography, University of Southern Denmark, Odense 5000, Denmark.</w:t>
      </w:r>
    </w:p>
    <w:p w14:paraId="7326EAA9" w14:textId="153FFF4F" w:rsidR="001442A3" w:rsidRDefault="001442A3" w:rsidP="00FB05AD">
      <w:pPr>
        <w:rPr>
          <w:rFonts w:cs="Times New Roman"/>
          <w:sz w:val="24"/>
          <w:szCs w:val="24"/>
        </w:rPr>
      </w:pPr>
    </w:p>
    <w:p w14:paraId="00DD7B10" w14:textId="12FFD293" w:rsidR="001442A3" w:rsidRPr="001442A3" w:rsidRDefault="001442A3" w:rsidP="001442A3">
      <w:pPr>
        <w:rPr>
          <w:rFonts w:cs="Times New Roman"/>
          <w:sz w:val="24"/>
          <w:szCs w:val="24"/>
        </w:rPr>
      </w:pPr>
      <w:r w:rsidRPr="001442A3">
        <w:rPr>
          <w:rFonts w:cs="Times New Roman"/>
          <w:sz w:val="24"/>
          <w:szCs w:val="24"/>
        </w:rPr>
        <w:t>*</w:t>
      </w:r>
      <w:r>
        <w:rPr>
          <w:rFonts w:cs="Times New Roman"/>
          <w:sz w:val="24"/>
          <w:szCs w:val="24"/>
        </w:rPr>
        <w:t xml:space="preserve"> These authors contributed </w:t>
      </w:r>
      <w:r w:rsidR="000314AA">
        <w:rPr>
          <w:rFonts w:cs="Times New Roman"/>
          <w:sz w:val="24"/>
          <w:szCs w:val="24"/>
        </w:rPr>
        <w:t>equally to the paper</w:t>
      </w:r>
    </w:p>
    <w:p w14:paraId="06480B7D" w14:textId="77777777" w:rsidR="00FB05AD" w:rsidRPr="00FE57CF" w:rsidRDefault="00FB05AD" w:rsidP="00FB05AD">
      <w:pPr>
        <w:rPr>
          <w:rFonts w:cs="Times New Roman"/>
          <w:sz w:val="24"/>
          <w:szCs w:val="24"/>
        </w:rPr>
      </w:pPr>
    </w:p>
    <w:p w14:paraId="14ED5CE1" w14:textId="441D956D" w:rsidR="00FB05AD" w:rsidRPr="00FE57CF" w:rsidRDefault="00FB05AD" w:rsidP="00FB05AD">
      <w:pPr>
        <w:rPr>
          <w:rFonts w:cs="Times New Roman"/>
          <w:sz w:val="24"/>
          <w:szCs w:val="24"/>
        </w:rPr>
      </w:pPr>
      <w:r w:rsidRPr="00FE57CF">
        <w:rPr>
          <w:rFonts w:cs="Times New Roman"/>
          <w:b/>
          <w:sz w:val="24"/>
          <w:szCs w:val="24"/>
        </w:rPr>
        <w:t>Corresponding authors:</w:t>
      </w:r>
      <w:r w:rsidRPr="00FE57CF">
        <w:rPr>
          <w:rFonts w:cs="Times New Roman"/>
          <w:sz w:val="24"/>
          <w:szCs w:val="24"/>
        </w:rPr>
        <w:t xml:space="preserve"> José Manuel Aburto &amp; Ma</w:t>
      </w:r>
      <w:r w:rsidR="00714311" w:rsidRPr="00FE57CF">
        <w:rPr>
          <w:rFonts w:cs="Times New Roman"/>
          <w:sz w:val="24"/>
          <w:szCs w:val="24"/>
        </w:rPr>
        <w:t>a</w:t>
      </w:r>
      <w:r w:rsidRPr="00FE57CF">
        <w:rPr>
          <w:rFonts w:cs="Times New Roman"/>
          <w:sz w:val="24"/>
          <w:szCs w:val="24"/>
        </w:rPr>
        <w:t>rten Wensink</w:t>
      </w:r>
    </w:p>
    <w:p w14:paraId="7110EC7E" w14:textId="77777777" w:rsidR="00FB05AD" w:rsidRPr="00FE57CF" w:rsidRDefault="00FB05AD" w:rsidP="00FB05AD">
      <w:pPr>
        <w:rPr>
          <w:rFonts w:cs="Times New Roman"/>
          <w:sz w:val="24"/>
          <w:szCs w:val="24"/>
        </w:rPr>
      </w:pPr>
    </w:p>
    <w:p w14:paraId="314D85ED" w14:textId="77777777" w:rsidR="00FB05AD" w:rsidRPr="00FE57CF" w:rsidRDefault="00FB05AD" w:rsidP="00FB05AD">
      <w:pPr>
        <w:rPr>
          <w:rFonts w:cs="Times New Roman"/>
          <w:sz w:val="24"/>
          <w:szCs w:val="24"/>
        </w:rPr>
      </w:pPr>
      <w:r w:rsidRPr="00FE57CF">
        <w:rPr>
          <w:rFonts w:cs="Times New Roman"/>
          <w:b/>
          <w:sz w:val="24"/>
          <w:szCs w:val="24"/>
        </w:rPr>
        <w:t xml:space="preserve">Classification: </w:t>
      </w:r>
      <w:r w:rsidRPr="00FE57CF">
        <w:rPr>
          <w:rFonts w:cs="Times New Roman"/>
          <w:sz w:val="24"/>
          <w:szCs w:val="24"/>
        </w:rPr>
        <w:t>Social Sciences, Public Health – Demography</w:t>
      </w:r>
    </w:p>
    <w:p w14:paraId="06179B29" w14:textId="77777777" w:rsidR="00FB05AD" w:rsidRPr="00FE57CF" w:rsidRDefault="00FB05AD" w:rsidP="00FB05AD">
      <w:pPr>
        <w:rPr>
          <w:rFonts w:cs="Times New Roman"/>
          <w:b/>
          <w:sz w:val="24"/>
          <w:szCs w:val="24"/>
        </w:rPr>
      </w:pPr>
    </w:p>
    <w:p w14:paraId="52A82100" w14:textId="77777777" w:rsidR="00FB05AD" w:rsidRPr="00FE57CF" w:rsidRDefault="00FB05AD" w:rsidP="00FB05AD">
      <w:pPr>
        <w:rPr>
          <w:rFonts w:cs="Times New Roman"/>
          <w:b/>
          <w:sz w:val="24"/>
          <w:szCs w:val="24"/>
        </w:rPr>
      </w:pPr>
      <w:r w:rsidRPr="00FE57CF">
        <w:rPr>
          <w:rFonts w:cs="Times New Roman"/>
          <w:b/>
          <w:sz w:val="24"/>
          <w:szCs w:val="24"/>
        </w:rPr>
        <w:t xml:space="preserve">Keywords: </w:t>
      </w:r>
      <w:r w:rsidRPr="00FE57CF">
        <w:rPr>
          <w:rFonts w:cs="Times New Roman"/>
          <w:sz w:val="24"/>
          <w:szCs w:val="24"/>
        </w:rPr>
        <w:t>Demography, life expectancy, lifespan variability, aging, mortality.</w:t>
      </w:r>
    </w:p>
    <w:p w14:paraId="1706E42E" w14:textId="77777777" w:rsidR="00FB05AD" w:rsidRPr="00FE57CF" w:rsidRDefault="00FB05AD" w:rsidP="002812A4">
      <w:pPr>
        <w:jc w:val="center"/>
        <w:rPr>
          <w:rFonts w:ascii="Times New Roman" w:hAnsi="Times New Roman" w:cs="Times New Roman"/>
          <w:b/>
          <w:sz w:val="24"/>
          <w:szCs w:val="24"/>
        </w:rPr>
      </w:pPr>
    </w:p>
    <w:p w14:paraId="7E6C70C1" w14:textId="77777777" w:rsidR="002812A4" w:rsidRPr="00FE57CF" w:rsidRDefault="002812A4" w:rsidP="002812A4">
      <w:pPr>
        <w:jc w:val="center"/>
        <w:rPr>
          <w:rFonts w:cs="Times New Roman"/>
          <w:b/>
          <w:sz w:val="24"/>
          <w:szCs w:val="24"/>
        </w:rPr>
      </w:pPr>
      <w:r w:rsidRPr="00FE57CF">
        <w:rPr>
          <w:rFonts w:cs="Times New Roman"/>
          <w:b/>
          <w:sz w:val="24"/>
          <w:szCs w:val="24"/>
        </w:rPr>
        <w:t>Abstract</w:t>
      </w:r>
      <w:r w:rsidR="00691510" w:rsidRPr="00FE57CF">
        <w:rPr>
          <w:rFonts w:cs="Times New Roman"/>
          <w:b/>
          <w:sz w:val="24"/>
          <w:szCs w:val="24"/>
        </w:rPr>
        <w:t xml:space="preserve"> [250 words]</w:t>
      </w:r>
    </w:p>
    <w:p w14:paraId="212E9739" w14:textId="77777777" w:rsidR="00691510" w:rsidRPr="00FE57CF" w:rsidRDefault="00691510" w:rsidP="00691510">
      <w:pPr>
        <w:jc w:val="both"/>
        <w:rPr>
          <w:rFonts w:cs="Times New Roman"/>
          <w:b/>
          <w:sz w:val="24"/>
          <w:szCs w:val="24"/>
        </w:rPr>
      </w:pPr>
      <w:r w:rsidRPr="00FE57CF">
        <w:rPr>
          <w:rFonts w:cs="Times New Roman"/>
          <w:b/>
          <w:sz w:val="24"/>
          <w:szCs w:val="24"/>
        </w:rPr>
        <w:t>Background</w:t>
      </w:r>
    </w:p>
    <w:p w14:paraId="136C29F8" w14:textId="77777777" w:rsidR="00691510" w:rsidRPr="00FE57CF" w:rsidRDefault="00691510" w:rsidP="00691510">
      <w:pPr>
        <w:jc w:val="both"/>
        <w:rPr>
          <w:rFonts w:cs="Times New Roman"/>
          <w:b/>
          <w:sz w:val="24"/>
          <w:szCs w:val="24"/>
        </w:rPr>
      </w:pPr>
      <w:r w:rsidRPr="00FE57CF">
        <w:rPr>
          <w:rFonts w:cs="Times New Roman"/>
          <w:b/>
          <w:sz w:val="24"/>
          <w:szCs w:val="24"/>
        </w:rPr>
        <w:t>Methods</w:t>
      </w:r>
    </w:p>
    <w:p w14:paraId="3792D4C7" w14:textId="77777777" w:rsidR="00691510" w:rsidRPr="00FE57CF" w:rsidRDefault="00691510" w:rsidP="00691510">
      <w:pPr>
        <w:jc w:val="both"/>
        <w:rPr>
          <w:rFonts w:cs="Times New Roman"/>
          <w:b/>
          <w:sz w:val="24"/>
          <w:szCs w:val="24"/>
        </w:rPr>
      </w:pPr>
      <w:r w:rsidRPr="00FE57CF">
        <w:rPr>
          <w:rFonts w:cs="Times New Roman"/>
          <w:b/>
          <w:sz w:val="24"/>
          <w:szCs w:val="24"/>
        </w:rPr>
        <w:t>Results</w:t>
      </w:r>
    </w:p>
    <w:p w14:paraId="16F9AD4A" w14:textId="77777777" w:rsidR="00691510" w:rsidRPr="00FE57CF" w:rsidRDefault="00691510" w:rsidP="00691510">
      <w:pPr>
        <w:jc w:val="both"/>
        <w:rPr>
          <w:rFonts w:cs="Times New Roman"/>
          <w:b/>
          <w:sz w:val="24"/>
          <w:szCs w:val="24"/>
        </w:rPr>
      </w:pPr>
      <w:r w:rsidRPr="00FE57CF">
        <w:rPr>
          <w:rFonts w:cs="Times New Roman"/>
          <w:b/>
          <w:sz w:val="24"/>
          <w:szCs w:val="24"/>
        </w:rPr>
        <w:t>Conclusions</w:t>
      </w:r>
    </w:p>
    <w:p w14:paraId="03799EF1" w14:textId="77777777" w:rsidR="00385E11" w:rsidRPr="00FE57CF" w:rsidRDefault="00385E11" w:rsidP="007C17E2">
      <w:pPr>
        <w:rPr>
          <w:rFonts w:ascii="Times New Roman" w:hAnsi="Times New Roman" w:cs="Times New Roman"/>
          <w:b/>
          <w:sz w:val="24"/>
          <w:szCs w:val="24"/>
        </w:rPr>
      </w:pPr>
    </w:p>
    <w:p w14:paraId="6BD339B9" w14:textId="77777777" w:rsidR="00FB05AD" w:rsidRPr="00FE57CF" w:rsidRDefault="00FB05AD" w:rsidP="007C17E2">
      <w:pPr>
        <w:rPr>
          <w:rFonts w:ascii="Times New Roman" w:hAnsi="Times New Roman" w:cs="Times New Roman"/>
          <w:b/>
          <w:sz w:val="24"/>
          <w:szCs w:val="24"/>
        </w:rPr>
      </w:pPr>
    </w:p>
    <w:p w14:paraId="215A5490" w14:textId="77777777" w:rsidR="00FB05AD" w:rsidRPr="00FE57CF" w:rsidRDefault="00FB05AD" w:rsidP="007C17E2">
      <w:pPr>
        <w:rPr>
          <w:rFonts w:ascii="Times New Roman" w:hAnsi="Times New Roman" w:cs="Times New Roman"/>
          <w:b/>
          <w:sz w:val="24"/>
          <w:szCs w:val="24"/>
        </w:rPr>
      </w:pPr>
    </w:p>
    <w:p w14:paraId="216AD096" w14:textId="77777777" w:rsidR="00FB05AD" w:rsidRPr="00FE57CF" w:rsidRDefault="00FB05AD" w:rsidP="007C17E2">
      <w:pPr>
        <w:rPr>
          <w:rFonts w:ascii="Times New Roman" w:hAnsi="Times New Roman" w:cs="Times New Roman"/>
          <w:b/>
          <w:sz w:val="24"/>
          <w:szCs w:val="24"/>
        </w:rPr>
      </w:pPr>
    </w:p>
    <w:p w14:paraId="19D0CDC8" w14:textId="77777777" w:rsidR="00FB05AD" w:rsidRPr="00FE57CF" w:rsidRDefault="00FB05AD" w:rsidP="007C17E2">
      <w:pPr>
        <w:rPr>
          <w:rFonts w:ascii="Times New Roman" w:hAnsi="Times New Roman" w:cs="Times New Roman"/>
          <w:b/>
          <w:sz w:val="24"/>
          <w:szCs w:val="24"/>
        </w:rPr>
      </w:pPr>
    </w:p>
    <w:p w14:paraId="7A732979" w14:textId="77777777" w:rsidR="00FB05AD" w:rsidRPr="00FE57CF" w:rsidRDefault="00FB05AD" w:rsidP="007C17E2">
      <w:pPr>
        <w:rPr>
          <w:rFonts w:ascii="Times New Roman" w:hAnsi="Times New Roman" w:cs="Times New Roman"/>
          <w:b/>
          <w:sz w:val="24"/>
          <w:szCs w:val="24"/>
        </w:rPr>
      </w:pPr>
    </w:p>
    <w:p w14:paraId="2F0B1386" w14:textId="77777777" w:rsidR="00FB05AD" w:rsidRPr="00FE57CF" w:rsidRDefault="00FB05AD" w:rsidP="007C17E2">
      <w:pPr>
        <w:rPr>
          <w:rFonts w:ascii="Times New Roman" w:hAnsi="Times New Roman" w:cs="Times New Roman"/>
          <w:b/>
          <w:sz w:val="24"/>
          <w:szCs w:val="24"/>
        </w:rPr>
      </w:pPr>
    </w:p>
    <w:p w14:paraId="56F8CC3A" w14:textId="77777777" w:rsidR="00FB05AD" w:rsidRPr="00FE57CF" w:rsidRDefault="00FB05AD" w:rsidP="007C17E2">
      <w:pPr>
        <w:rPr>
          <w:rFonts w:ascii="Times New Roman" w:hAnsi="Times New Roman" w:cs="Times New Roman"/>
          <w:b/>
          <w:sz w:val="24"/>
          <w:szCs w:val="24"/>
        </w:rPr>
      </w:pPr>
    </w:p>
    <w:p w14:paraId="21BFB107" w14:textId="77777777" w:rsidR="00FB05AD" w:rsidRPr="00FE57CF" w:rsidRDefault="00FB05AD" w:rsidP="007C17E2">
      <w:pPr>
        <w:rPr>
          <w:rFonts w:ascii="Times New Roman" w:hAnsi="Times New Roman" w:cs="Times New Roman"/>
          <w:b/>
          <w:sz w:val="24"/>
          <w:szCs w:val="24"/>
        </w:rPr>
      </w:pPr>
    </w:p>
    <w:p w14:paraId="51F718DB" w14:textId="77777777" w:rsidR="00FB05AD" w:rsidRPr="00FE57CF" w:rsidRDefault="00FB05AD" w:rsidP="007C17E2">
      <w:pPr>
        <w:rPr>
          <w:rFonts w:ascii="Times New Roman" w:hAnsi="Times New Roman" w:cs="Times New Roman"/>
          <w:b/>
          <w:sz w:val="24"/>
          <w:szCs w:val="24"/>
        </w:rPr>
      </w:pPr>
    </w:p>
    <w:p w14:paraId="0F81760F" w14:textId="77777777" w:rsidR="00FB05AD" w:rsidRPr="00FE57CF" w:rsidRDefault="00FB05AD" w:rsidP="007C17E2">
      <w:pPr>
        <w:rPr>
          <w:rFonts w:ascii="Times New Roman" w:hAnsi="Times New Roman" w:cs="Times New Roman"/>
          <w:b/>
          <w:sz w:val="24"/>
          <w:szCs w:val="24"/>
        </w:rPr>
      </w:pPr>
    </w:p>
    <w:p w14:paraId="749AD186" w14:textId="77777777" w:rsidR="00FB05AD" w:rsidRPr="00FE57CF" w:rsidRDefault="00FB05AD" w:rsidP="007C17E2">
      <w:pPr>
        <w:rPr>
          <w:rFonts w:ascii="Times New Roman" w:hAnsi="Times New Roman" w:cs="Times New Roman"/>
          <w:b/>
          <w:sz w:val="24"/>
          <w:szCs w:val="24"/>
        </w:rPr>
      </w:pPr>
    </w:p>
    <w:p w14:paraId="7264E4BB" w14:textId="77777777" w:rsidR="00FB05AD" w:rsidRPr="00FE57CF" w:rsidRDefault="00FB05AD" w:rsidP="007C17E2">
      <w:pPr>
        <w:rPr>
          <w:rFonts w:ascii="Times New Roman" w:hAnsi="Times New Roman" w:cs="Times New Roman"/>
          <w:b/>
          <w:sz w:val="24"/>
          <w:szCs w:val="24"/>
        </w:rPr>
      </w:pPr>
    </w:p>
    <w:p w14:paraId="23A7DF3C" w14:textId="77777777" w:rsidR="00FB05AD" w:rsidRPr="00FE57CF" w:rsidRDefault="00FB05AD" w:rsidP="007C17E2">
      <w:pPr>
        <w:rPr>
          <w:rFonts w:ascii="Times New Roman" w:hAnsi="Times New Roman" w:cs="Times New Roman"/>
          <w:b/>
          <w:sz w:val="24"/>
          <w:szCs w:val="24"/>
        </w:rPr>
      </w:pPr>
    </w:p>
    <w:p w14:paraId="7A2BB9AA" w14:textId="77777777" w:rsidR="00FB05AD" w:rsidRPr="00FE57CF" w:rsidRDefault="00FB05AD" w:rsidP="007C17E2">
      <w:pPr>
        <w:rPr>
          <w:rFonts w:ascii="Times New Roman" w:hAnsi="Times New Roman" w:cs="Times New Roman"/>
          <w:b/>
          <w:sz w:val="24"/>
          <w:szCs w:val="24"/>
        </w:rPr>
      </w:pPr>
    </w:p>
    <w:p w14:paraId="7A7EA9C9" w14:textId="77777777" w:rsidR="00FB05AD" w:rsidRPr="00FE57CF" w:rsidRDefault="00FB05AD" w:rsidP="007C17E2">
      <w:pPr>
        <w:rPr>
          <w:rFonts w:ascii="Times New Roman" w:hAnsi="Times New Roman" w:cs="Times New Roman"/>
          <w:b/>
          <w:sz w:val="24"/>
          <w:szCs w:val="24"/>
        </w:rPr>
      </w:pPr>
    </w:p>
    <w:p w14:paraId="68448E1C" w14:textId="77777777" w:rsidR="00FB05AD" w:rsidRPr="00FE57CF" w:rsidRDefault="00FB05AD" w:rsidP="007C17E2">
      <w:pPr>
        <w:rPr>
          <w:rFonts w:ascii="Times New Roman" w:hAnsi="Times New Roman" w:cs="Times New Roman"/>
          <w:b/>
          <w:sz w:val="24"/>
          <w:szCs w:val="24"/>
        </w:rPr>
      </w:pPr>
    </w:p>
    <w:p w14:paraId="290CBF62" w14:textId="77777777" w:rsidR="00FB05AD" w:rsidRPr="00FE57CF" w:rsidRDefault="00FB05AD" w:rsidP="007C17E2">
      <w:pPr>
        <w:rPr>
          <w:rFonts w:ascii="Times New Roman" w:hAnsi="Times New Roman" w:cs="Times New Roman"/>
          <w:b/>
          <w:sz w:val="24"/>
          <w:szCs w:val="24"/>
        </w:rPr>
      </w:pPr>
    </w:p>
    <w:p w14:paraId="6916EC10" w14:textId="77777777" w:rsidR="00FB05AD" w:rsidRPr="00FE57CF" w:rsidRDefault="00FB05AD" w:rsidP="007C17E2">
      <w:pPr>
        <w:rPr>
          <w:rFonts w:ascii="Times New Roman" w:hAnsi="Times New Roman" w:cs="Times New Roman"/>
          <w:b/>
          <w:sz w:val="24"/>
          <w:szCs w:val="24"/>
        </w:rPr>
      </w:pPr>
    </w:p>
    <w:p w14:paraId="2F6B1D5F" w14:textId="77777777" w:rsidR="00FB05AD" w:rsidRPr="00FE57CF" w:rsidRDefault="00FB05AD" w:rsidP="007C17E2">
      <w:pPr>
        <w:rPr>
          <w:rFonts w:ascii="Times New Roman" w:hAnsi="Times New Roman" w:cs="Times New Roman"/>
          <w:b/>
          <w:sz w:val="24"/>
          <w:szCs w:val="24"/>
        </w:rPr>
      </w:pPr>
    </w:p>
    <w:p w14:paraId="3B528D25" w14:textId="77777777" w:rsidR="00FB05AD" w:rsidRPr="00FE57CF" w:rsidRDefault="00FB05AD" w:rsidP="007C17E2">
      <w:pPr>
        <w:rPr>
          <w:rFonts w:ascii="Times New Roman" w:hAnsi="Times New Roman" w:cs="Times New Roman"/>
          <w:b/>
          <w:sz w:val="24"/>
          <w:szCs w:val="24"/>
        </w:rPr>
      </w:pPr>
    </w:p>
    <w:p w14:paraId="68FD90CB" w14:textId="77777777" w:rsidR="00FB05AD" w:rsidRPr="00FE57CF" w:rsidRDefault="00FB05AD" w:rsidP="007C17E2">
      <w:pPr>
        <w:rPr>
          <w:rFonts w:ascii="Times New Roman" w:hAnsi="Times New Roman" w:cs="Times New Roman"/>
          <w:b/>
          <w:sz w:val="24"/>
          <w:szCs w:val="24"/>
        </w:rPr>
      </w:pPr>
    </w:p>
    <w:p w14:paraId="62A8991B" w14:textId="77777777" w:rsidR="00FB05AD" w:rsidRPr="00FE57CF" w:rsidRDefault="00FB05AD" w:rsidP="007C17E2">
      <w:pPr>
        <w:rPr>
          <w:rFonts w:ascii="Times New Roman" w:hAnsi="Times New Roman" w:cs="Times New Roman"/>
          <w:b/>
          <w:sz w:val="24"/>
          <w:szCs w:val="24"/>
        </w:rPr>
      </w:pPr>
    </w:p>
    <w:p w14:paraId="456D5280" w14:textId="3656B8D6" w:rsidR="00BC0CC7" w:rsidRPr="00FE57CF" w:rsidRDefault="00B62339" w:rsidP="00E24D0D">
      <w:pPr>
        <w:spacing w:line="480" w:lineRule="auto"/>
        <w:jc w:val="both"/>
        <w:rPr>
          <w:rFonts w:cs="Times New Roman"/>
          <w:b/>
          <w:sz w:val="24"/>
          <w:szCs w:val="24"/>
        </w:rPr>
      </w:pPr>
      <w:r w:rsidRPr="00FE57CF">
        <w:rPr>
          <w:rFonts w:cs="Times New Roman"/>
          <w:b/>
          <w:sz w:val="24"/>
          <w:szCs w:val="24"/>
        </w:rPr>
        <w:lastRenderedPageBreak/>
        <w:t>Introduction</w:t>
      </w:r>
      <w:r w:rsidR="00307D4D">
        <w:rPr>
          <w:rFonts w:cs="Times New Roman"/>
          <w:b/>
          <w:sz w:val="24"/>
          <w:szCs w:val="24"/>
        </w:rPr>
        <w:t xml:space="preserve"> [aimed to IJ</w:t>
      </w:r>
      <w:r w:rsidR="00902738">
        <w:rPr>
          <w:rFonts w:cs="Times New Roman"/>
          <w:b/>
          <w:sz w:val="24"/>
          <w:szCs w:val="24"/>
        </w:rPr>
        <w:t>E</w:t>
      </w:r>
      <w:r w:rsidR="00BE288B" w:rsidRPr="00FE57CF">
        <w:rPr>
          <w:rFonts w:cs="Times New Roman"/>
          <w:b/>
          <w:sz w:val="24"/>
          <w:szCs w:val="24"/>
        </w:rPr>
        <w:t>]</w:t>
      </w:r>
      <w:r w:rsidR="00446E05" w:rsidRPr="00FE57CF">
        <w:rPr>
          <w:rFonts w:cs="Times New Roman"/>
          <w:b/>
          <w:sz w:val="24"/>
          <w:szCs w:val="24"/>
        </w:rPr>
        <w:t xml:space="preserve"> [3000 words]</w:t>
      </w:r>
    </w:p>
    <w:p w14:paraId="14FFDAED" w14:textId="52347150" w:rsidR="00AC567C" w:rsidRPr="00FE57CF" w:rsidRDefault="0073172D" w:rsidP="00091CD4">
      <w:pPr>
        <w:spacing w:line="480" w:lineRule="auto"/>
        <w:ind w:firstLine="720"/>
        <w:jc w:val="both"/>
        <w:rPr>
          <w:rFonts w:cs="Times New Roman"/>
          <w:sz w:val="24"/>
          <w:szCs w:val="24"/>
        </w:rPr>
      </w:pPr>
      <w:r w:rsidRPr="00FE57CF">
        <w:rPr>
          <w:rFonts w:cs="Times New Roman"/>
          <w:sz w:val="24"/>
          <w:szCs w:val="24"/>
        </w:rPr>
        <w:t>Female l</w:t>
      </w:r>
      <w:r w:rsidR="00BC0CC7" w:rsidRPr="00FE57CF">
        <w:rPr>
          <w:rFonts w:cs="Times New Roman"/>
          <w:sz w:val="24"/>
          <w:szCs w:val="24"/>
        </w:rPr>
        <w:t xml:space="preserve">ife expectancy in Denmark has followed </w:t>
      </w:r>
      <w:r w:rsidR="00186A5E">
        <w:rPr>
          <w:rFonts w:cs="Times New Roman"/>
          <w:sz w:val="24"/>
          <w:szCs w:val="24"/>
        </w:rPr>
        <w:t xml:space="preserve">an </w:t>
      </w:r>
      <w:r w:rsidR="00BC0CC7" w:rsidRPr="00FE57CF">
        <w:rPr>
          <w:rFonts w:cs="Times New Roman"/>
          <w:sz w:val="24"/>
          <w:szCs w:val="24"/>
        </w:rPr>
        <w:t xml:space="preserve">atypical pattern </w:t>
      </w:r>
      <w:r w:rsidR="00937642">
        <w:rPr>
          <w:rFonts w:cs="Times New Roman"/>
          <w:sz w:val="24"/>
          <w:szCs w:val="24"/>
        </w:rPr>
        <w:t>in</w:t>
      </w:r>
      <w:r w:rsidR="00BC0CC7" w:rsidRPr="00FE57CF">
        <w:rPr>
          <w:rFonts w:cs="Times New Roman"/>
          <w:sz w:val="24"/>
          <w:szCs w:val="24"/>
        </w:rPr>
        <w:t xml:space="preserve"> the second half of the 20th century.</w:t>
      </w:r>
      <w:r w:rsidR="00091CD4" w:rsidRPr="00FE57CF">
        <w:rPr>
          <w:rFonts w:cs="Times New Roman"/>
          <w:sz w:val="24"/>
          <w:szCs w:val="24"/>
        </w:rPr>
        <w:t xml:space="preserve"> While their Scandinavian counterparts showed continuous improvement, </w:t>
      </w:r>
      <w:r w:rsidR="00937642">
        <w:rPr>
          <w:rFonts w:cs="Times New Roman"/>
          <w:sz w:val="24"/>
          <w:szCs w:val="24"/>
        </w:rPr>
        <w:t>l</w:t>
      </w:r>
      <w:r w:rsidR="00091CD4" w:rsidRPr="00FE57CF">
        <w:rPr>
          <w:rFonts w:cs="Times New Roman"/>
          <w:sz w:val="24"/>
          <w:szCs w:val="24"/>
        </w:rPr>
        <w:t xml:space="preserve">ife expectancy stagnated among </w:t>
      </w:r>
      <w:r w:rsidR="00937642">
        <w:rPr>
          <w:rFonts w:cs="Times New Roman"/>
          <w:sz w:val="24"/>
          <w:szCs w:val="24"/>
        </w:rPr>
        <w:t xml:space="preserve">Danish </w:t>
      </w:r>
      <w:r w:rsidR="00091CD4" w:rsidRPr="00FE57CF">
        <w:rPr>
          <w:rFonts w:cs="Times New Roman"/>
          <w:sz w:val="24"/>
          <w:szCs w:val="24"/>
        </w:rPr>
        <w:t xml:space="preserve">women between the late-1970s and mid-1990s, </w:t>
      </w:r>
      <w:r w:rsidR="00A72FF4">
        <w:rPr>
          <w:rFonts w:cs="Times New Roman"/>
          <w:sz w:val="24"/>
          <w:szCs w:val="24"/>
        </w:rPr>
        <w:t>to</w:t>
      </w:r>
      <w:r w:rsidR="00091CD4" w:rsidRPr="00FE57CF">
        <w:rPr>
          <w:rFonts w:cs="Times New Roman"/>
          <w:sz w:val="24"/>
          <w:szCs w:val="24"/>
        </w:rPr>
        <w:t xml:space="preserve"> improve thereafter </w:t>
      </w:r>
      <w:r w:rsidR="00981D30" w:rsidRPr="00FE57CF">
        <w:rPr>
          <w:rFonts w:cs="Times New Roman"/>
          <w:sz w:val="24"/>
          <w:szCs w:val="24"/>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C54898">
        <w:rPr>
          <w:rFonts w:cs="Times New Roman"/>
          <w:sz w:val="24"/>
          <w:szCs w:val="24"/>
        </w:rPr>
        <w:instrText xml:space="preserve"> ADDIN EN.CITE </w:instrText>
      </w:r>
      <w:r w:rsidR="00C54898">
        <w:rPr>
          <w:rFonts w:cs="Times New Roman"/>
          <w:sz w:val="24"/>
          <w:szCs w:val="24"/>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C54898">
        <w:rPr>
          <w:rFonts w:cs="Times New Roman"/>
          <w:sz w:val="24"/>
          <w:szCs w:val="24"/>
        </w:rPr>
        <w:instrText xml:space="preserve"> ADDIN EN.CITE.DATA </w:instrText>
      </w:r>
      <w:r w:rsidR="00C54898">
        <w:rPr>
          <w:rFonts w:cs="Times New Roman"/>
          <w:sz w:val="24"/>
          <w:szCs w:val="24"/>
        </w:rPr>
      </w:r>
      <w:r w:rsidR="00C54898">
        <w:rPr>
          <w:rFonts w:cs="Times New Roman"/>
          <w:sz w:val="24"/>
          <w:szCs w:val="24"/>
        </w:rPr>
        <w:fldChar w:fldCharType="end"/>
      </w:r>
      <w:r w:rsidR="00981D30" w:rsidRPr="00FE57CF">
        <w:rPr>
          <w:rFonts w:cs="Times New Roman"/>
          <w:sz w:val="24"/>
          <w:szCs w:val="24"/>
        </w:rPr>
      </w:r>
      <w:r w:rsidR="00981D30" w:rsidRPr="00FE57CF">
        <w:rPr>
          <w:rFonts w:cs="Times New Roman"/>
          <w:sz w:val="24"/>
          <w:szCs w:val="24"/>
        </w:rPr>
        <w:fldChar w:fldCharType="separate"/>
      </w:r>
      <w:r w:rsidR="00981D30" w:rsidRPr="00FE57CF">
        <w:rPr>
          <w:rFonts w:cs="Times New Roman"/>
          <w:noProof/>
          <w:sz w:val="24"/>
          <w:szCs w:val="24"/>
        </w:rPr>
        <w:t>(1-3)</w:t>
      </w:r>
      <w:r w:rsidR="00981D30" w:rsidRPr="00FE57CF">
        <w:rPr>
          <w:rFonts w:cs="Times New Roman"/>
          <w:sz w:val="24"/>
          <w:szCs w:val="24"/>
        </w:rPr>
        <w:fldChar w:fldCharType="end"/>
      </w:r>
      <w:r w:rsidR="004971ED" w:rsidRPr="00FE57CF">
        <w:rPr>
          <w:rFonts w:cs="Times New Roman"/>
          <w:sz w:val="24"/>
          <w:szCs w:val="24"/>
        </w:rPr>
        <w:t xml:space="preserve">, </w:t>
      </w:r>
      <w:r w:rsidR="00937642">
        <w:rPr>
          <w:rFonts w:cs="Times New Roman"/>
          <w:sz w:val="24"/>
          <w:szCs w:val="24"/>
        </w:rPr>
        <w:t>while remaining</w:t>
      </w:r>
      <w:r w:rsidR="00091CD4" w:rsidRPr="00FE57CF">
        <w:rPr>
          <w:rFonts w:cs="Times New Roman"/>
          <w:sz w:val="24"/>
          <w:szCs w:val="24"/>
        </w:rPr>
        <w:t xml:space="preserve"> lower </w:t>
      </w:r>
      <w:r w:rsidR="00937642">
        <w:rPr>
          <w:rFonts w:cs="Times New Roman"/>
          <w:sz w:val="24"/>
          <w:szCs w:val="24"/>
        </w:rPr>
        <w:t>than in</w:t>
      </w:r>
      <w:r w:rsidR="00091CD4" w:rsidRPr="00FE57CF">
        <w:rPr>
          <w:rFonts w:cs="Times New Roman"/>
          <w:sz w:val="24"/>
          <w:szCs w:val="24"/>
        </w:rPr>
        <w:t xml:space="preserve"> Sweden and Norway </w:t>
      </w:r>
      <w:r w:rsidR="00091CD4" w:rsidRPr="00FE57CF">
        <w:rPr>
          <w:rFonts w:cs="Times New Roman"/>
          <w:sz w:val="24"/>
          <w:szCs w:val="24"/>
        </w:rPr>
        <w:fldChar w:fldCharType="begin"/>
      </w:r>
      <w:r w:rsidR="00C54898">
        <w:rPr>
          <w:rFonts w:cs="Times New Roman"/>
          <w:sz w:val="24"/>
          <w:szCs w:val="24"/>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91CD4" w:rsidRPr="00FE57CF">
        <w:rPr>
          <w:rFonts w:cs="Times New Roman"/>
          <w:sz w:val="24"/>
          <w:szCs w:val="24"/>
        </w:rPr>
        <w:fldChar w:fldCharType="separate"/>
      </w:r>
      <w:r w:rsidR="00091CD4" w:rsidRPr="00FE57CF">
        <w:rPr>
          <w:rFonts w:cs="Times New Roman"/>
          <w:noProof/>
          <w:sz w:val="24"/>
          <w:szCs w:val="24"/>
        </w:rPr>
        <w:t>(3)</w:t>
      </w:r>
      <w:r w:rsidR="00091CD4" w:rsidRPr="00FE57CF">
        <w:rPr>
          <w:rFonts w:cs="Times New Roman"/>
          <w:sz w:val="24"/>
          <w:szCs w:val="24"/>
        </w:rPr>
        <w:fldChar w:fldCharType="end"/>
      </w:r>
      <w:r w:rsidR="00091CD4" w:rsidRPr="00FE57CF">
        <w:rPr>
          <w:rFonts w:cs="Times New Roman"/>
          <w:sz w:val="24"/>
          <w:szCs w:val="24"/>
        </w:rPr>
        <w:t xml:space="preserve">. </w:t>
      </w:r>
      <w:r w:rsidRPr="00FE57CF">
        <w:rPr>
          <w:rFonts w:cs="Times New Roman"/>
          <w:sz w:val="24"/>
          <w:szCs w:val="24"/>
        </w:rPr>
        <w:t xml:space="preserve">The stagnation of life expectancy </w:t>
      </w:r>
      <w:r w:rsidR="00091CD4" w:rsidRPr="00FE57CF">
        <w:rPr>
          <w:rFonts w:cs="Times New Roman"/>
          <w:sz w:val="24"/>
          <w:szCs w:val="24"/>
        </w:rPr>
        <w:t>and its current</w:t>
      </w:r>
      <w:r w:rsidR="00813A3D">
        <w:rPr>
          <w:rFonts w:cs="Times New Roman"/>
          <w:sz w:val="24"/>
          <w:szCs w:val="24"/>
        </w:rPr>
        <w:t xml:space="preserve"> lower</w:t>
      </w:r>
      <w:r w:rsidRPr="00FE57CF">
        <w:rPr>
          <w:rFonts w:cs="Times New Roman"/>
          <w:sz w:val="24"/>
          <w:szCs w:val="24"/>
        </w:rPr>
        <w:t xml:space="preserve"> level result</w:t>
      </w:r>
      <w:r w:rsidR="00582A79" w:rsidRPr="00FE57CF">
        <w:rPr>
          <w:rFonts w:cs="Times New Roman"/>
          <w:sz w:val="24"/>
          <w:szCs w:val="24"/>
        </w:rPr>
        <w:t>ed</w:t>
      </w:r>
      <w:r w:rsidR="009E128F" w:rsidRPr="00FE57CF">
        <w:rPr>
          <w:rFonts w:cs="Times New Roman"/>
          <w:sz w:val="24"/>
          <w:szCs w:val="24"/>
        </w:rPr>
        <w:t xml:space="preserve"> ma</w:t>
      </w:r>
      <w:bookmarkStart w:id="0" w:name="_GoBack"/>
      <w:bookmarkEnd w:id="0"/>
      <w:r w:rsidR="009E128F" w:rsidRPr="00FE57CF">
        <w:rPr>
          <w:rFonts w:cs="Times New Roman"/>
          <w:sz w:val="24"/>
          <w:szCs w:val="24"/>
        </w:rPr>
        <w:t>inly from</w:t>
      </w:r>
      <w:r w:rsidRPr="00FE57CF">
        <w:rPr>
          <w:rFonts w:cs="Times New Roman"/>
          <w:sz w:val="24"/>
          <w:szCs w:val="24"/>
        </w:rPr>
        <w:t xml:space="preserve"> increased mortality </w:t>
      </w:r>
      <w:r w:rsidR="00E76E8F" w:rsidRPr="00FE57CF">
        <w:rPr>
          <w:rFonts w:cs="Times New Roman"/>
          <w:sz w:val="24"/>
          <w:szCs w:val="24"/>
        </w:rPr>
        <w:t xml:space="preserve">of those </w:t>
      </w:r>
      <w:r w:rsidRPr="00FE57CF">
        <w:rPr>
          <w:rFonts w:cs="Times New Roman"/>
          <w:sz w:val="24"/>
          <w:szCs w:val="24"/>
        </w:rPr>
        <w:t xml:space="preserve">born </w:t>
      </w:r>
      <w:r w:rsidR="00E76E8F" w:rsidRPr="00FE57CF">
        <w:rPr>
          <w:rFonts w:cs="Times New Roman"/>
          <w:sz w:val="24"/>
          <w:szCs w:val="24"/>
        </w:rPr>
        <w:t xml:space="preserve">between the two World Wars </w:t>
      </w:r>
      <w:r w:rsidR="00E76E8F" w:rsidRPr="00FE57CF">
        <w:rPr>
          <w:rFonts w:cs="Times New Roman"/>
          <w:sz w:val="24"/>
          <w:szCs w:val="24"/>
        </w:rPr>
        <w:fldChar w:fldCharType="begin"/>
      </w:r>
      <w:r w:rsidR="00C54898">
        <w:rPr>
          <w:rFonts w:cs="Times New Roman"/>
          <w:sz w:val="24"/>
          <w:szCs w:val="24"/>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76E8F" w:rsidRPr="00FE57CF">
        <w:rPr>
          <w:rFonts w:cs="Times New Roman"/>
          <w:sz w:val="24"/>
          <w:szCs w:val="24"/>
        </w:rPr>
        <w:fldChar w:fldCharType="separate"/>
      </w:r>
      <w:r w:rsidR="00981D30" w:rsidRPr="00FE57CF">
        <w:rPr>
          <w:rFonts w:cs="Times New Roman"/>
          <w:noProof/>
          <w:sz w:val="24"/>
          <w:szCs w:val="24"/>
        </w:rPr>
        <w:t>(3)</w:t>
      </w:r>
      <w:r w:rsidR="00E76E8F" w:rsidRPr="00FE57CF">
        <w:rPr>
          <w:rFonts w:cs="Times New Roman"/>
          <w:sz w:val="24"/>
          <w:szCs w:val="24"/>
        </w:rPr>
        <w:fldChar w:fldCharType="end"/>
      </w:r>
      <w:r w:rsidR="00AC567C" w:rsidRPr="00FE57CF">
        <w:rPr>
          <w:rFonts w:cs="Times New Roman"/>
          <w:sz w:val="24"/>
          <w:szCs w:val="24"/>
        </w:rPr>
        <w:t xml:space="preserve">, among which </w:t>
      </w:r>
      <w:r w:rsidR="001D3593">
        <w:rPr>
          <w:rFonts w:cs="Times New Roman"/>
          <w:sz w:val="24"/>
          <w:szCs w:val="24"/>
        </w:rPr>
        <w:t xml:space="preserve">throughout life </w:t>
      </w:r>
      <w:r w:rsidR="00AC567C" w:rsidRPr="00FE57CF">
        <w:rPr>
          <w:rFonts w:cs="Times New Roman"/>
          <w:sz w:val="24"/>
          <w:szCs w:val="24"/>
        </w:rPr>
        <w:t xml:space="preserve">smoking </w:t>
      </w:r>
      <w:r w:rsidR="001D3593">
        <w:rPr>
          <w:rFonts w:cs="Times New Roman"/>
          <w:sz w:val="24"/>
          <w:szCs w:val="24"/>
        </w:rPr>
        <w:t>habits were</w:t>
      </w:r>
      <w:r w:rsidR="001D3593" w:rsidRPr="00FE57CF">
        <w:rPr>
          <w:rFonts w:cs="Times New Roman"/>
          <w:sz w:val="24"/>
          <w:szCs w:val="24"/>
        </w:rPr>
        <w:t xml:space="preserve"> </w:t>
      </w:r>
      <w:r w:rsidR="00AC567C" w:rsidRPr="00FE57CF">
        <w:rPr>
          <w:rFonts w:cs="Times New Roman"/>
          <w:sz w:val="24"/>
          <w:szCs w:val="24"/>
        </w:rPr>
        <w:t xml:space="preserve">more prevalent </w:t>
      </w:r>
      <w:r w:rsidR="00AC567C" w:rsidRPr="00FE57CF">
        <w:rPr>
          <w:rFonts w:cs="Times New Roman"/>
          <w:sz w:val="24"/>
          <w:szCs w:val="24"/>
        </w:rPr>
        <w:fldChar w:fldCharType="begin"/>
      </w:r>
      <w:r w:rsidR="00C54898">
        <w:rPr>
          <w:rFonts w:cs="Times New Roman"/>
          <w:sz w:val="24"/>
          <w:szCs w:val="24"/>
        </w:rPr>
        <w:instrText xml:space="preserve"> ADDIN EN.CITE &lt;EndNote&gt;&lt;Cite&gt;&lt;Author&gt;Jacobsen&lt;/Author&gt;&lt;Year&gt;2004&lt;/Year&gt;&lt;RecNum&gt;110&lt;/RecNum&gt;&lt;DisplayText&gt;(1, 2)&lt;/DisplayText&gt;&lt;record&gt;&lt;rec-number&gt;110&lt;/rec-number&gt;&lt;foreign-keys&gt;&lt;key app="EN" db-id="pdtewsetrssszaepssypw0pjxx5d29tdt2d9" timestamp="1499085583"&gt;110&lt;/key&gt;&lt;/foreign-keys&gt;&lt;ref-type name="Journal Article"&gt;17&lt;/ref-type&gt;&lt;contributors&gt;&lt;authors&gt;&lt;author&gt;Jacobsen, Rune&lt;/author&gt;&lt;author&gt;Von Euler, My&lt;/author&gt;&lt;author&gt;Osler, Merete&lt;/author&gt;&lt;author&gt;Lynge, Elsebeth&lt;/author&gt;&lt;author&gt;Keiding, Niels&lt;/author&gt;&lt;/authors&gt;&lt;/contributors&gt;&lt;titles&gt;&lt;title&gt;Women&amp;apos;s death in Scandinavia—what makes Denmark different?&lt;/title&gt;&lt;secondary-title&gt;European journal of epidemiology&lt;/secondary-title&gt;&lt;/titles&gt;&lt;periodical&gt;&lt;full-title&gt;European Journal of Epidemiology&lt;/full-title&gt;&lt;/periodical&gt;&lt;pages&gt;117-121&lt;/pages&gt;&lt;volume&gt;19&lt;/volume&gt;&lt;number&gt;2&lt;/number&gt;&lt;dates&gt;&lt;year&gt;2004&lt;/year&gt;&lt;/dates&gt;&lt;isbn&gt;0393-2990&lt;/isbn&gt;&lt;urls&gt;&lt;/urls&gt;&lt;/record&gt;&lt;/Cite&gt;&lt;Cite&gt;&lt;Author&gt;Lindahl-Jacobsen&lt;/Author&gt;&lt;Year&gt;2016&lt;/Year&gt;&lt;RecNum&gt;44&lt;/RecNum&gt;&lt;record&gt;&lt;rec-number&gt;44&lt;/rec-number&gt;&lt;foreign-keys&gt;&lt;key app="EN" db-id="pdtewsetrssszaepssypw0pjxx5d29tdt2d9" timestamp="1478167841"&gt;44&lt;/key&gt;&lt;/foreign-keys&gt;&lt;ref-type name="Journal Article"&gt;17&lt;/ref-type&gt;&lt;contributors&gt;&lt;authors&gt;&lt;author&gt;Lindahl-Jacobsen, Rune&lt;/author&gt;&lt;author&gt;Oeppen, Jim&lt;/author&gt;&lt;author&gt;Rizzi, Silvia&lt;/author&gt;&lt;author&gt;Möller, Sören&lt;/author&gt;&lt;author&gt;Zarulli, Virginia&lt;/author&gt;&lt;author&gt;Christensen, Kaare&lt;/author&gt;&lt;author&gt;Vaupel, James W&lt;/author&gt;&lt;/authors&gt;&lt;/contributors&gt;&lt;titles&gt;&lt;title&gt;Why did Danish women’s life expectancy stagnate? The influence of interwar generations’ smoking behaviour&lt;/title&gt;&lt;secondary-title&gt;European Journal of Epidemiology&lt;/secondary-title&gt;&lt;/titles&gt;&lt;periodical&gt;&lt;full-title&gt;European Journal of Epidemiology&lt;/full-title&gt;&lt;/periodical&gt;&lt;pages&gt;1-5&lt;/pages&gt;&lt;dates&gt;&lt;year&gt;2016&lt;/year&gt;&lt;/dates&gt;&lt;publisher&gt;Springer&lt;/publisher&gt;&lt;label&gt;lindahl2016did&lt;/label&gt;&lt;urls&gt;&lt;/urls&gt;&lt;/record&gt;&lt;/Cite&gt;&lt;/EndNote&gt;</w:instrText>
      </w:r>
      <w:r w:rsidR="00AC567C" w:rsidRPr="00FE57CF">
        <w:rPr>
          <w:rFonts w:cs="Times New Roman"/>
          <w:sz w:val="24"/>
          <w:szCs w:val="24"/>
        </w:rPr>
        <w:fldChar w:fldCharType="separate"/>
      </w:r>
      <w:r w:rsidR="00AC567C" w:rsidRPr="00FE57CF">
        <w:rPr>
          <w:rFonts w:cs="Times New Roman"/>
          <w:noProof/>
          <w:sz w:val="24"/>
          <w:szCs w:val="24"/>
        </w:rPr>
        <w:t>(1, 2)</w:t>
      </w:r>
      <w:r w:rsidR="00AC567C" w:rsidRPr="00FE57CF">
        <w:rPr>
          <w:rFonts w:cs="Times New Roman"/>
          <w:sz w:val="24"/>
          <w:szCs w:val="24"/>
        </w:rPr>
        <w:fldChar w:fldCharType="end"/>
      </w:r>
      <w:r w:rsidR="00AC567C" w:rsidRPr="00FE57CF">
        <w:rPr>
          <w:rFonts w:cs="Times New Roman"/>
          <w:sz w:val="24"/>
          <w:szCs w:val="24"/>
        </w:rPr>
        <w:t>.</w:t>
      </w:r>
    </w:p>
    <w:p w14:paraId="6971819F" w14:textId="1B8E23CC" w:rsidR="00D53188" w:rsidRDefault="00B64AD0" w:rsidP="00CA5014">
      <w:pPr>
        <w:spacing w:line="480" w:lineRule="auto"/>
        <w:ind w:firstLine="720"/>
        <w:jc w:val="both"/>
        <w:rPr>
          <w:rFonts w:cs="Times New Roman"/>
          <w:sz w:val="24"/>
          <w:szCs w:val="24"/>
        </w:rPr>
      </w:pPr>
      <w:r>
        <w:rPr>
          <w:rFonts w:cs="Times New Roman"/>
          <w:sz w:val="24"/>
          <w:szCs w:val="24"/>
        </w:rPr>
        <w:t>Life expectancy is commonly used to measure the overall health status of a population</w:t>
      </w:r>
      <w:ins w:id="1" w:author="Rune Lindahl-Jacobsen" w:date="2017-10-04T08:23:00Z">
        <w:r w:rsidR="001D3593">
          <w:rPr>
            <w:rFonts w:cs="Times New Roman"/>
            <w:sz w:val="24"/>
            <w:szCs w:val="24"/>
          </w:rPr>
          <w:t xml:space="preserve"> (reference: WHO</w:t>
        </w:r>
        <w:commentRangeStart w:id="2"/>
        <w:r w:rsidR="001D3593">
          <w:rPr>
            <w:rFonts w:cs="Times New Roman"/>
            <w:sz w:val="24"/>
            <w:szCs w:val="24"/>
          </w:rPr>
          <w:t>)</w:t>
        </w:r>
      </w:ins>
      <w:r>
        <w:rPr>
          <w:rFonts w:cs="Times New Roman"/>
          <w:sz w:val="24"/>
          <w:szCs w:val="24"/>
        </w:rPr>
        <w:t xml:space="preserve">. </w:t>
      </w:r>
      <w:r w:rsidR="00D53188">
        <w:rPr>
          <w:rFonts w:cs="Times New Roman"/>
          <w:sz w:val="24"/>
          <w:szCs w:val="24"/>
        </w:rPr>
        <w:t xml:space="preserve">It </w:t>
      </w:r>
    </w:p>
    <w:p w14:paraId="1F7F8124" w14:textId="515C9FF6" w:rsidR="004C7C15" w:rsidRDefault="00B64AD0" w:rsidP="00CA5014">
      <w:pPr>
        <w:spacing w:line="480" w:lineRule="auto"/>
        <w:ind w:firstLine="720"/>
        <w:jc w:val="both"/>
        <w:rPr>
          <w:rFonts w:cs="Times New Roman"/>
          <w:sz w:val="24"/>
          <w:szCs w:val="24"/>
        </w:rPr>
      </w:pPr>
      <w:r>
        <w:rPr>
          <w:rFonts w:cs="Times New Roman"/>
          <w:sz w:val="24"/>
          <w:szCs w:val="24"/>
        </w:rPr>
        <w:t xml:space="preserve">However, life expectancy conceals </w:t>
      </w:r>
      <w:r w:rsidR="00864E50">
        <w:rPr>
          <w:rFonts w:cs="Times New Roman"/>
          <w:sz w:val="24"/>
          <w:szCs w:val="24"/>
        </w:rPr>
        <w:t xml:space="preserve">lifespan inequality, </w:t>
      </w:r>
      <w:r>
        <w:rPr>
          <w:rFonts w:cs="Times New Roman"/>
          <w:sz w:val="24"/>
          <w:szCs w:val="24"/>
        </w:rPr>
        <w:t>the variation in age at death in a population</w:t>
      </w:r>
      <w:r w:rsidR="004C7C15">
        <w:rPr>
          <w:rFonts w:cs="Times New Roman"/>
          <w:sz w:val="24"/>
          <w:szCs w:val="24"/>
        </w:rPr>
        <w:t xml:space="preserve"> </w:t>
      </w:r>
      <w:r w:rsidR="00A603CA">
        <w:rPr>
          <w:rFonts w:cs="Times New Roman"/>
          <w:sz w:val="24"/>
          <w:szCs w:val="24"/>
        </w:rPr>
        <w:fldChar w:fldCharType="begin"/>
      </w:r>
      <w:r w:rsidR="00A603CA">
        <w:rPr>
          <w:rFonts w:cs="Times New Roman"/>
          <w:sz w:val="24"/>
          <w:szCs w:val="24"/>
        </w:rPr>
        <w:instrText xml:space="preserve"> ADDIN EN.CITE &lt;EndNote&gt;&lt;Cite&gt;&lt;Author&gt;Edwards&lt;/Author&gt;&lt;Year&gt;2005&lt;/Year&gt;&lt;RecNum&gt;103&lt;/RecNum&gt;&lt;DisplayText&gt;(4)&lt;/DisplayText&gt;&lt;record&gt;&lt;rec-number&gt;103&lt;/rec-number&gt;&lt;foreign-keys&gt;&lt;key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A603CA">
        <w:rPr>
          <w:rFonts w:cs="Times New Roman"/>
          <w:sz w:val="24"/>
          <w:szCs w:val="24"/>
        </w:rPr>
        <w:fldChar w:fldCharType="separate"/>
      </w:r>
      <w:r w:rsidR="00A603CA">
        <w:rPr>
          <w:rFonts w:cs="Times New Roman"/>
          <w:noProof/>
          <w:sz w:val="24"/>
          <w:szCs w:val="24"/>
        </w:rPr>
        <w:t>(4)</w:t>
      </w:r>
      <w:r w:rsidR="00A603CA">
        <w:rPr>
          <w:rFonts w:cs="Times New Roman"/>
          <w:sz w:val="24"/>
          <w:szCs w:val="24"/>
        </w:rPr>
        <w:fldChar w:fldCharType="end"/>
      </w:r>
      <w:r>
        <w:rPr>
          <w:rFonts w:cs="Times New Roman"/>
          <w:sz w:val="24"/>
          <w:szCs w:val="24"/>
        </w:rPr>
        <w:t xml:space="preserve">, </w:t>
      </w:r>
      <w:commentRangeEnd w:id="2"/>
      <w:r w:rsidR="00B748D9">
        <w:rPr>
          <w:rStyle w:val="CommentReference"/>
        </w:rPr>
        <w:commentReference w:id="2"/>
      </w:r>
      <w:commentRangeStart w:id="3"/>
      <w:r w:rsidR="004C7C15">
        <w:rPr>
          <w:rFonts w:cs="Times New Roman"/>
          <w:sz w:val="24"/>
          <w:szCs w:val="24"/>
        </w:rPr>
        <w:t>which</w:t>
      </w:r>
      <w:r>
        <w:rPr>
          <w:rFonts w:cs="Times New Roman"/>
          <w:sz w:val="24"/>
          <w:szCs w:val="24"/>
        </w:rPr>
        <w:t xml:space="preserve"> expresses fundamental difference</w:t>
      </w:r>
      <w:r w:rsidR="004C7C15">
        <w:rPr>
          <w:rFonts w:cs="Times New Roman"/>
          <w:sz w:val="24"/>
          <w:szCs w:val="24"/>
        </w:rPr>
        <w:t>s</w:t>
      </w:r>
      <w:r>
        <w:rPr>
          <w:rFonts w:cs="Times New Roman"/>
          <w:sz w:val="24"/>
          <w:szCs w:val="24"/>
        </w:rPr>
        <w:t xml:space="preserve"> among individuals</w:t>
      </w:r>
      <w:commentRangeEnd w:id="3"/>
      <w:r w:rsidR="00B748D9">
        <w:rPr>
          <w:rStyle w:val="CommentReference"/>
        </w:rPr>
        <w:commentReference w:id="3"/>
      </w:r>
      <w:r>
        <w:rPr>
          <w:rFonts w:cs="Times New Roman"/>
          <w:sz w:val="24"/>
          <w:szCs w:val="24"/>
        </w:rPr>
        <w:t xml:space="preserve"> </w:t>
      </w:r>
      <w:r>
        <w:rPr>
          <w:rFonts w:cs="Times New Roman"/>
          <w:sz w:val="24"/>
          <w:szCs w:val="24"/>
        </w:rPr>
        <w:fldChar w:fldCharType="begin"/>
      </w:r>
      <w:r>
        <w:rPr>
          <w:rFonts w:cs="Times New Roman"/>
          <w:sz w:val="24"/>
          <w:szCs w:val="24"/>
        </w:rPr>
        <w:instrText xml:space="preserve"> ADDIN EN.CITE &lt;EndNote&gt;&lt;Cite&gt;&lt;Author&gt;Tuljapurkar&lt;/Author&gt;&lt;Year&gt;2010&lt;/Year&gt;&lt;RecNum&gt;104&lt;/RecNum&gt;&lt;DisplayText&gt;(5)&lt;/DisplayText&gt;&lt;record&gt;&lt;rec-number&gt;104&lt;/rec-number&gt;&lt;foreign-keys&gt;&lt;key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Pr>
          <w:rFonts w:cs="Times New Roman"/>
          <w:sz w:val="24"/>
          <w:szCs w:val="24"/>
        </w:rPr>
        <w:fldChar w:fldCharType="separate"/>
      </w:r>
      <w:r>
        <w:rPr>
          <w:rFonts w:cs="Times New Roman"/>
          <w:noProof/>
          <w:sz w:val="24"/>
          <w:szCs w:val="24"/>
        </w:rPr>
        <w:t>(5)</w:t>
      </w:r>
      <w:r>
        <w:rPr>
          <w:rFonts w:cs="Times New Roman"/>
          <w:sz w:val="24"/>
          <w:szCs w:val="24"/>
        </w:rPr>
        <w:fldChar w:fldCharType="end"/>
      </w:r>
      <w:r w:rsidR="00864E50">
        <w:rPr>
          <w:rFonts w:cs="Times New Roman"/>
          <w:sz w:val="24"/>
          <w:szCs w:val="24"/>
        </w:rPr>
        <w:t>. Lifespan inequality</w:t>
      </w:r>
      <w:r>
        <w:rPr>
          <w:rFonts w:cs="Times New Roman"/>
          <w:sz w:val="24"/>
          <w:szCs w:val="24"/>
        </w:rPr>
        <w:t xml:space="preserve"> has become relevant for policy makers with the growing interest in reducing health inequalities </w:t>
      </w:r>
      <w:r>
        <w:rPr>
          <w:rFonts w:cs="Times New Roman"/>
          <w:sz w:val="24"/>
          <w:szCs w:val="24"/>
        </w:rPr>
        <w:fldChar w:fldCharType="begin"/>
      </w:r>
      <w:r w:rsidR="00C54898">
        <w:rPr>
          <w:rFonts w:cs="Times New Roman"/>
          <w:sz w:val="24"/>
          <w:szCs w:val="24"/>
        </w:rPr>
        <w:instrText xml:space="preserve"> ADDIN EN.CITE &lt;EndNote&gt;&lt;Cite&gt;&lt;Author&gt;Marmot&lt;/Author&gt;&lt;Year&gt;2001&lt;/Year&gt;&lt;RecNum&gt;69&lt;/RecNum&gt;&lt;DisplayText&gt;(6)&lt;/DisplayText&gt;&lt;record&gt;&lt;rec-number&gt;69&lt;/rec-number&gt;&lt;foreign-keys&gt;&lt;key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Pr>
          <w:rFonts w:cs="Times New Roman"/>
          <w:sz w:val="24"/>
          <w:szCs w:val="24"/>
        </w:rPr>
        <w:fldChar w:fldCharType="separate"/>
      </w:r>
      <w:r>
        <w:rPr>
          <w:rFonts w:cs="Times New Roman"/>
          <w:noProof/>
          <w:sz w:val="24"/>
          <w:szCs w:val="24"/>
        </w:rPr>
        <w:t>(6)</w:t>
      </w:r>
      <w:r>
        <w:rPr>
          <w:rFonts w:cs="Times New Roman"/>
          <w:sz w:val="24"/>
          <w:szCs w:val="24"/>
        </w:rPr>
        <w:fldChar w:fldCharType="end"/>
      </w:r>
      <w:r w:rsidR="00864E50">
        <w:rPr>
          <w:rFonts w:cs="Times New Roman"/>
          <w:sz w:val="24"/>
          <w:szCs w:val="24"/>
        </w:rPr>
        <w:t xml:space="preserve">, and </w:t>
      </w:r>
      <w:del w:id="4" w:author="Rune Lindahl-Jacobsen" w:date="2017-10-04T08:29:00Z">
        <w:r w:rsidR="00314A20" w:rsidDel="00B748D9">
          <w:rPr>
            <w:rFonts w:cs="Times New Roman"/>
            <w:sz w:val="24"/>
            <w:szCs w:val="24"/>
          </w:rPr>
          <w:delText>has been found</w:delText>
        </w:r>
      </w:del>
      <w:ins w:id="5" w:author="Rune Lindahl-Jacobsen" w:date="2017-10-04T08:29:00Z">
        <w:r w:rsidR="00B748D9">
          <w:rPr>
            <w:rFonts w:cs="Times New Roman"/>
            <w:sz w:val="24"/>
            <w:szCs w:val="24"/>
          </w:rPr>
          <w:t>is</w:t>
        </w:r>
      </w:ins>
      <w:r w:rsidR="00314A20">
        <w:rPr>
          <w:rFonts w:cs="Times New Roman"/>
          <w:sz w:val="24"/>
          <w:szCs w:val="24"/>
        </w:rPr>
        <w:t xml:space="preserve"> negatively associated with life expectancy </w:t>
      </w:r>
      <w:r w:rsidR="00314A20">
        <w:rPr>
          <w:rFonts w:cs="Times New Roman"/>
          <w:sz w:val="24"/>
          <w:szCs w:val="24"/>
        </w:rPr>
        <w:fldChar w:fldCharType="begin"/>
      </w:r>
      <w:r w:rsidR="00C54898">
        <w:rPr>
          <w:rFonts w:cs="Times New Roman"/>
          <w:sz w:val="24"/>
          <w:szCs w:val="24"/>
        </w:rPr>
        <w:instrText xml:space="preserve"> ADDIN EN.CITE &lt;EndNote&gt;&lt;Cite&gt;&lt;Author&gt;Vaupel&lt;/Author&gt;&lt;Year&gt;2011&lt;/Year&gt;&lt;RecNum&gt;4&lt;/RecNum&gt;&lt;DisplayText&gt;(7)&lt;/DisplayText&gt;&lt;record&gt;&lt;rec-number&gt;4&lt;/rec-number&gt;&lt;foreign-keys&gt;&lt;key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314A20">
        <w:rPr>
          <w:rFonts w:cs="Times New Roman"/>
          <w:sz w:val="24"/>
          <w:szCs w:val="24"/>
        </w:rPr>
        <w:fldChar w:fldCharType="separate"/>
      </w:r>
      <w:r w:rsidR="00314A20">
        <w:rPr>
          <w:rFonts w:cs="Times New Roman"/>
          <w:noProof/>
          <w:sz w:val="24"/>
          <w:szCs w:val="24"/>
        </w:rPr>
        <w:t>(7)</w:t>
      </w:r>
      <w:r w:rsidR="00314A20">
        <w:rPr>
          <w:rFonts w:cs="Times New Roman"/>
          <w:sz w:val="24"/>
          <w:szCs w:val="24"/>
        </w:rPr>
        <w:fldChar w:fldCharType="end"/>
      </w:r>
      <w:r w:rsidR="00314A20">
        <w:rPr>
          <w:rFonts w:cs="Times New Roman"/>
          <w:sz w:val="24"/>
          <w:szCs w:val="24"/>
        </w:rPr>
        <w:t xml:space="preserve">. </w:t>
      </w:r>
      <w:commentRangeStart w:id="6"/>
      <w:r w:rsidR="00864E50">
        <w:rPr>
          <w:rFonts w:cs="Times New Roman"/>
          <w:sz w:val="24"/>
          <w:szCs w:val="24"/>
        </w:rPr>
        <w:t>S</w:t>
      </w:r>
      <w:r w:rsidR="00314A20">
        <w:rPr>
          <w:rFonts w:cs="Times New Roman"/>
          <w:sz w:val="24"/>
          <w:szCs w:val="24"/>
        </w:rPr>
        <w:t xml:space="preserve">tudying lifespan inequality alongside life expectancy adds an important dimension to the study of population health because </w:t>
      </w:r>
      <w:r w:rsidR="009722D2">
        <w:rPr>
          <w:rFonts w:cs="Times New Roman"/>
          <w:sz w:val="24"/>
          <w:szCs w:val="24"/>
        </w:rPr>
        <w:t>both indicators</w:t>
      </w:r>
      <w:r w:rsidR="004C7C15">
        <w:rPr>
          <w:rFonts w:cs="Times New Roman"/>
          <w:sz w:val="24"/>
          <w:szCs w:val="24"/>
        </w:rPr>
        <w:t xml:space="preserve"> </w:t>
      </w:r>
      <w:commentRangeStart w:id="7"/>
      <w:r w:rsidR="004C7C15">
        <w:rPr>
          <w:rFonts w:cs="Times New Roman"/>
          <w:sz w:val="24"/>
          <w:szCs w:val="24"/>
        </w:rPr>
        <w:t>may affect</w:t>
      </w:r>
      <w:r w:rsidR="00314A20">
        <w:rPr>
          <w:rFonts w:cs="Times New Roman"/>
          <w:sz w:val="24"/>
          <w:szCs w:val="24"/>
        </w:rPr>
        <w:t xml:space="preserve"> individuals’ decisions</w:t>
      </w:r>
      <w:commentRangeEnd w:id="7"/>
      <w:r w:rsidR="00B748D9">
        <w:rPr>
          <w:rStyle w:val="CommentReference"/>
        </w:rPr>
        <w:commentReference w:id="7"/>
      </w:r>
      <w:r w:rsidR="00314A20">
        <w:rPr>
          <w:rFonts w:cs="Times New Roman"/>
          <w:sz w:val="24"/>
          <w:szCs w:val="24"/>
        </w:rPr>
        <w:t xml:space="preserve">. For instance, </w:t>
      </w:r>
      <w:r w:rsidR="004B34C9">
        <w:rPr>
          <w:rFonts w:cs="Times New Roman"/>
          <w:sz w:val="24"/>
          <w:szCs w:val="24"/>
        </w:rPr>
        <w:t xml:space="preserve">individuals </w:t>
      </w:r>
      <w:r w:rsidR="009722D2">
        <w:rPr>
          <w:rFonts w:cs="Times New Roman"/>
          <w:sz w:val="24"/>
          <w:szCs w:val="24"/>
        </w:rPr>
        <w:t>may decide</w:t>
      </w:r>
      <w:r w:rsidR="00314A20">
        <w:rPr>
          <w:rFonts w:cs="Times New Roman"/>
          <w:sz w:val="24"/>
          <w:szCs w:val="24"/>
        </w:rPr>
        <w:t xml:space="preserve"> when to invest</w:t>
      </w:r>
      <w:r w:rsidR="009722D2">
        <w:rPr>
          <w:rFonts w:cs="Times New Roman"/>
          <w:sz w:val="24"/>
          <w:szCs w:val="24"/>
        </w:rPr>
        <w:t xml:space="preserve"> in education or when to retire</w:t>
      </w:r>
      <w:r w:rsidR="00314A20">
        <w:rPr>
          <w:rFonts w:cs="Times New Roman"/>
          <w:sz w:val="24"/>
          <w:szCs w:val="24"/>
        </w:rPr>
        <w:t xml:space="preserve"> based in </w:t>
      </w:r>
      <w:commentRangeStart w:id="8"/>
      <w:r w:rsidR="00314A20">
        <w:rPr>
          <w:rFonts w:cs="Times New Roman"/>
          <w:sz w:val="24"/>
          <w:szCs w:val="24"/>
        </w:rPr>
        <w:t>their expected longevity</w:t>
      </w:r>
      <w:commentRangeEnd w:id="8"/>
      <w:r w:rsidR="00B748D9">
        <w:rPr>
          <w:rStyle w:val="CommentReference"/>
        </w:rPr>
        <w:commentReference w:id="8"/>
      </w:r>
      <w:r w:rsidR="00314A20">
        <w:rPr>
          <w:rFonts w:cs="Times New Roman"/>
          <w:sz w:val="24"/>
          <w:szCs w:val="24"/>
        </w:rPr>
        <w:t xml:space="preserve">, but also in the uncertainty surrounding their eventual time of death </w:t>
      </w:r>
      <w:r w:rsidR="00314A20">
        <w:rPr>
          <w:rFonts w:cs="Times New Roman"/>
          <w:sz w:val="24"/>
          <w:szCs w:val="24"/>
        </w:rPr>
        <w:fldChar w:fldCharType="begin"/>
      </w:r>
      <w:r w:rsidR="00C54898">
        <w:rPr>
          <w:rFonts w:cs="Times New Roman"/>
          <w:sz w:val="24"/>
          <w:szCs w:val="24"/>
        </w:rPr>
        <w:instrText xml:space="preserve"> ADDIN EN.CITE &lt;EndNote&gt;&lt;Cite&gt;&lt;Author&gt;van Raalte&lt;/Author&gt;&lt;Year&gt;2011&lt;/Year&gt;&lt;RecNum&gt;88&lt;/RecNum&gt;&lt;DisplayText&gt;(8)&lt;/DisplayText&gt;&lt;record&gt;&lt;rec-number&gt;88&lt;/rec-number&gt;&lt;foreign-keys&gt;&lt;key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Pr>
          <w:rFonts w:cs="Times New Roman"/>
          <w:sz w:val="24"/>
          <w:szCs w:val="24"/>
        </w:rPr>
        <w:fldChar w:fldCharType="separate"/>
      </w:r>
      <w:r w:rsidR="00314A20">
        <w:rPr>
          <w:rFonts w:cs="Times New Roman"/>
          <w:noProof/>
          <w:sz w:val="24"/>
          <w:szCs w:val="24"/>
        </w:rPr>
        <w:t>(8)</w:t>
      </w:r>
      <w:r w:rsidR="00314A20">
        <w:rPr>
          <w:rFonts w:cs="Times New Roman"/>
          <w:sz w:val="24"/>
          <w:szCs w:val="24"/>
        </w:rPr>
        <w:fldChar w:fldCharType="end"/>
      </w:r>
      <w:r w:rsidR="00314A20">
        <w:rPr>
          <w:rFonts w:cs="Times New Roman"/>
          <w:sz w:val="24"/>
          <w:szCs w:val="24"/>
        </w:rPr>
        <w:t>.</w:t>
      </w:r>
      <w:r w:rsidR="009722D2">
        <w:rPr>
          <w:rFonts w:cs="Times New Roman"/>
          <w:sz w:val="24"/>
          <w:szCs w:val="24"/>
        </w:rPr>
        <w:t xml:space="preserve"> This is particularly relevant for countries that have experienced a relative low level of life expectancy and a slow progress in reducing premature mortality</w:t>
      </w:r>
      <w:r w:rsidR="00AF754E">
        <w:rPr>
          <w:rFonts w:cs="Times New Roman"/>
          <w:sz w:val="24"/>
          <w:szCs w:val="24"/>
        </w:rPr>
        <w:t xml:space="preserve"> like Denmark</w:t>
      </w:r>
      <w:r w:rsidR="00CA5014">
        <w:rPr>
          <w:rFonts w:cs="Times New Roman"/>
          <w:sz w:val="24"/>
          <w:szCs w:val="24"/>
        </w:rPr>
        <w:t xml:space="preserve"> compared t</w:t>
      </w:r>
      <w:r w:rsidR="00A47A04">
        <w:rPr>
          <w:rFonts w:cs="Times New Roman"/>
          <w:sz w:val="24"/>
          <w:szCs w:val="24"/>
        </w:rPr>
        <w:t>o other countries in the region</w:t>
      </w:r>
      <w:r w:rsidR="00CA5014">
        <w:rPr>
          <w:rFonts w:cs="Times New Roman"/>
          <w:sz w:val="24"/>
          <w:szCs w:val="24"/>
        </w:rPr>
        <w:t xml:space="preserve"> such as Norway and Sweden</w:t>
      </w:r>
      <w:r w:rsidR="009722D2">
        <w:rPr>
          <w:rFonts w:cs="Times New Roman"/>
          <w:sz w:val="24"/>
          <w:szCs w:val="24"/>
        </w:rPr>
        <w:t>.</w:t>
      </w:r>
      <w:commentRangeEnd w:id="6"/>
      <w:r w:rsidR="00B51BAC">
        <w:rPr>
          <w:rStyle w:val="CommentReference"/>
        </w:rPr>
        <w:commentReference w:id="6"/>
      </w:r>
    </w:p>
    <w:p w14:paraId="393EAD64" w14:textId="5E0BE094" w:rsidR="00B64AD0" w:rsidRDefault="004C7C15" w:rsidP="00CA5014">
      <w:pPr>
        <w:spacing w:line="480" w:lineRule="auto"/>
        <w:ind w:firstLine="720"/>
        <w:jc w:val="both"/>
        <w:rPr>
          <w:rFonts w:cs="Times New Roman"/>
          <w:sz w:val="24"/>
          <w:szCs w:val="24"/>
        </w:rPr>
      </w:pPr>
      <w:r>
        <w:rPr>
          <w:rFonts w:cs="Times New Roman"/>
          <w:sz w:val="24"/>
          <w:szCs w:val="24"/>
        </w:rPr>
        <w:lastRenderedPageBreak/>
        <w:t>Here we test the hypotheses that 1) Denmark has higher life</w:t>
      </w:r>
      <w:r w:rsidR="00864E50">
        <w:rPr>
          <w:rFonts w:cs="Times New Roman"/>
          <w:sz w:val="24"/>
          <w:szCs w:val="24"/>
        </w:rPr>
        <w:t>span</w:t>
      </w:r>
      <w:r>
        <w:rPr>
          <w:rFonts w:cs="Times New Roman"/>
          <w:sz w:val="24"/>
          <w:szCs w:val="24"/>
        </w:rPr>
        <w:t xml:space="preserve"> inequality relative to Sweden and Norway, and 2) that the period of stagnation in life expectancy of Danish women was accompanied by an </w:t>
      </w:r>
      <w:commentRangeStart w:id="9"/>
      <w:del w:id="10" w:author="Rune Lindahl-Jacobsen" w:date="2017-10-04T08:35:00Z">
        <w:r w:rsidDel="00B51BAC">
          <w:rPr>
            <w:rFonts w:cs="Times New Roman"/>
            <w:sz w:val="24"/>
            <w:szCs w:val="24"/>
          </w:rPr>
          <w:delText xml:space="preserve">increase </w:delText>
        </w:r>
      </w:del>
      <w:ins w:id="11" w:author="Rune Lindahl-Jacobsen" w:date="2017-10-04T08:35:00Z">
        <w:r w:rsidR="00B51BAC">
          <w:rPr>
            <w:rFonts w:cs="Times New Roman"/>
            <w:sz w:val="24"/>
            <w:szCs w:val="24"/>
          </w:rPr>
          <w:t xml:space="preserve">stagnation </w:t>
        </w:r>
      </w:ins>
      <w:r>
        <w:rPr>
          <w:rFonts w:cs="Times New Roman"/>
          <w:sz w:val="24"/>
          <w:szCs w:val="24"/>
        </w:rPr>
        <w:t xml:space="preserve">in </w:t>
      </w:r>
      <w:ins w:id="12" w:author="Rune Lindahl-Jacobsen" w:date="2017-10-04T08:36:00Z">
        <w:r w:rsidR="00B51BAC">
          <w:rPr>
            <w:rFonts w:cs="Times New Roman"/>
            <w:sz w:val="24"/>
            <w:szCs w:val="24"/>
          </w:rPr>
          <w:t xml:space="preserve">the decrease in </w:t>
        </w:r>
        <w:commentRangeEnd w:id="9"/>
        <w:r w:rsidR="00B51BAC">
          <w:rPr>
            <w:rStyle w:val="CommentReference"/>
          </w:rPr>
          <w:commentReference w:id="9"/>
        </w:r>
      </w:ins>
      <w:r>
        <w:rPr>
          <w:rFonts w:cs="Times New Roman"/>
          <w:sz w:val="24"/>
          <w:szCs w:val="24"/>
        </w:rPr>
        <w:t>lifespan inequality.</w:t>
      </w:r>
    </w:p>
    <w:p w14:paraId="138A07AB" w14:textId="69940E9E" w:rsidR="00AF754E" w:rsidRDefault="00AF754E" w:rsidP="00AF754E">
      <w:pPr>
        <w:spacing w:line="480" w:lineRule="auto"/>
        <w:ind w:firstLine="720"/>
        <w:jc w:val="both"/>
        <w:rPr>
          <w:rFonts w:cs="Times New Roman"/>
          <w:sz w:val="24"/>
          <w:szCs w:val="24"/>
        </w:rPr>
      </w:pPr>
      <w:commentRangeStart w:id="13"/>
      <w:r>
        <w:rPr>
          <w:rFonts w:cs="Times New Roman"/>
          <w:sz w:val="24"/>
          <w:szCs w:val="24"/>
        </w:rPr>
        <w:t xml:space="preserve">This paper makes three main contributions. Firstly, it contributes to the literature on health inequalities in the context of a developed country with a relative low life expectancy. </w:t>
      </w:r>
      <w:r w:rsidR="004C7C15">
        <w:rPr>
          <w:rFonts w:cs="Times New Roman"/>
          <w:sz w:val="24"/>
          <w:szCs w:val="24"/>
        </w:rPr>
        <w:t>We</w:t>
      </w:r>
      <w:r>
        <w:rPr>
          <w:rFonts w:cs="Times New Roman"/>
          <w:sz w:val="24"/>
          <w:szCs w:val="24"/>
        </w:rPr>
        <w:t xml:space="preserve"> highlight the role of</w:t>
      </w:r>
      <w:r w:rsidR="00864E50">
        <w:rPr>
          <w:rFonts w:cs="Times New Roman"/>
          <w:sz w:val="24"/>
          <w:szCs w:val="24"/>
        </w:rPr>
        <w:t xml:space="preserve"> female</w:t>
      </w:r>
      <w:r>
        <w:rPr>
          <w:rFonts w:cs="Times New Roman"/>
          <w:sz w:val="24"/>
          <w:szCs w:val="24"/>
        </w:rPr>
        <w:t xml:space="preserve"> mortality</w:t>
      </w:r>
      <w:r w:rsidR="00864E50">
        <w:rPr>
          <w:rFonts w:cs="Times New Roman"/>
          <w:sz w:val="24"/>
          <w:szCs w:val="24"/>
        </w:rPr>
        <w:t xml:space="preserve"> of</w:t>
      </w:r>
      <w:r>
        <w:rPr>
          <w:rFonts w:cs="Times New Roman"/>
          <w:sz w:val="24"/>
          <w:szCs w:val="24"/>
        </w:rPr>
        <w:t xml:space="preserve"> the inter-war genera</w:t>
      </w:r>
      <w:r w:rsidR="00EA14CC">
        <w:rPr>
          <w:rFonts w:cs="Times New Roman"/>
          <w:sz w:val="24"/>
          <w:szCs w:val="24"/>
        </w:rPr>
        <w:t>tions during life expectancy stagnation. Secondly, we analyze the contributi</w:t>
      </w:r>
      <w:r w:rsidR="00864E50">
        <w:rPr>
          <w:rFonts w:cs="Times New Roman"/>
          <w:sz w:val="24"/>
          <w:szCs w:val="24"/>
        </w:rPr>
        <w:t>ons of smoking-related causes of death</w:t>
      </w:r>
      <w:r w:rsidR="00EA14CC">
        <w:rPr>
          <w:rFonts w:cs="Times New Roman"/>
          <w:sz w:val="24"/>
          <w:szCs w:val="24"/>
        </w:rPr>
        <w:t xml:space="preserve"> to changes in lifespan inequality over the last half century. The changing in the epidemiological profile of Denmark</w:t>
      </w:r>
      <w:r w:rsidR="00CA5014">
        <w:rPr>
          <w:rFonts w:cs="Times New Roman"/>
          <w:sz w:val="24"/>
          <w:szCs w:val="24"/>
        </w:rPr>
        <w:t>, Sweden and Norway</w:t>
      </w:r>
      <w:r w:rsidR="00EA14CC">
        <w:rPr>
          <w:rFonts w:cs="Times New Roman"/>
          <w:sz w:val="24"/>
          <w:szCs w:val="24"/>
        </w:rPr>
        <w:t xml:space="preserve"> in the last century underscores the need of cause-of-death analysis in determining the best future public health interventions. Finally, this paper contributes to our knowledge of lifespan inequality </w:t>
      </w:r>
      <w:r w:rsidR="00864E50">
        <w:rPr>
          <w:rFonts w:cs="Times New Roman"/>
          <w:sz w:val="24"/>
          <w:szCs w:val="24"/>
        </w:rPr>
        <w:t>in the Scandinavian region and suggests scope of improvement for Denmark.</w:t>
      </w:r>
      <w:commentRangeEnd w:id="13"/>
      <w:r w:rsidR="00B51BAC">
        <w:rPr>
          <w:rStyle w:val="CommentReference"/>
        </w:rPr>
        <w:commentReference w:id="13"/>
      </w:r>
    </w:p>
    <w:p w14:paraId="06C2E0A1" w14:textId="77777777" w:rsidR="00CD0C12" w:rsidRPr="00FE57CF" w:rsidRDefault="00CD0C12" w:rsidP="009304B9">
      <w:pPr>
        <w:rPr>
          <w:b/>
          <w:sz w:val="24"/>
          <w:szCs w:val="24"/>
        </w:rPr>
      </w:pPr>
    </w:p>
    <w:p w14:paraId="2B795EEF" w14:textId="718EEF5F" w:rsidR="003C22DE" w:rsidRPr="00FE57CF" w:rsidRDefault="00981D30" w:rsidP="009304B9">
      <w:pPr>
        <w:rPr>
          <w:b/>
          <w:sz w:val="24"/>
          <w:szCs w:val="24"/>
        </w:rPr>
      </w:pPr>
      <w:r w:rsidRPr="00FE57CF">
        <w:rPr>
          <w:b/>
          <w:sz w:val="24"/>
          <w:szCs w:val="24"/>
        </w:rPr>
        <w:t>D</w:t>
      </w:r>
      <w:r w:rsidR="002F3ACA" w:rsidRPr="00FE57CF">
        <w:rPr>
          <w:b/>
          <w:sz w:val="24"/>
          <w:szCs w:val="24"/>
        </w:rPr>
        <w:t>ata and Methods</w:t>
      </w:r>
    </w:p>
    <w:p w14:paraId="1F7F0A85" w14:textId="77777777" w:rsidR="009304B9" w:rsidRPr="00FE57CF" w:rsidRDefault="009304B9" w:rsidP="009304B9">
      <w:pPr>
        <w:rPr>
          <w:b/>
          <w:sz w:val="24"/>
          <w:szCs w:val="24"/>
        </w:rPr>
      </w:pPr>
    </w:p>
    <w:p w14:paraId="1D1D993D" w14:textId="55E4019F" w:rsidR="003F6ED2" w:rsidRPr="00FE57CF" w:rsidRDefault="00981D30" w:rsidP="003C22DE">
      <w:pPr>
        <w:autoSpaceDE w:val="0"/>
        <w:autoSpaceDN w:val="0"/>
        <w:adjustRightInd w:val="0"/>
        <w:spacing w:after="100" w:afterAutospacing="1" w:line="480" w:lineRule="auto"/>
        <w:jc w:val="both"/>
        <w:rPr>
          <w:rFonts w:cs="Times New Roman"/>
          <w:sz w:val="24"/>
          <w:szCs w:val="24"/>
        </w:rPr>
      </w:pPr>
      <w:del w:id="14" w:author="Rune Lindahl-Jacobsen" w:date="2017-10-04T08:39:00Z">
        <w:r w:rsidRPr="00FE57CF" w:rsidDel="00B51BAC">
          <w:rPr>
            <w:rFonts w:cs="Times New Roman"/>
            <w:sz w:val="24"/>
            <w:szCs w:val="24"/>
          </w:rPr>
          <w:delText>We use public</w:delText>
        </w:r>
      </w:del>
      <w:del w:id="15" w:author="Rune Lindahl-Jacobsen" w:date="2017-10-04T08:38:00Z">
        <w:r w:rsidRPr="00FE57CF" w:rsidDel="00B51BAC">
          <w:rPr>
            <w:rFonts w:cs="Times New Roman"/>
            <w:sz w:val="24"/>
            <w:szCs w:val="24"/>
          </w:rPr>
          <w:delText xml:space="preserve">ly </w:delText>
        </w:r>
      </w:del>
      <w:del w:id="16" w:author="Rune Lindahl-Jacobsen" w:date="2017-10-04T08:39:00Z">
        <w:r w:rsidRPr="00FE57CF" w:rsidDel="00B51BAC">
          <w:rPr>
            <w:rFonts w:cs="Times New Roman"/>
            <w:sz w:val="24"/>
            <w:szCs w:val="24"/>
          </w:rPr>
          <w:delText>available p</w:delText>
        </w:r>
      </w:del>
      <w:ins w:id="17" w:author="Rune Lindahl-Jacobsen" w:date="2017-10-04T08:39:00Z">
        <w:r w:rsidR="00B51BAC">
          <w:rPr>
            <w:rFonts w:cs="Times New Roman"/>
            <w:sz w:val="24"/>
            <w:szCs w:val="24"/>
          </w:rPr>
          <w:t>P</w:t>
        </w:r>
      </w:ins>
      <w:r w:rsidRPr="00FE57CF">
        <w:rPr>
          <w:rFonts w:cs="Times New Roman"/>
          <w:sz w:val="24"/>
          <w:szCs w:val="24"/>
        </w:rPr>
        <w:t>eriod life</w:t>
      </w:r>
      <w:ins w:id="18" w:author="Rune Lindahl-Jacobsen" w:date="2017-10-04T08:39:00Z">
        <w:r w:rsidR="00B51BAC">
          <w:rPr>
            <w:rFonts w:cs="Times New Roman"/>
            <w:sz w:val="24"/>
            <w:szCs w:val="24"/>
          </w:rPr>
          <w:t xml:space="preserve"> </w:t>
        </w:r>
      </w:ins>
      <w:r w:rsidRPr="00FE57CF">
        <w:rPr>
          <w:rFonts w:cs="Times New Roman"/>
          <w:sz w:val="24"/>
          <w:szCs w:val="24"/>
        </w:rPr>
        <w:t>tables</w:t>
      </w:r>
      <w:ins w:id="19" w:author="Rune Lindahl-Jacobsen" w:date="2017-10-04T08:39:00Z">
        <w:r w:rsidR="00B51BAC">
          <w:rPr>
            <w:rFonts w:cs="Times New Roman"/>
            <w:sz w:val="24"/>
            <w:szCs w:val="24"/>
          </w:rPr>
          <w:t xml:space="preserve"> </w:t>
        </w:r>
      </w:ins>
      <w:ins w:id="20" w:author="Rune Lindahl-Jacobsen" w:date="2017-10-04T08:40:00Z">
        <w:r w:rsidR="00B51BAC">
          <w:rPr>
            <w:rFonts w:cs="Times New Roman"/>
            <w:sz w:val="24"/>
            <w:szCs w:val="24"/>
          </w:rPr>
          <w:t xml:space="preserve">with one year age intervals </w:t>
        </w:r>
      </w:ins>
      <w:ins w:id="21" w:author="Rune Lindahl-Jacobsen" w:date="2017-10-04T08:39:00Z">
        <w:r w:rsidR="00B51BAC">
          <w:rPr>
            <w:rFonts w:cs="Times New Roman"/>
            <w:sz w:val="24"/>
            <w:szCs w:val="24"/>
          </w:rPr>
          <w:t>w</w:t>
        </w:r>
      </w:ins>
      <w:ins w:id="22" w:author="Rune Lindahl-Jacobsen" w:date="2017-10-04T08:40:00Z">
        <w:r w:rsidR="00B51BAC">
          <w:rPr>
            <w:rFonts w:cs="Times New Roman"/>
            <w:sz w:val="24"/>
            <w:szCs w:val="24"/>
          </w:rPr>
          <w:t>ere</w:t>
        </w:r>
      </w:ins>
      <w:ins w:id="23" w:author="Rune Lindahl-Jacobsen" w:date="2017-10-04T08:39:00Z">
        <w:r w:rsidR="00B51BAC">
          <w:rPr>
            <w:rFonts w:cs="Times New Roman"/>
            <w:sz w:val="24"/>
            <w:szCs w:val="24"/>
          </w:rPr>
          <w:t xml:space="preserve"> retrieved</w:t>
        </w:r>
      </w:ins>
      <w:r w:rsidRPr="00FE57CF">
        <w:rPr>
          <w:rFonts w:cs="Times New Roman"/>
          <w:sz w:val="24"/>
          <w:szCs w:val="24"/>
        </w:rPr>
        <w:t xml:space="preserve"> from the Human Mortality Database</w:t>
      </w:r>
      <w:r w:rsidR="00F93781" w:rsidRPr="00FE57CF">
        <w:rPr>
          <w:rFonts w:cs="Times New Roman"/>
          <w:sz w:val="24"/>
          <w:szCs w:val="24"/>
        </w:rPr>
        <w:t xml:space="preserve"> </w:t>
      </w:r>
      <w:r w:rsidR="00F35192" w:rsidRPr="00FE57CF">
        <w:rPr>
          <w:rFonts w:cs="Times New Roman"/>
          <w:sz w:val="24"/>
          <w:szCs w:val="24"/>
        </w:rPr>
        <w:fldChar w:fldCharType="begin"/>
      </w:r>
      <w:r w:rsidR="009722D2">
        <w:rPr>
          <w:rFonts w:cs="Times New Roman"/>
          <w:sz w:val="24"/>
          <w:szCs w:val="24"/>
        </w:rPr>
        <w:instrText xml:space="preserve"> ADDIN EN.CITE &lt;EndNote&gt;&lt;Cite&gt;&lt;Author&gt;Human Mortality Database. University of California&lt;/Author&gt;&lt;Year&gt;2017&lt;/Year&gt;&lt;RecNum&gt;13&lt;/RecNum&gt;&lt;DisplayText&gt;(9)&lt;/DisplayText&gt;&lt;record&gt;&lt;rec-number&gt;13&lt;/rec-number&gt;&lt;foreign-keys&gt;&lt;key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FE57CF">
        <w:rPr>
          <w:rFonts w:cs="Times New Roman"/>
          <w:sz w:val="24"/>
          <w:szCs w:val="24"/>
        </w:rPr>
        <w:fldChar w:fldCharType="separate"/>
      </w:r>
      <w:r w:rsidR="009722D2">
        <w:rPr>
          <w:rFonts w:cs="Times New Roman"/>
          <w:noProof/>
          <w:sz w:val="24"/>
          <w:szCs w:val="24"/>
        </w:rPr>
        <w:t>(9)</w:t>
      </w:r>
      <w:r w:rsidR="00F35192" w:rsidRPr="00FE57CF">
        <w:rPr>
          <w:rFonts w:cs="Times New Roman"/>
          <w:sz w:val="24"/>
          <w:szCs w:val="24"/>
        </w:rPr>
        <w:fldChar w:fldCharType="end"/>
      </w:r>
      <w:r w:rsidRPr="00FE57CF">
        <w:rPr>
          <w:rFonts w:cs="Times New Roman"/>
          <w:sz w:val="24"/>
          <w:szCs w:val="24"/>
        </w:rPr>
        <w:t xml:space="preserve"> for Denmark</w:t>
      </w:r>
      <w:r w:rsidR="004F43FB">
        <w:rPr>
          <w:rFonts w:cs="Times New Roman"/>
          <w:sz w:val="24"/>
          <w:szCs w:val="24"/>
        </w:rPr>
        <w:t>, Sweden and Norway</w:t>
      </w:r>
      <w:r w:rsidRPr="00FE57CF">
        <w:rPr>
          <w:rFonts w:cs="Times New Roman"/>
          <w:sz w:val="24"/>
          <w:szCs w:val="24"/>
        </w:rPr>
        <w:t xml:space="preserve"> </w:t>
      </w:r>
      <w:del w:id="24" w:author="Rune Lindahl-Jacobsen" w:date="2017-10-04T08:40:00Z">
        <w:r w:rsidR="007D5106" w:rsidDel="00B51BAC">
          <w:rPr>
            <w:rFonts w:cs="Times New Roman"/>
            <w:sz w:val="24"/>
            <w:szCs w:val="24"/>
          </w:rPr>
          <w:delText>from</w:delText>
        </w:r>
        <w:r w:rsidRPr="00FE57CF" w:rsidDel="00B51BAC">
          <w:rPr>
            <w:rFonts w:cs="Times New Roman"/>
            <w:sz w:val="24"/>
            <w:szCs w:val="24"/>
          </w:rPr>
          <w:delText xml:space="preserve"> </w:delText>
        </w:r>
      </w:del>
      <w:ins w:id="25" w:author="Rune Lindahl-Jacobsen" w:date="2017-10-04T08:41:00Z">
        <w:r w:rsidR="00B51BAC">
          <w:rPr>
            <w:rFonts w:cs="Times New Roman"/>
            <w:sz w:val="24"/>
            <w:szCs w:val="24"/>
          </w:rPr>
          <w:t>from</w:t>
        </w:r>
      </w:ins>
      <w:ins w:id="26" w:author="Rune Lindahl-Jacobsen" w:date="2017-10-04T08:40:00Z">
        <w:r w:rsidR="00B51BAC" w:rsidRPr="00FE57CF">
          <w:rPr>
            <w:rFonts w:cs="Times New Roman"/>
            <w:sz w:val="24"/>
            <w:szCs w:val="24"/>
          </w:rPr>
          <w:t xml:space="preserve"> </w:t>
        </w:r>
      </w:ins>
      <w:r w:rsidRPr="00FE57CF">
        <w:rPr>
          <w:rFonts w:cs="Times New Roman"/>
          <w:sz w:val="24"/>
          <w:szCs w:val="24"/>
        </w:rPr>
        <w:t>1960</w:t>
      </w:r>
      <w:r w:rsidR="007D5106">
        <w:rPr>
          <w:rFonts w:cs="Times New Roman"/>
          <w:sz w:val="24"/>
          <w:szCs w:val="24"/>
        </w:rPr>
        <w:t xml:space="preserve"> to 2014</w:t>
      </w:r>
      <w:r w:rsidRPr="00FE57CF">
        <w:rPr>
          <w:rFonts w:cs="Times New Roman"/>
          <w:sz w:val="24"/>
          <w:szCs w:val="24"/>
        </w:rPr>
        <w:t xml:space="preserve">. These data contain </w:t>
      </w:r>
      <w:r w:rsidR="009E6E4E" w:rsidRPr="00FE57CF">
        <w:rPr>
          <w:rFonts w:cs="Times New Roman"/>
          <w:sz w:val="24"/>
          <w:szCs w:val="24"/>
        </w:rPr>
        <w:t xml:space="preserve">high quality </w:t>
      </w:r>
      <w:r w:rsidRPr="00FE57CF">
        <w:rPr>
          <w:rFonts w:cs="Times New Roman"/>
          <w:sz w:val="24"/>
          <w:szCs w:val="24"/>
        </w:rPr>
        <w:t xml:space="preserve">information </w:t>
      </w:r>
      <w:r w:rsidR="00F35192" w:rsidRPr="00FE57CF">
        <w:rPr>
          <w:rFonts w:cs="Times New Roman"/>
          <w:sz w:val="24"/>
          <w:szCs w:val="24"/>
        </w:rPr>
        <w:t>on</w:t>
      </w:r>
      <w:r w:rsidRPr="00FE57CF">
        <w:rPr>
          <w:rFonts w:cs="Times New Roman"/>
          <w:sz w:val="24"/>
          <w:szCs w:val="24"/>
        </w:rPr>
        <w:t xml:space="preserve"> lifetable</w:t>
      </w:r>
      <w:del w:id="27" w:author="Rune Lindahl-Jacobsen" w:date="2017-10-04T08:41:00Z">
        <w:r w:rsidRPr="00FE57CF" w:rsidDel="00B51BAC">
          <w:rPr>
            <w:rFonts w:cs="Times New Roman"/>
            <w:sz w:val="24"/>
            <w:szCs w:val="24"/>
          </w:rPr>
          <w:delText>’s</w:delText>
        </w:r>
      </w:del>
      <w:r w:rsidRPr="00FE57CF">
        <w:rPr>
          <w:rFonts w:cs="Times New Roman"/>
          <w:sz w:val="24"/>
          <w:szCs w:val="24"/>
        </w:rPr>
        <w:t xml:space="preserve"> measures, such as</w:t>
      </w:r>
      <w:r w:rsidR="00B054F4" w:rsidRPr="00FE57CF">
        <w:rPr>
          <w:rFonts w:cs="Times New Roman"/>
          <w:sz w:val="24"/>
          <w:szCs w:val="24"/>
        </w:rPr>
        <w:t xml:space="preserve"> the</w:t>
      </w:r>
      <w:r w:rsidRPr="00FE57CF">
        <w:rPr>
          <w:rFonts w:cs="Times New Roman"/>
          <w:sz w:val="24"/>
          <w:szCs w:val="24"/>
        </w:rPr>
        <w:t xml:space="preserve"> death distribution, survival function and life expectancy, by </w:t>
      </w:r>
      <w:del w:id="28" w:author="Rune Lindahl-Jacobsen" w:date="2017-10-04T08:41:00Z">
        <w:r w:rsidRPr="00FE57CF" w:rsidDel="00B51BAC">
          <w:rPr>
            <w:rFonts w:cs="Times New Roman"/>
            <w:sz w:val="24"/>
            <w:szCs w:val="24"/>
          </w:rPr>
          <w:delText xml:space="preserve">single </w:delText>
        </w:r>
      </w:del>
      <w:r w:rsidRPr="00FE57CF">
        <w:rPr>
          <w:rFonts w:cs="Times New Roman"/>
          <w:sz w:val="24"/>
          <w:szCs w:val="24"/>
        </w:rPr>
        <w:t xml:space="preserve">age and sex. </w:t>
      </w:r>
      <w:r w:rsidR="003F6ED2" w:rsidRPr="00FE57CF">
        <w:rPr>
          <w:rFonts w:cs="Times New Roman"/>
          <w:sz w:val="24"/>
          <w:szCs w:val="24"/>
        </w:rPr>
        <w:t>We use</w:t>
      </w:r>
      <w:ins w:id="29" w:author="Rune Lindahl-Jacobsen" w:date="2017-10-04T08:42:00Z">
        <w:r w:rsidR="00B51BAC">
          <w:rPr>
            <w:rFonts w:cs="Times New Roman"/>
            <w:sz w:val="24"/>
            <w:szCs w:val="24"/>
          </w:rPr>
          <w:t>d</w:t>
        </w:r>
      </w:ins>
      <w:r w:rsidR="003F6ED2" w:rsidRPr="00FE57CF">
        <w:rPr>
          <w:rFonts w:cs="Times New Roman"/>
          <w:sz w:val="24"/>
          <w:szCs w:val="24"/>
        </w:rPr>
        <w:t xml:space="preserve"> </w:t>
      </w:r>
      <w:r w:rsidR="004F43FB">
        <w:rPr>
          <w:rFonts w:cs="Times New Roman"/>
          <w:sz w:val="24"/>
          <w:szCs w:val="24"/>
        </w:rPr>
        <w:t>cause</w:t>
      </w:r>
      <w:ins w:id="30" w:author="Rune Lindahl-Jacobsen" w:date="2017-10-04T08:42:00Z">
        <w:r w:rsidR="00B51BAC">
          <w:rPr>
            <w:rFonts w:cs="Times New Roman"/>
            <w:sz w:val="24"/>
            <w:szCs w:val="24"/>
          </w:rPr>
          <w:t xml:space="preserve">s </w:t>
        </w:r>
      </w:ins>
      <w:del w:id="31" w:author="Rune Lindahl-Jacobsen" w:date="2017-10-04T08:42:00Z">
        <w:r w:rsidR="004F43FB" w:rsidDel="00B51BAC">
          <w:rPr>
            <w:rFonts w:cs="Times New Roman"/>
            <w:sz w:val="24"/>
            <w:szCs w:val="24"/>
          </w:rPr>
          <w:delText>-</w:delText>
        </w:r>
      </w:del>
      <w:r w:rsidR="004F43FB">
        <w:rPr>
          <w:rFonts w:cs="Times New Roman"/>
          <w:sz w:val="24"/>
          <w:szCs w:val="24"/>
        </w:rPr>
        <w:t>of</w:t>
      </w:r>
      <w:del w:id="32" w:author="Rune Lindahl-Jacobsen" w:date="2017-10-04T08:42:00Z">
        <w:r w:rsidR="004F43FB" w:rsidDel="00B51BAC">
          <w:rPr>
            <w:rFonts w:cs="Times New Roman"/>
            <w:sz w:val="24"/>
            <w:szCs w:val="24"/>
          </w:rPr>
          <w:delText>-</w:delText>
        </w:r>
      </w:del>
      <w:ins w:id="33" w:author="Rune Lindahl-Jacobsen" w:date="2017-10-04T08:42:00Z">
        <w:r w:rsidR="00B51BAC">
          <w:rPr>
            <w:rFonts w:cs="Times New Roman"/>
            <w:sz w:val="24"/>
            <w:szCs w:val="24"/>
          </w:rPr>
          <w:t xml:space="preserve"> </w:t>
        </w:r>
      </w:ins>
      <w:r w:rsidR="004F43FB">
        <w:rPr>
          <w:rFonts w:cs="Times New Roman"/>
          <w:sz w:val="24"/>
          <w:szCs w:val="24"/>
        </w:rPr>
        <w:t xml:space="preserve">death </w:t>
      </w:r>
      <w:r w:rsidR="003F6ED2" w:rsidRPr="00FE57CF">
        <w:rPr>
          <w:rFonts w:cs="Times New Roman"/>
          <w:sz w:val="24"/>
          <w:szCs w:val="24"/>
        </w:rPr>
        <w:t xml:space="preserve">data from </w:t>
      </w:r>
      <w:r w:rsidR="004166F4" w:rsidRPr="00FE57CF">
        <w:rPr>
          <w:rFonts w:cs="Times New Roman"/>
          <w:sz w:val="24"/>
          <w:szCs w:val="24"/>
        </w:rPr>
        <w:t xml:space="preserve">the </w:t>
      </w:r>
      <w:r w:rsidR="003D0519">
        <w:rPr>
          <w:rFonts w:cs="Times New Roman"/>
          <w:sz w:val="24"/>
          <w:szCs w:val="24"/>
        </w:rPr>
        <w:t>WHO</w:t>
      </w:r>
      <w:r w:rsidR="004166F4" w:rsidRPr="00FE57CF">
        <w:rPr>
          <w:rFonts w:cs="Times New Roman"/>
          <w:sz w:val="24"/>
          <w:szCs w:val="24"/>
        </w:rPr>
        <w:t xml:space="preserve"> Database</w:t>
      </w:r>
      <w:del w:id="34" w:author="Rune Lindahl-Jacobsen" w:date="2017-10-04T08:42:00Z">
        <w:r w:rsidR="004166F4" w:rsidRPr="00FE57CF" w:rsidDel="00B51BAC">
          <w:rPr>
            <w:rFonts w:cs="Times New Roman"/>
            <w:sz w:val="24"/>
            <w:szCs w:val="24"/>
          </w:rPr>
          <w:delText xml:space="preserve"> </w:delText>
        </w:r>
      </w:del>
      <w:r w:rsidR="004166F4" w:rsidRPr="00FE57CF">
        <w:rPr>
          <w:rFonts w:cs="Times New Roman"/>
          <w:sz w:val="24"/>
          <w:szCs w:val="24"/>
        </w:rPr>
        <w:t xml:space="preserve"> to compute the proportion of deaths by cause, age, and sex in a given year</w:t>
      </w:r>
      <w:r w:rsidR="007D5106">
        <w:rPr>
          <w:rFonts w:cs="Times New Roman"/>
          <w:sz w:val="24"/>
          <w:szCs w:val="24"/>
        </w:rPr>
        <w:t xml:space="preserve"> for the same period</w:t>
      </w:r>
      <w:r w:rsidR="004166F4" w:rsidRPr="00FE57CF">
        <w:rPr>
          <w:rFonts w:cs="Times New Roman"/>
          <w:sz w:val="24"/>
          <w:szCs w:val="24"/>
        </w:rPr>
        <w:t xml:space="preserve"> </w:t>
      </w:r>
      <w:r w:rsidR="004166F4" w:rsidRPr="00FE57CF">
        <w:rPr>
          <w:rFonts w:cs="Times New Roman"/>
          <w:sz w:val="24"/>
          <w:szCs w:val="24"/>
        </w:rPr>
        <w:fldChar w:fldCharType="begin"/>
      </w:r>
      <w:r w:rsidR="009722D2">
        <w:rPr>
          <w:rFonts w:cs="Times New Roman"/>
          <w:sz w:val="24"/>
          <w:szCs w:val="24"/>
        </w:rPr>
        <w:instrText xml:space="preserve"> ADDIN EN.CITE &lt;EndNote&gt;&lt;Cite&gt;&lt;Author&gt;Organization&lt;/Author&gt;&lt;Year&gt;2017&lt;/Year&gt;&lt;RecNum&gt;112&lt;/RecNum&gt;&lt;DisplayText&gt;(10)&lt;/DisplayText&gt;&lt;record&gt;&lt;rec-number&gt;112&lt;/rec-number&gt;&lt;foreign-keys&gt;&lt;key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FE57CF">
        <w:rPr>
          <w:rFonts w:cs="Times New Roman"/>
          <w:sz w:val="24"/>
          <w:szCs w:val="24"/>
        </w:rPr>
        <w:fldChar w:fldCharType="separate"/>
      </w:r>
      <w:r w:rsidR="009722D2">
        <w:rPr>
          <w:rFonts w:cs="Times New Roman"/>
          <w:noProof/>
          <w:sz w:val="24"/>
          <w:szCs w:val="24"/>
        </w:rPr>
        <w:t>(10)</w:t>
      </w:r>
      <w:r w:rsidR="004166F4" w:rsidRPr="00FE57CF">
        <w:rPr>
          <w:rFonts w:cs="Times New Roman"/>
          <w:sz w:val="24"/>
          <w:szCs w:val="24"/>
        </w:rPr>
        <w:fldChar w:fldCharType="end"/>
      </w:r>
      <w:r w:rsidR="004166F4" w:rsidRPr="00FE57CF">
        <w:rPr>
          <w:rFonts w:cs="Times New Roman"/>
          <w:sz w:val="24"/>
          <w:szCs w:val="24"/>
        </w:rPr>
        <w:t>.</w:t>
      </w:r>
      <w:r w:rsidR="003D4697" w:rsidRPr="00FE57CF">
        <w:rPr>
          <w:rFonts w:cs="Times New Roman"/>
          <w:sz w:val="24"/>
          <w:szCs w:val="24"/>
        </w:rPr>
        <w:t xml:space="preserve"> </w:t>
      </w:r>
      <w:ins w:id="35" w:author="Rune Lindahl-Jacobsen" w:date="2017-10-04T08:43:00Z">
        <w:r w:rsidR="00B51BAC">
          <w:rPr>
            <w:rFonts w:cs="Times New Roman"/>
            <w:sz w:val="24"/>
            <w:szCs w:val="24"/>
          </w:rPr>
          <w:t xml:space="preserve">Causes of death data from the WHO mortality database is </w:t>
        </w:r>
      </w:ins>
      <w:ins w:id="36" w:author="Rune Lindahl-Jacobsen" w:date="2017-10-04T08:44:00Z">
        <w:r w:rsidR="00B51BAC">
          <w:rPr>
            <w:rFonts w:cs="Times New Roman"/>
            <w:sz w:val="24"/>
            <w:szCs w:val="24"/>
          </w:rPr>
          <w:t>available</w:t>
        </w:r>
      </w:ins>
      <w:ins w:id="37" w:author="Rune Lindahl-Jacobsen" w:date="2017-10-04T08:43:00Z">
        <w:r w:rsidR="00B51BAC">
          <w:rPr>
            <w:rFonts w:cs="Times New Roman"/>
            <w:sz w:val="24"/>
            <w:szCs w:val="24"/>
          </w:rPr>
          <w:t xml:space="preserve"> </w:t>
        </w:r>
      </w:ins>
      <w:ins w:id="38" w:author="Rune Lindahl-Jacobsen" w:date="2017-10-04T08:44:00Z">
        <w:r w:rsidR="00B51BAC">
          <w:rPr>
            <w:rFonts w:cs="Times New Roman"/>
            <w:sz w:val="24"/>
            <w:szCs w:val="24"/>
          </w:rPr>
          <w:t>in 5-year age and period categories</w:t>
        </w:r>
        <w:r w:rsidR="00C31007">
          <w:rPr>
            <w:rFonts w:cs="Times New Roman"/>
            <w:sz w:val="24"/>
            <w:szCs w:val="24"/>
          </w:rPr>
          <w:t xml:space="preserve"> (ref: </w:t>
        </w:r>
        <w:proofErr w:type="spellStart"/>
        <w:r w:rsidR="00C31007">
          <w:rPr>
            <w:rFonts w:cs="Times New Roman"/>
            <w:sz w:val="24"/>
            <w:szCs w:val="24"/>
          </w:rPr>
          <w:t>Whoisis</w:t>
        </w:r>
        <w:proofErr w:type="spellEnd"/>
        <w:r w:rsidR="00C31007">
          <w:rPr>
            <w:rFonts w:cs="Times New Roman"/>
            <w:sz w:val="24"/>
            <w:szCs w:val="24"/>
          </w:rPr>
          <w:t>)</w:t>
        </w:r>
        <w:r w:rsidR="00B51BAC">
          <w:rPr>
            <w:rFonts w:cs="Times New Roman"/>
            <w:sz w:val="24"/>
            <w:szCs w:val="24"/>
          </w:rPr>
          <w:t>.</w:t>
        </w:r>
      </w:ins>
      <w:ins w:id="39" w:author="Rune Lindahl-Jacobsen" w:date="2017-10-04T08:45:00Z">
        <w:r w:rsidR="00C31007">
          <w:rPr>
            <w:rFonts w:cs="Times New Roman"/>
            <w:sz w:val="24"/>
            <w:szCs w:val="24"/>
          </w:rPr>
          <w:t xml:space="preserve"> Ungrouping </w:t>
        </w:r>
      </w:ins>
      <w:ins w:id="40" w:author="Rune Lindahl-Jacobsen" w:date="2017-10-04T08:46:00Z">
        <w:r w:rsidR="00C31007">
          <w:rPr>
            <w:rFonts w:cs="Times New Roman"/>
            <w:sz w:val="24"/>
            <w:szCs w:val="24"/>
          </w:rPr>
          <w:t xml:space="preserve">into 1-year groups based on </w:t>
        </w:r>
      </w:ins>
      <w:ins w:id="41" w:author="Rune Lindahl-Jacobsen" w:date="2017-10-04T08:45:00Z">
        <w:r w:rsidR="00C31007">
          <w:rPr>
            <w:rFonts w:cs="Times New Roman"/>
            <w:sz w:val="24"/>
            <w:szCs w:val="24"/>
          </w:rPr>
          <w:t>these 5-years grouping</w:t>
        </w:r>
      </w:ins>
      <w:ins w:id="42" w:author="Rune Lindahl-Jacobsen" w:date="2017-10-04T08:46:00Z">
        <w:r w:rsidR="00C31007">
          <w:rPr>
            <w:rFonts w:cs="Times New Roman"/>
            <w:sz w:val="24"/>
            <w:szCs w:val="24"/>
          </w:rPr>
          <w:t>s</w:t>
        </w:r>
      </w:ins>
      <w:ins w:id="43" w:author="Rune Lindahl-Jacobsen" w:date="2017-10-04T08:45:00Z">
        <w:r w:rsidR="00C31007">
          <w:rPr>
            <w:rFonts w:cs="Times New Roman"/>
            <w:sz w:val="24"/>
            <w:szCs w:val="24"/>
          </w:rPr>
          <w:t xml:space="preserve"> has previous been shown useful for the </w:t>
        </w:r>
      </w:ins>
      <w:del w:id="44" w:author="Rune Lindahl-Jacobsen" w:date="2017-10-04T08:45:00Z">
        <w:r w:rsidR="003D4697" w:rsidRPr="00FE57CF" w:rsidDel="00C31007">
          <w:rPr>
            <w:rFonts w:cs="Times New Roman"/>
            <w:sz w:val="24"/>
            <w:szCs w:val="24"/>
          </w:rPr>
          <w:delText xml:space="preserve">To improve </w:delText>
        </w:r>
      </w:del>
      <w:r w:rsidR="003D4697" w:rsidRPr="00FE57CF">
        <w:rPr>
          <w:rFonts w:cs="Times New Roman"/>
          <w:sz w:val="24"/>
          <w:szCs w:val="24"/>
        </w:rPr>
        <w:t xml:space="preserve">accuracy </w:t>
      </w:r>
      <w:del w:id="45" w:author="Rune Lindahl-Jacobsen" w:date="2017-10-04T08:46:00Z">
        <w:r w:rsidR="003D4697" w:rsidRPr="00FE57CF" w:rsidDel="00C31007">
          <w:rPr>
            <w:rFonts w:cs="Times New Roman"/>
            <w:sz w:val="24"/>
            <w:szCs w:val="24"/>
          </w:rPr>
          <w:delText>o</w:delText>
        </w:r>
        <w:r w:rsidR="00A24A39" w:rsidDel="00C31007">
          <w:rPr>
            <w:rFonts w:cs="Times New Roman"/>
            <w:sz w:val="24"/>
            <w:szCs w:val="24"/>
          </w:rPr>
          <w:delText>f</w:delText>
        </w:r>
        <w:r w:rsidR="003D4697" w:rsidRPr="00FE57CF" w:rsidDel="00C31007">
          <w:rPr>
            <w:rFonts w:cs="Times New Roman"/>
            <w:sz w:val="24"/>
            <w:szCs w:val="24"/>
          </w:rPr>
          <w:delText xml:space="preserve"> </w:delText>
        </w:r>
      </w:del>
      <w:ins w:id="46" w:author="Rune Lindahl-Jacobsen" w:date="2017-10-04T08:46:00Z">
        <w:r w:rsidR="00C31007">
          <w:rPr>
            <w:rFonts w:cs="Times New Roman"/>
            <w:sz w:val="24"/>
            <w:szCs w:val="24"/>
          </w:rPr>
          <w:t>of the resulting</w:t>
        </w:r>
        <w:r w:rsidR="00C31007" w:rsidRPr="00FE57CF">
          <w:rPr>
            <w:rFonts w:cs="Times New Roman"/>
            <w:sz w:val="24"/>
            <w:szCs w:val="24"/>
          </w:rPr>
          <w:t xml:space="preserve"> </w:t>
        </w:r>
      </w:ins>
      <w:del w:id="47" w:author="Rune Lindahl-Jacobsen" w:date="2017-10-04T08:46:00Z">
        <w:r w:rsidR="003D4697" w:rsidRPr="00FE57CF" w:rsidDel="00C31007">
          <w:rPr>
            <w:rFonts w:cs="Times New Roman"/>
            <w:sz w:val="24"/>
            <w:szCs w:val="24"/>
          </w:rPr>
          <w:delText xml:space="preserve">our </w:delText>
        </w:r>
      </w:del>
      <w:r w:rsidR="003D4697" w:rsidRPr="00FE57CF">
        <w:rPr>
          <w:rFonts w:cs="Times New Roman"/>
          <w:sz w:val="24"/>
          <w:szCs w:val="24"/>
        </w:rPr>
        <w:t>estimates</w:t>
      </w:r>
      <w:ins w:id="48" w:author="Rune Lindahl-Jacobsen" w:date="2017-10-04T08:47:00Z">
        <w:r w:rsidR="00C31007">
          <w:rPr>
            <w:rFonts w:cs="Times New Roman"/>
            <w:sz w:val="24"/>
            <w:szCs w:val="24"/>
          </w:rPr>
          <w:t xml:space="preserve"> (ref </w:t>
        </w:r>
        <w:proofErr w:type="spellStart"/>
        <w:r w:rsidR="00C31007">
          <w:rPr>
            <w:rFonts w:cs="Times New Roman"/>
            <w:sz w:val="24"/>
            <w:szCs w:val="24"/>
          </w:rPr>
          <w:t>silvias</w:t>
        </w:r>
        <w:proofErr w:type="spellEnd"/>
        <w:r w:rsidR="00C31007">
          <w:rPr>
            <w:rFonts w:cs="Times New Roman"/>
            <w:sz w:val="24"/>
            <w:szCs w:val="24"/>
          </w:rPr>
          <w:t>)</w:t>
        </w:r>
      </w:ins>
      <w:ins w:id="49" w:author="Rune Lindahl-Jacobsen" w:date="2017-10-04T08:46:00Z">
        <w:r w:rsidR="00C31007">
          <w:rPr>
            <w:rFonts w:cs="Times New Roman"/>
            <w:sz w:val="24"/>
            <w:szCs w:val="24"/>
          </w:rPr>
          <w:t>. Thus, we</w:t>
        </w:r>
      </w:ins>
      <w:del w:id="50" w:author="Rune Lindahl-Jacobsen" w:date="2017-10-04T08:46:00Z">
        <w:r w:rsidR="003D4697" w:rsidRPr="00FE57CF" w:rsidDel="00C31007">
          <w:rPr>
            <w:rFonts w:cs="Times New Roman"/>
            <w:sz w:val="24"/>
            <w:szCs w:val="24"/>
          </w:rPr>
          <w:delText>, we</w:delText>
        </w:r>
      </w:del>
      <w:r w:rsidR="003D4697" w:rsidRPr="00FE57CF">
        <w:rPr>
          <w:rFonts w:cs="Times New Roman"/>
          <w:sz w:val="24"/>
          <w:szCs w:val="24"/>
        </w:rPr>
        <w:t xml:space="preserve"> ungrouped the cause-of-death data into single year ages </w:t>
      </w:r>
      <w:r w:rsidR="003D4697" w:rsidRPr="00FE57CF">
        <w:rPr>
          <w:rFonts w:cs="Times New Roman"/>
          <w:sz w:val="24"/>
          <w:szCs w:val="24"/>
        </w:rPr>
        <w:lastRenderedPageBreak/>
        <w:t>using efficient estimation of smooth distributions</w:t>
      </w:r>
      <w:r w:rsidR="00080867">
        <w:rPr>
          <w:rFonts w:cs="Times New Roman"/>
          <w:sz w:val="24"/>
          <w:szCs w:val="24"/>
        </w:rPr>
        <w:t xml:space="preserve"> and used the proportions in the single-age lifetables</w:t>
      </w:r>
      <w:r w:rsidR="003D4697" w:rsidRPr="00FE57CF">
        <w:rPr>
          <w:rFonts w:cs="Times New Roman"/>
          <w:sz w:val="24"/>
          <w:szCs w:val="24"/>
        </w:rPr>
        <w:t xml:space="preserve"> </w:t>
      </w:r>
      <w:r w:rsidR="003D4697" w:rsidRPr="00FE57CF">
        <w:rPr>
          <w:rFonts w:cs="Times New Roman"/>
          <w:sz w:val="24"/>
          <w:szCs w:val="24"/>
        </w:rPr>
        <w:fldChar w:fldCharType="begin"/>
      </w:r>
      <w:r w:rsidR="009722D2">
        <w:rPr>
          <w:rFonts w:cs="Times New Roman"/>
          <w:sz w:val="24"/>
          <w:szCs w:val="24"/>
        </w:rPr>
        <w:instrText xml:space="preserve"> ADDIN EN.CITE &lt;EndNote&gt;&lt;Cite&gt;&lt;Author&gt;Rizzi&lt;/Author&gt;&lt;Year&gt;2015&lt;/Year&gt;&lt;RecNum&gt;115&lt;/RecNum&gt;&lt;DisplayText&gt;(11)&lt;/DisplayText&gt;&lt;record&gt;&lt;rec-number&gt;115&lt;/rec-number&gt;&lt;foreign-keys&gt;&lt;key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FE57CF">
        <w:rPr>
          <w:rFonts w:cs="Times New Roman"/>
          <w:sz w:val="24"/>
          <w:szCs w:val="24"/>
        </w:rPr>
        <w:fldChar w:fldCharType="separate"/>
      </w:r>
      <w:r w:rsidR="009722D2">
        <w:rPr>
          <w:rFonts w:cs="Times New Roman"/>
          <w:noProof/>
          <w:sz w:val="24"/>
          <w:szCs w:val="24"/>
        </w:rPr>
        <w:t>(11)</w:t>
      </w:r>
      <w:r w:rsidR="003D4697" w:rsidRPr="00FE57CF">
        <w:rPr>
          <w:rFonts w:cs="Times New Roman"/>
          <w:sz w:val="24"/>
          <w:szCs w:val="24"/>
        </w:rPr>
        <w:fldChar w:fldCharType="end"/>
      </w:r>
      <w:r w:rsidR="003D4697" w:rsidRPr="00FE57CF">
        <w:rPr>
          <w:rFonts w:cs="Times New Roman"/>
          <w:sz w:val="24"/>
          <w:szCs w:val="24"/>
        </w:rPr>
        <w:t>.</w:t>
      </w:r>
    </w:p>
    <w:p w14:paraId="02D4120F" w14:textId="77777777" w:rsidR="003C22DE" w:rsidRPr="00FE57CF" w:rsidRDefault="005E392D" w:rsidP="003C22DE">
      <w:pPr>
        <w:autoSpaceDE w:val="0"/>
        <w:autoSpaceDN w:val="0"/>
        <w:adjustRightInd w:val="0"/>
        <w:spacing w:after="100" w:afterAutospacing="1" w:line="480" w:lineRule="auto"/>
        <w:jc w:val="both"/>
        <w:rPr>
          <w:rFonts w:cs="Times New Roman"/>
          <w:b/>
          <w:sz w:val="24"/>
          <w:szCs w:val="24"/>
        </w:rPr>
      </w:pPr>
      <w:r w:rsidRPr="00FE57CF">
        <w:rPr>
          <w:b/>
          <w:i/>
          <w:sz w:val="24"/>
          <w:szCs w:val="24"/>
        </w:rPr>
        <w:t>Cause-of-death classification</w:t>
      </w:r>
    </w:p>
    <w:p w14:paraId="4FF6EEC4" w14:textId="0E32EC93" w:rsidR="00F02FA8" w:rsidRDefault="002E4A25" w:rsidP="002E4A25">
      <w:pPr>
        <w:autoSpaceDE w:val="0"/>
        <w:autoSpaceDN w:val="0"/>
        <w:adjustRightInd w:val="0"/>
        <w:spacing w:after="100" w:afterAutospacing="1" w:line="480" w:lineRule="auto"/>
        <w:ind w:firstLine="720"/>
        <w:jc w:val="both"/>
        <w:rPr>
          <w:rFonts w:cs="Times New Roman"/>
          <w:sz w:val="24"/>
          <w:szCs w:val="24"/>
        </w:rPr>
      </w:pPr>
      <w:r>
        <w:rPr>
          <w:rFonts w:cs="Times New Roman"/>
          <w:sz w:val="24"/>
          <w:szCs w:val="24"/>
        </w:rPr>
        <w:t xml:space="preserve">Data on causes of death was classified using </w:t>
      </w:r>
      <w:r w:rsidR="003E5DBA">
        <w:rPr>
          <w:rFonts w:cs="Times New Roman"/>
          <w:sz w:val="24"/>
          <w:szCs w:val="24"/>
        </w:rPr>
        <w:t>the seventh</w:t>
      </w:r>
      <w:r>
        <w:rPr>
          <w:rFonts w:cs="Times New Roman"/>
          <w:sz w:val="24"/>
          <w:szCs w:val="24"/>
        </w:rPr>
        <w:t xml:space="preserve">, </w:t>
      </w:r>
      <w:r w:rsidR="003E5DBA">
        <w:rPr>
          <w:rFonts w:cs="Times New Roman"/>
          <w:sz w:val="24"/>
          <w:szCs w:val="24"/>
        </w:rPr>
        <w:t>eighth</w:t>
      </w:r>
      <w:r>
        <w:rPr>
          <w:rFonts w:cs="Times New Roman"/>
          <w:sz w:val="24"/>
          <w:szCs w:val="24"/>
        </w:rPr>
        <w:t xml:space="preserve">, </w:t>
      </w:r>
      <w:r w:rsidR="003E5DBA">
        <w:rPr>
          <w:rFonts w:cs="Times New Roman"/>
          <w:sz w:val="24"/>
          <w:szCs w:val="24"/>
        </w:rPr>
        <w:t>ninth and tenth</w:t>
      </w:r>
      <w:r>
        <w:rPr>
          <w:rFonts w:cs="Times New Roman"/>
          <w:sz w:val="24"/>
          <w:szCs w:val="24"/>
        </w:rPr>
        <w:t xml:space="preserve"> </w:t>
      </w:r>
      <w:r w:rsidR="003E5DBA">
        <w:rPr>
          <w:rFonts w:cs="Times New Roman"/>
          <w:sz w:val="24"/>
          <w:szCs w:val="24"/>
        </w:rPr>
        <w:t xml:space="preserve">revisions </w:t>
      </w:r>
      <w:r>
        <w:rPr>
          <w:rFonts w:cs="Times New Roman"/>
          <w:sz w:val="24"/>
          <w:szCs w:val="24"/>
        </w:rPr>
        <w:t xml:space="preserve">of the </w:t>
      </w:r>
      <w:r w:rsidR="005E392D" w:rsidRPr="00FE57CF">
        <w:rPr>
          <w:rFonts w:cs="Times New Roman"/>
          <w:sz w:val="24"/>
          <w:szCs w:val="24"/>
        </w:rPr>
        <w:t>International Classificatio</w:t>
      </w:r>
      <w:r w:rsidR="00D91FB4" w:rsidRPr="00FE57CF">
        <w:rPr>
          <w:rFonts w:cs="Times New Roman"/>
          <w:sz w:val="24"/>
          <w:szCs w:val="24"/>
        </w:rPr>
        <w:t>n of Diseases (ICD)</w:t>
      </w:r>
      <w:r>
        <w:rPr>
          <w:rFonts w:cs="Times New Roman"/>
          <w:sz w:val="24"/>
          <w:szCs w:val="24"/>
        </w:rPr>
        <w:t xml:space="preserve"> during the period studied. For instance, in  Denmark</w:t>
      </w:r>
      <w:r w:rsidR="007D5106">
        <w:rPr>
          <w:rFonts w:cs="Times New Roman"/>
          <w:sz w:val="24"/>
          <w:szCs w:val="24"/>
        </w:rPr>
        <w:t xml:space="preserve"> revision 7 in 1960-1968, then revision 8</w:t>
      </w:r>
      <w:r w:rsidR="005E392D" w:rsidRPr="00FE57CF">
        <w:rPr>
          <w:rFonts w:cs="Times New Roman"/>
          <w:sz w:val="24"/>
          <w:szCs w:val="24"/>
        </w:rPr>
        <w:t xml:space="preserve"> </w:t>
      </w:r>
      <w:r w:rsidR="00347B3A" w:rsidRPr="00FE57CF">
        <w:rPr>
          <w:rFonts w:cs="Times New Roman"/>
          <w:sz w:val="24"/>
          <w:szCs w:val="24"/>
        </w:rPr>
        <w:t>until 1994, followed by the 10</w:t>
      </w:r>
      <w:r w:rsidR="00347B3A" w:rsidRPr="00FE57CF">
        <w:rPr>
          <w:rFonts w:cs="Times New Roman"/>
          <w:sz w:val="24"/>
          <w:szCs w:val="24"/>
          <w:vertAlign w:val="superscript"/>
        </w:rPr>
        <w:t>th</w:t>
      </w:r>
      <w:r w:rsidR="00347B3A" w:rsidRPr="00FE57CF">
        <w:rPr>
          <w:rFonts w:cs="Times New Roman"/>
          <w:sz w:val="24"/>
          <w:szCs w:val="24"/>
        </w:rPr>
        <w:t xml:space="preserve"> revision</w:t>
      </w:r>
      <w:r>
        <w:rPr>
          <w:rFonts w:cs="Times New Roman"/>
          <w:sz w:val="24"/>
          <w:szCs w:val="24"/>
        </w:rPr>
        <w:t xml:space="preserve"> thereafter</w:t>
      </w:r>
      <w:r w:rsidR="00FF1B8E" w:rsidRPr="00FE57CF">
        <w:rPr>
          <w:rFonts w:cs="Times New Roman"/>
          <w:sz w:val="24"/>
          <w:szCs w:val="24"/>
        </w:rPr>
        <w:t xml:space="preserve"> </w:t>
      </w:r>
      <w:r w:rsidR="00FF1B8E" w:rsidRPr="00FE57CF">
        <w:rPr>
          <w:rFonts w:cs="Times New Roman"/>
          <w:sz w:val="24"/>
          <w:szCs w:val="24"/>
        </w:rPr>
        <w:fldChar w:fldCharType="begin"/>
      </w:r>
      <w:r w:rsidR="009722D2">
        <w:rPr>
          <w:rFonts w:cs="Times New Roman"/>
          <w:sz w:val="24"/>
          <w:szCs w:val="24"/>
        </w:rPr>
        <w:instrText xml:space="preserve"> ADDIN EN.CITE &lt;EndNote&gt;&lt;Cite&gt;&lt;Author&gt;Erlangsen&lt;/Author&gt;&lt;Year&gt;2015&lt;/Year&gt;&lt;RecNum&gt;113&lt;/RecNum&gt;&lt;DisplayText&gt;(12)&lt;/DisplayText&gt;&lt;record&gt;&lt;rec-number&gt;113&lt;/rec-number&gt;&lt;foreign-keys&gt;&lt;key app="EN" db-id="pdtewsetrssszaepssypw0pjxx5d29tdt2d9" timestamp="1499261126"&gt;113&lt;/key&gt;&lt;/foreign-keys&gt;&lt;ref-type name="Journal Article"&gt;17&lt;/ref-type&gt;&lt;contributors&gt;&lt;authors&gt;&lt;author&gt;Erlangsen, Annette&lt;/author&gt;&lt;author&gt;Fedyszyn, Izabela&lt;/author&gt;&lt;/authors&gt;&lt;/contributors&gt;&lt;titles&gt;&lt;title&gt;Danish nationwide registers for public health and health-related research&lt;/title&gt;&lt;secondary-title&gt;Scandinavian Journal of Social Medicine&lt;/secondary-title&gt;&lt;/titles&gt;&lt;periodical&gt;&lt;full-title&gt;Scandinavian Journal of Social Medicine&lt;/full-title&gt;&lt;/periodical&gt;&lt;pages&gt;333-339&lt;/pages&gt;&lt;volume&gt;43&lt;/volume&gt;&lt;number&gt;4&lt;/number&gt;&lt;dates&gt;&lt;year&gt;2015&lt;/year&gt;&lt;/dates&gt;&lt;isbn&gt;0300-8037&lt;/isbn&gt;&lt;urls&gt;&lt;/urls&gt;&lt;/record&gt;&lt;/Cite&gt;&lt;/EndNote&gt;</w:instrText>
      </w:r>
      <w:r w:rsidR="00FF1B8E" w:rsidRPr="00FE57CF">
        <w:rPr>
          <w:rFonts w:cs="Times New Roman"/>
          <w:sz w:val="24"/>
          <w:szCs w:val="24"/>
        </w:rPr>
        <w:fldChar w:fldCharType="separate"/>
      </w:r>
      <w:r w:rsidR="009722D2">
        <w:rPr>
          <w:rFonts w:cs="Times New Roman"/>
          <w:noProof/>
          <w:sz w:val="24"/>
          <w:szCs w:val="24"/>
        </w:rPr>
        <w:t>(12)</w:t>
      </w:r>
      <w:r w:rsidR="00FF1B8E" w:rsidRPr="00FE57CF">
        <w:rPr>
          <w:rFonts w:cs="Times New Roman"/>
          <w:sz w:val="24"/>
          <w:szCs w:val="24"/>
        </w:rPr>
        <w:fldChar w:fldCharType="end"/>
      </w:r>
      <w:r w:rsidR="00076F20">
        <w:rPr>
          <w:rFonts w:cs="Times New Roman"/>
          <w:sz w:val="24"/>
          <w:szCs w:val="24"/>
        </w:rPr>
        <w:t>, while Sweden and Norway did include the 9</w:t>
      </w:r>
      <w:r w:rsidR="00076F20" w:rsidRPr="00076F20">
        <w:rPr>
          <w:rFonts w:cs="Times New Roman"/>
          <w:sz w:val="24"/>
          <w:szCs w:val="24"/>
          <w:vertAlign w:val="superscript"/>
        </w:rPr>
        <w:t>th</w:t>
      </w:r>
      <w:r w:rsidR="00076F20">
        <w:rPr>
          <w:rFonts w:cs="Times New Roman"/>
          <w:sz w:val="24"/>
          <w:szCs w:val="24"/>
        </w:rPr>
        <w:t xml:space="preserve"> revision to code deaths in the periods 1987-96 and 1986-95, respectively</w:t>
      </w:r>
      <w:r w:rsidR="00347B3A" w:rsidRPr="00FE57CF">
        <w:rPr>
          <w:rFonts w:cs="Times New Roman"/>
          <w:sz w:val="24"/>
          <w:szCs w:val="24"/>
        </w:rPr>
        <w:t xml:space="preserve">. </w:t>
      </w:r>
      <w:r w:rsidR="00DC6992" w:rsidRPr="00FE57CF">
        <w:rPr>
          <w:rFonts w:cs="Times New Roman"/>
          <w:sz w:val="24"/>
          <w:szCs w:val="24"/>
        </w:rPr>
        <w:t>To merge cause-of-death</w:t>
      </w:r>
      <w:r w:rsidR="00B6379F" w:rsidRPr="00FE57CF">
        <w:rPr>
          <w:rFonts w:cs="Times New Roman"/>
          <w:sz w:val="24"/>
          <w:szCs w:val="24"/>
        </w:rPr>
        <w:t xml:space="preserve"> we used previo</w:t>
      </w:r>
      <w:r>
        <w:rPr>
          <w:rFonts w:cs="Times New Roman"/>
          <w:sz w:val="24"/>
          <w:szCs w:val="24"/>
        </w:rPr>
        <w:t xml:space="preserve">usly suggested bridge codes </w:t>
      </w:r>
      <w:r w:rsidR="00B6379F" w:rsidRPr="00FE57CF">
        <w:rPr>
          <w:rFonts w:cs="Times New Roman"/>
          <w:sz w:val="24"/>
          <w:szCs w:val="24"/>
        </w:rPr>
        <w:fldChar w:fldCharType="begin"/>
      </w:r>
      <w:r w:rsidR="009722D2">
        <w:rPr>
          <w:rFonts w:cs="Times New Roman"/>
          <w:sz w:val="24"/>
          <w:szCs w:val="24"/>
        </w:rPr>
        <w:instrText xml:space="preserve"> ADDIN EN.CITE &lt;EndNote&gt;&lt;Cite&gt;&lt;Author&gt;Janssen&lt;/Author&gt;&lt;Year&gt;2004&lt;/Year&gt;&lt;RecNum&gt;116&lt;/RecNum&gt;&lt;DisplayText&gt;(13)&lt;/DisplayText&gt;&lt;record&gt;&lt;rec-number&gt;116&lt;/rec-number&gt;&lt;foreign-keys&gt;&lt;key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B6379F" w:rsidRPr="00FE57CF">
        <w:rPr>
          <w:rFonts w:cs="Times New Roman"/>
          <w:sz w:val="24"/>
          <w:szCs w:val="24"/>
        </w:rPr>
        <w:fldChar w:fldCharType="separate"/>
      </w:r>
      <w:r w:rsidR="009722D2">
        <w:rPr>
          <w:rFonts w:cs="Times New Roman"/>
          <w:noProof/>
          <w:sz w:val="24"/>
          <w:szCs w:val="24"/>
        </w:rPr>
        <w:t>(13)</w:t>
      </w:r>
      <w:r w:rsidR="00B6379F" w:rsidRPr="00FE57CF">
        <w:rPr>
          <w:rFonts w:cs="Times New Roman"/>
          <w:sz w:val="24"/>
          <w:szCs w:val="24"/>
        </w:rPr>
        <w:fldChar w:fldCharType="end"/>
      </w:r>
      <w:r w:rsidR="00B6379F" w:rsidRPr="00FE57CF">
        <w:rPr>
          <w:rFonts w:cs="Times New Roman"/>
          <w:sz w:val="24"/>
          <w:szCs w:val="24"/>
        </w:rPr>
        <w:t xml:space="preserve">. </w:t>
      </w:r>
    </w:p>
    <w:p w14:paraId="414628AC" w14:textId="0E43F337" w:rsidR="002E495E" w:rsidRDefault="00617176" w:rsidP="002E495E">
      <w:pPr>
        <w:autoSpaceDE w:val="0"/>
        <w:autoSpaceDN w:val="0"/>
        <w:adjustRightInd w:val="0"/>
        <w:spacing w:after="100" w:afterAutospacing="1" w:line="480" w:lineRule="auto"/>
        <w:ind w:firstLine="720"/>
        <w:jc w:val="both"/>
        <w:rPr>
          <w:rFonts w:cs="Times New Roman"/>
          <w:sz w:val="24"/>
          <w:szCs w:val="24"/>
        </w:rPr>
      </w:pPr>
      <w:commentRangeStart w:id="51"/>
      <w:r w:rsidRPr="00FE57CF">
        <w:rPr>
          <w:rFonts w:cs="Times New Roman"/>
          <w:sz w:val="24"/>
          <w:szCs w:val="24"/>
        </w:rPr>
        <w:t>D</w:t>
      </w:r>
      <w:r w:rsidR="00347B3A" w:rsidRPr="00FE57CF">
        <w:rPr>
          <w:rFonts w:cs="Times New Roman"/>
          <w:sz w:val="24"/>
          <w:szCs w:val="24"/>
        </w:rPr>
        <w:t>eaths were</w:t>
      </w:r>
      <w:r w:rsidRPr="00FE57CF">
        <w:rPr>
          <w:rFonts w:cs="Times New Roman"/>
          <w:sz w:val="24"/>
          <w:szCs w:val="24"/>
        </w:rPr>
        <w:t xml:space="preserve"> grouped in </w:t>
      </w:r>
      <w:r w:rsidR="00E90254">
        <w:rPr>
          <w:rFonts w:cs="Times New Roman"/>
          <w:sz w:val="24"/>
          <w:szCs w:val="24"/>
        </w:rPr>
        <w:t>nine</w:t>
      </w:r>
      <w:r w:rsidRPr="00FE57CF">
        <w:rPr>
          <w:rFonts w:cs="Times New Roman"/>
          <w:sz w:val="24"/>
          <w:szCs w:val="24"/>
        </w:rPr>
        <w:t xml:space="preserve"> major cause-of-death categories</w:t>
      </w:r>
      <w:r w:rsidR="008537C1">
        <w:rPr>
          <w:rFonts w:cs="Times New Roman"/>
          <w:sz w:val="24"/>
          <w:szCs w:val="24"/>
        </w:rPr>
        <w:t xml:space="preserve"> aiming at better capturing conditions that might have affected mortality in these of countries, such as</w:t>
      </w:r>
      <w:r w:rsidRPr="00FE57CF">
        <w:rPr>
          <w:rFonts w:cs="Times New Roman"/>
          <w:sz w:val="24"/>
          <w:szCs w:val="24"/>
        </w:rPr>
        <w:t xml:space="preserve"> </w:t>
      </w:r>
      <w:r w:rsidR="002E495E">
        <w:rPr>
          <w:rFonts w:cs="Times New Roman"/>
          <w:sz w:val="24"/>
          <w:szCs w:val="24"/>
        </w:rPr>
        <w:t xml:space="preserve">1) Infectious (non-respiratory), 2) Cancers amenable to smoking, 3) Cancers non-amenable to smoking, 4) Diabetes, 5) Cardiovascular diseases, 6) Respiratory </w:t>
      </w:r>
      <w:proofErr w:type="spellStart"/>
      <w:r w:rsidR="002E495E">
        <w:rPr>
          <w:rFonts w:cs="Times New Roman"/>
          <w:sz w:val="24"/>
          <w:szCs w:val="24"/>
        </w:rPr>
        <w:t>infectious</w:t>
      </w:r>
      <w:proofErr w:type="spellEnd"/>
      <w:r w:rsidR="00864E50">
        <w:rPr>
          <w:rFonts w:cs="Times New Roman"/>
          <w:sz w:val="24"/>
          <w:szCs w:val="24"/>
        </w:rPr>
        <w:t xml:space="preserve">, 7) Respiratory </w:t>
      </w:r>
      <w:r w:rsidR="002E495E">
        <w:rPr>
          <w:rFonts w:cs="Times New Roman"/>
          <w:sz w:val="24"/>
          <w:szCs w:val="24"/>
        </w:rPr>
        <w:t>non-infectious, 8) External, and 9) Rest of causes. For ICD codes</w:t>
      </w:r>
      <w:r w:rsidR="008537C1">
        <w:rPr>
          <w:rFonts w:cs="Times New Roman"/>
          <w:sz w:val="24"/>
          <w:szCs w:val="24"/>
        </w:rPr>
        <w:t xml:space="preserve"> and details on the classification</w:t>
      </w:r>
      <w:r w:rsidR="002E495E">
        <w:rPr>
          <w:rFonts w:cs="Times New Roman"/>
          <w:sz w:val="24"/>
          <w:szCs w:val="24"/>
        </w:rPr>
        <w:t xml:space="preserve"> see SI Table 1</w:t>
      </w:r>
      <w:commentRangeEnd w:id="51"/>
      <w:r w:rsidR="00B95A82">
        <w:rPr>
          <w:rStyle w:val="CommentReference"/>
        </w:rPr>
        <w:commentReference w:id="51"/>
      </w:r>
      <w:r w:rsidR="002E495E">
        <w:rPr>
          <w:rFonts w:cs="Times New Roman"/>
          <w:sz w:val="24"/>
          <w:szCs w:val="24"/>
        </w:rPr>
        <w:t>.</w:t>
      </w:r>
    </w:p>
    <w:p w14:paraId="7255E8BD" w14:textId="4F886109" w:rsidR="00BF2A90" w:rsidRPr="00BF2A90" w:rsidRDefault="00820765" w:rsidP="00F47CD3">
      <w:pPr>
        <w:spacing w:line="480" w:lineRule="auto"/>
        <w:ind w:firstLine="720"/>
        <w:jc w:val="both"/>
        <w:rPr>
          <w:rFonts w:cs="Times New Roman"/>
          <w:sz w:val="24"/>
          <w:szCs w:val="24"/>
        </w:rPr>
      </w:pPr>
      <w:r>
        <w:rPr>
          <w:rFonts w:cs="Times New Roman"/>
          <w:sz w:val="24"/>
          <w:szCs w:val="24"/>
        </w:rPr>
        <w:t>Cancers were c</w:t>
      </w:r>
      <w:r w:rsidR="008537C1">
        <w:rPr>
          <w:rFonts w:cs="Times New Roman"/>
          <w:sz w:val="24"/>
          <w:szCs w:val="24"/>
        </w:rPr>
        <w:t>lassified</w:t>
      </w:r>
      <w:r>
        <w:rPr>
          <w:rFonts w:cs="Times New Roman"/>
          <w:sz w:val="24"/>
          <w:szCs w:val="24"/>
        </w:rPr>
        <w:t xml:space="preserve"> as</w:t>
      </w:r>
      <w:r w:rsidR="008537C1">
        <w:rPr>
          <w:rFonts w:cs="Times New Roman"/>
          <w:sz w:val="24"/>
          <w:szCs w:val="24"/>
        </w:rPr>
        <w:t xml:space="preserve"> </w:t>
      </w:r>
      <w:r>
        <w:rPr>
          <w:rFonts w:cs="Times New Roman"/>
          <w:sz w:val="24"/>
          <w:szCs w:val="24"/>
        </w:rPr>
        <w:t xml:space="preserve">being amenable to smoking </w:t>
      </w:r>
      <w:r w:rsidR="008537C1">
        <w:rPr>
          <w:rFonts w:cs="Times New Roman"/>
          <w:sz w:val="24"/>
          <w:szCs w:val="24"/>
        </w:rPr>
        <w:t xml:space="preserve">following a recent </w:t>
      </w:r>
      <w:r w:rsidR="00BF2A90">
        <w:rPr>
          <w:rFonts w:cs="Times New Roman"/>
          <w:sz w:val="24"/>
          <w:szCs w:val="24"/>
        </w:rPr>
        <w:t>review article</w:t>
      </w:r>
      <w:r w:rsidR="00B72FC1">
        <w:rPr>
          <w:rFonts w:cs="Times New Roman"/>
          <w:sz w:val="24"/>
          <w:szCs w:val="24"/>
        </w:rPr>
        <w:t xml:space="preserve"> and a WHO report</w:t>
      </w:r>
      <w:r w:rsidR="00BF2A90">
        <w:rPr>
          <w:rFonts w:cs="Times New Roman"/>
          <w:sz w:val="24"/>
          <w:szCs w:val="24"/>
        </w:rPr>
        <w:t xml:space="preserve"> </w:t>
      </w:r>
      <w:r w:rsidR="00BF2A90">
        <w:rPr>
          <w:rFonts w:cs="Times New Roman"/>
          <w:sz w:val="24"/>
          <w:szCs w:val="24"/>
        </w:rPr>
        <w:fldChar w:fldCharType="begin"/>
      </w:r>
      <w:r w:rsidR="009722D2">
        <w:rPr>
          <w:rFonts w:cs="Times New Roman"/>
          <w:sz w:val="24"/>
          <w:szCs w:val="24"/>
        </w:rPr>
        <w:instrText xml:space="preserve"> ADDIN EN.CITE &lt;EndNote&gt;&lt;Cite&gt;&lt;Author&gt;Whiteman&lt;/Author&gt;&lt;Year&gt;2016&lt;/Year&gt;&lt;RecNum&gt;122&lt;/RecNum&gt;&lt;DisplayText&gt;(14)&lt;/DisplayText&gt;&lt;record&gt;&lt;rec-number&gt;122&lt;/rec-number&gt;&lt;foreign-keys&gt;&lt;key app="EN" db-id="pdtewsetrssszaepssypw0pjxx5d29tdt2d9" timestamp="1505222332"&gt;122&lt;/key&gt;&lt;/foreign-keys&gt;&lt;ref-type name="Journal Article"&gt;17&lt;/ref-type&gt;&lt;contributors&gt;&lt;authors&gt;&lt;author&gt;Whiteman, David C&lt;/author&gt;&lt;author&gt;Wilson, Louise F&lt;/author&gt;&lt;/authors&gt;&lt;/contributors&gt;&lt;titles&gt;&lt;title&gt;The fractions of cancer attributable to modifiable factors: A global review&lt;/title&gt;&lt;secondary-title&gt;Cancer epidemiology&lt;/secondary-title&gt;&lt;/titles&gt;&lt;periodical&gt;&lt;full-title&gt;Cancer epidemiology&lt;/full-title&gt;&lt;/periodical&gt;&lt;pages&gt;203-221&lt;/pages&gt;&lt;volume&gt;44&lt;/volume&gt;&lt;dates&gt;&lt;year&gt;2016&lt;/year&gt;&lt;/dates&gt;&lt;isbn&gt;1877-7821&lt;/isbn&gt;&lt;urls&gt;&lt;/urls&gt;&lt;/record&gt;&lt;/Cite&gt;&lt;/EndNote&gt;</w:instrText>
      </w:r>
      <w:r w:rsidR="00BF2A90">
        <w:rPr>
          <w:rFonts w:cs="Times New Roman"/>
          <w:sz w:val="24"/>
          <w:szCs w:val="24"/>
        </w:rPr>
        <w:fldChar w:fldCharType="separate"/>
      </w:r>
      <w:r w:rsidR="009722D2">
        <w:rPr>
          <w:rFonts w:cs="Times New Roman"/>
          <w:noProof/>
          <w:sz w:val="24"/>
          <w:szCs w:val="24"/>
        </w:rPr>
        <w:t>(14)</w:t>
      </w:r>
      <w:r w:rsidR="00BF2A90">
        <w:rPr>
          <w:rFonts w:cs="Times New Roman"/>
          <w:sz w:val="24"/>
          <w:szCs w:val="24"/>
        </w:rPr>
        <w:fldChar w:fldCharType="end"/>
      </w:r>
      <w:r w:rsidR="00BF2A90" w:rsidRPr="00BF2A90">
        <w:rPr>
          <w:rFonts w:cs="Times New Roman"/>
          <w:sz w:val="24"/>
          <w:szCs w:val="24"/>
        </w:rPr>
        <w:t xml:space="preserve">. Respiratory diseases were partitioned as infectious versus non-infectious. Although smokers are more prone to respiratory infections than non-smokers, when suffering from COPD, deaths from infections of the respiratory tract also very much depend on the discovery of antibiotics and their application through researched protocols: the discovery of penicillin was not a one-off effect, but a development that has reached maturity only relatively </w:t>
      </w:r>
      <w:commentRangeStart w:id="52"/>
      <w:r w:rsidR="00BF2A90" w:rsidRPr="00BF2A90">
        <w:rPr>
          <w:rFonts w:cs="Times New Roman"/>
          <w:sz w:val="24"/>
          <w:szCs w:val="24"/>
        </w:rPr>
        <w:t>recently</w:t>
      </w:r>
      <w:commentRangeEnd w:id="52"/>
      <w:r w:rsidR="00993B8A">
        <w:rPr>
          <w:rStyle w:val="CommentReference"/>
        </w:rPr>
        <w:commentReference w:id="52"/>
      </w:r>
      <w:r w:rsidR="00F47CD3">
        <w:rPr>
          <w:rFonts w:cs="Times New Roman"/>
          <w:sz w:val="24"/>
          <w:szCs w:val="24"/>
        </w:rPr>
        <w:t xml:space="preserve">. </w:t>
      </w:r>
      <w:r w:rsidR="00F47CD3">
        <w:rPr>
          <w:rFonts w:cs="Times New Roman"/>
          <w:sz w:val="24"/>
          <w:szCs w:val="24"/>
        </w:rPr>
        <w:lastRenderedPageBreak/>
        <w:t>E</w:t>
      </w:r>
      <w:r w:rsidR="00D66E21" w:rsidRPr="00FE57CF">
        <w:rPr>
          <w:rFonts w:cs="Times New Roman"/>
          <w:sz w:val="24"/>
          <w:szCs w:val="24"/>
        </w:rPr>
        <w:t>xternal causes are likely to have an important effect on young</w:t>
      </w:r>
      <w:r>
        <w:rPr>
          <w:rFonts w:cs="Times New Roman"/>
          <w:sz w:val="24"/>
          <w:szCs w:val="24"/>
        </w:rPr>
        <w:t>-age</w:t>
      </w:r>
      <w:r w:rsidR="00D66E21" w:rsidRPr="00FE57CF">
        <w:rPr>
          <w:rFonts w:cs="Times New Roman"/>
          <w:sz w:val="24"/>
          <w:szCs w:val="24"/>
        </w:rPr>
        <w:t xml:space="preserve"> mortality</w:t>
      </w:r>
      <w:r w:rsidR="008537C1">
        <w:rPr>
          <w:rFonts w:cs="Times New Roman"/>
          <w:sz w:val="24"/>
          <w:szCs w:val="24"/>
        </w:rPr>
        <w:t xml:space="preserve"> that could affect lifespan inequality</w:t>
      </w:r>
      <w:r w:rsidR="006173E8">
        <w:rPr>
          <w:rFonts w:cs="Times New Roman"/>
          <w:sz w:val="24"/>
          <w:szCs w:val="24"/>
        </w:rPr>
        <w:t>,</w:t>
      </w:r>
      <w:r w:rsidR="008537C1">
        <w:rPr>
          <w:rFonts w:cs="Times New Roman"/>
          <w:sz w:val="24"/>
          <w:szCs w:val="24"/>
        </w:rPr>
        <w:t xml:space="preserve"> in men</w:t>
      </w:r>
      <w:r w:rsidR="00D66E21" w:rsidRPr="00FE57CF">
        <w:rPr>
          <w:rFonts w:cs="Times New Roman"/>
          <w:sz w:val="24"/>
          <w:szCs w:val="24"/>
        </w:rPr>
        <w:t xml:space="preserve"> particularly </w:t>
      </w:r>
      <w:r w:rsidR="00D66E21" w:rsidRPr="00FE57CF">
        <w:rPr>
          <w:rFonts w:cs="Times New Roman"/>
          <w:sz w:val="24"/>
          <w:szCs w:val="24"/>
        </w:rPr>
        <w:fldChar w:fldCharType="begin"/>
      </w:r>
      <w:r w:rsidR="009722D2">
        <w:rPr>
          <w:rFonts w:cs="Times New Roman"/>
          <w:sz w:val="24"/>
          <w:szCs w:val="24"/>
        </w:rPr>
        <w:instrText xml:space="preserve"> ADDIN EN.CITE &lt;EndNote&gt;&lt;Cite&gt;&lt;Author&gt;Helweg-Larsen&lt;/Author&gt;&lt;Year&gt;2000&lt;/Year&gt;&lt;RecNum&gt;120&lt;/RecNum&gt;&lt;DisplayText&gt;(15)&lt;/DisplayText&gt;&lt;record&gt;&lt;rec-number&gt;120&lt;/rec-number&gt;&lt;foreign-keys&gt;&lt;key app="EN" db-id="pdtewsetrssszaepssypw0pjxx5d29tdt2d9" timestamp="1499418382"&gt;120&lt;/key&gt;&lt;/foreign-keys&gt;&lt;ref-type name="Journal Article"&gt;17&lt;/ref-type&gt;&lt;contributors&gt;&lt;authors&gt;&lt;author&gt;Helweg-Larsen, Karin&lt;/author&gt;&lt;author&gt;Juel, Knud&lt;/author&gt;&lt;/authors&gt;&lt;/contributors&gt;&lt;titles&gt;&lt;title&gt;Sex differences in mortality in Denmark during half a century, 1943-92&lt;/title&gt;&lt;secondary-title&gt;Scandinavian Journal of Social Medicine&lt;/secondary-title&gt;&lt;/titles&gt;&lt;periodical&gt;&lt;full-title&gt;Scandinavian Journal of Social Medicine&lt;/full-title&gt;&lt;/periodical&gt;&lt;pages&gt;214-221&lt;/pages&gt;&lt;volume&gt;28&lt;/volume&gt;&lt;number&gt;3&lt;/number&gt;&lt;dates&gt;&lt;year&gt;2000&lt;/year&gt;&lt;/dates&gt;&lt;isbn&gt;0300-8037&lt;/isbn&gt;&lt;urls&gt;&lt;/urls&gt;&lt;/record&gt;&lt;/Cite&gt;&lt;/EndNote&gt;</w:instrText>
      </w:r>
      <w:r w:rsidR="00D66E21" w:rsidRPr="00FE57CF">
        <w:rPr>
          <w:rFonts w:cs="Times New Roman"/>
          <w:sz w:val="24"/>
          <w:szCs w:val="24"/>
        </w:rPr>
        <w:fldChar w:fldCharType="separate"/>
      </w:r>
      <w:r w:rsidR="009722D2">
        <w:rPr>
          <w:rFonts w:cs="Times New Roman"/>
          <w:noProof/>
          <w:sz w:val="24"/>
          <w:szCs w:val="24"/>
        </w:rPr>
        <w:t>(15)</w:t>
      </w:r>
      <w:r w:rsidR="00D66E21" w:rsidRPr="00FE57CF">
        <w:rPr>
          <w:rFonts w:cs="Times New Roman"/>
          <w:sz w:val="24"/>
          <w:szCs w:val="24"/>
        </w:rPr>
        <w:fldChar w:fldCharType="end"/>
      </w:r>
      <w:r w:rsidR="00D66E21">
        <w:rPr>
          <w:rFonts w:cs="Times New Roman"/>
          <w:sz w:val="24"/>
          <w:szCs w:val="24"/>
        </w:rPr>
        <w:t>.</w:t>
      </w:r>
      <w:r w:rsidR="00F47CD3" w:rsidRPr="00F47CD3">
        <w:rPr>
          <w:rFonts w:cs="Times New Roman"/>
          <w:sz w:val="24"/>
          <w:szCs w:val="24"/>
        </w:rPr>
        <w:t xml:space="preserve"> </w:t>
      </w:r>
      <w:commentRangeStart w:id="53"/>
      <w:r w:rsidR="00F47CD3">
        <w:rPr>
          <w:rFonts w:cs="Times New Roman"/>
          <w:sz w:val="24"/>
          <w:szCs w:val="24"/>
        </w:rPr>
        <w:t>Finally, we aimed to find the optimal resolution for the grouping of causes of death. A resolution that is too fine is likely to run into the limits of classifying and partitioning causes of death, especially when tracking these causes of death over a large amount of time, while a resolution that is too coarse may leave important information undiscovered (Masters et al. 2017).</w:t>
      </w:r>
      <w:commentRangeEnd w:id="53"/>
      <w:r w:rsidR="00ED1E70">
        <w:rPr>
          <w:rStyle w:val="CommentReference"/>
        </w:rPr>
        <w:commentReference w:id="53"/>
      </w:r>
      <w:r w:rsidR="00F47CD3">
        <w:rPr>
          <w:rFonts w:cs="Times New Roman"/>
          <w:sz w:val="24"/>
          <w:szCs w:val="24"/>
        </w:rPr>
        <w:t xml:space="preserve"> </w:t>
      </w:r>
      <w:commentRangeStart w:id="54"/>
      <w:r w:rsidR="00F47CD3">
        <w:rPr>
          <w:rFonts w:cs="Times New Roman"/>
          <w:sz w:val="24"/>
          <w:szCs w:val="24"/>
        </w:rPr>
        <w:t>With our classification, we have struck a good balance between these considerations.</w:t>
      </w:r>
      <w:commentRangeEnd w:id="54"/>
      <w:r w:rsidR="00ED1E70">
        <w:rPr>
          <w:rStyle w:val="CommentReference"/>
        </w:rPr>
        <w:commentReference w:id="54"/>
      </w:r>
    </w:p>
    <w:p w14:paraId="211E42A6" w14:textId="05BAF4BD" w:rsidR="00636424" w:rsidRDefault="00636424" w:rsidP="003E5DBA">
      <w:pPr>
        <w:spacing w:line="480" w:lineRule="auto"/>
        <w:ind w:firstLine="720"/>
        <w:jc w:val="both"/>
        <w:rPr>
          <w:rFonts w:cs="Times New Roman"/>
          <w:sz w:val="24"/>
          <w:szCs w:val="24"/>
        </w:rPr>
      </w:pPr>
      <w:r w:rsidRPr="00FE57CF">
        <w:rPr>
          <w:rFonts w:cs="Times New Roman"/>
          <w:sz w:val="24"/>
          <w:szCs w:val="24"/>
        </w:rPr>
        <w:t>We focus on cause-</w:t>
      </w:r>
      <w:r w:rsidR="00CA5B59" w:rsidRPr="00FE57CF">
        <w:rPr>
          <w:rFonts w:cs="Times New Roman"/>
          <w:sz w:val="24"/>
          <w:szCs w:val="24"/>
        </w:rPr>
        <w:t>specific mortality below age 85</w:t>
      </w:r>
      <w:del w:id="55" w:author="Rune Lindahl-Jacobsen" w:date="2017-10-04T08:56:00Z">
        <w:r w:rsidR="00CA5B59" w:rsidRPr="00FE57CF" w:rsidDel="00ED1E70">
          <w:rPr>
            <w:rFonts w:cs="Times New Roman"/>
            <w:sz w:val="24"/>
            <w:szCs w:val="24"/>
          </w:rPr>
          <w:delText xml:space="preserve"> for </w:delText>
        </w:r>
        <w:r w:rsidR="003E5DBA" w:rsidDel="00ED1E70">
          <w:rPr>
            <w:rFonts w:cs="Times New Roman"/>
            <w:sz w:val="24"/>
            <w:szCs w:val="24"/>
          </w:rPr>
          <w:delText>four</w:delText>
        </w:r>
        <w:r w:rsidR="00CA5B59" w:rsidRPr="00FE57CF" w:rsidDel="00ED1E70">
          <w:rPr>
            <w:rFonts w:cs="Times New Roman"/>
            <w:sz w:val="24"/>
            <w:szCs w:val="24"/>
          </w:rPr>
          <w:delText xml:space="preserve"> reasons.</w:delText>
        </w:r>
      </w:del>
      <w:ins w:id="56" w:author="Rune Lindahl-Jacobsen" w:date="2017-10-04T08:56:00Z">
        <w:r w:rsidR="00ED1E70">
          <w:rPr>
            <w:rFonts w:cs="Times New Roman"/>
            <w:sz w:val="24"/>
            <w:szCs w:val="24"/>
          </w:rPr>
          <w:t xml:space="preserve"> as</w:t>
        </w:r>
      </w:ins>
      <w:r w:rsidR="00CA5B59" w:rsidRPr="00FE57CF">
        <w:rPr>
          <w:rFonts w:cs="Times New Roman"/>
          <w:sz w:val="24"/>
          <w:szCs w:val="24"/>
        </w:rPr>
        <w:t xml:space="preserve"> </w:t>
      </w:r>
      <w:del w:id="57" w:author="Rune Lindahl-Jacobsen" w:date="2017-10-04T08:56:00Z">
        <w:r w:rsidR="00CA5B59" w:rsidRPr="00FE57CF" w:rsidDel="00ED1E70">
          <w:rPr>
            <w:rFonts w:cs="Times New Roman"/>
            <w:sz w:val="24"/>
            <w:szCs w:val="24"/>
          </w:rPr>
          <w:delText xml:space="preserve">First, we calculated that about </w:delText>
        </w:r>
      </w:del>
      <w:r w:rsidR="00777392">
        <w:rPr>
          <w:rFonts w:cs="Times New Roman"/>
          <w:sz w:val="24"/>
          <w:szCs w:val="24"/>
        </w:rPr>
        <w:t>90</w:t>
      </w:r>
      <w:r w:rsidR="00CA5B59" w:rsidRPr="00FE57CF">
        <w:rPr>
          <w:rFonts w:cs="Times New Roman"/>
          <w:sz w:val="24"/>
          <w:szCs w:val="24"/>
        </w:rPr>
        <w:t xml:space="preserve">% of the change in life expectancy </w:t>
      </w:r>
      <w:r w:rsidR="00F02FA8">
        <w:rPr>
          <w:rFonts w:cs="Times New Roman"/>
          <w:sz w:val="24"/>
          <w:szCs w:val="24"/>
        </w:rPr>
        <w:t>from 1960 to 2014</w:t>
      </w:r>
      <w:r w:rsidR="00CA5B59" w:rsidRPr="00FE57CF">
        <w:rPr>
          <w:rFonts w:cs="Times New Roman"/>
          <w:sz w:val="24"/>
          <w:szCs w:val="24"/>
        </w:rPr>
        <w:t xml:space="preserve"> was due to mortality changes below that age. </w:t>
      </w:r>
      <w:del w:id="58" w:author="Rune Lindahl-Jacobsen" w:date="2017-10-04T08:56:00Z">
        <w:r w:rsidR="00CA5B59" w:rsidRPr="00FE57CF" w:rsidDel="00ED1E70">
          <w:rPr>
            <w:rFonts w:cs="Times New Roman"/>
            <w:sz w:val="24"/>
            <w:szCs w:val="24"/>
          </w:rPr>
          <w:delText>Second,</w:delText>
        </w:r>
      </w:del>
      <w:ins w:id="59" w:author="Rune Lindahl-Jacobsen" w:date="2017-10-04T08:56:00Z">
        <w:r w:rsidR="00ED1E70">
          <w:rPr>
            <w:rFonts w:cs="Times New Roman"/>
            <w:sz w:val="24"/>
            <w:szCs w:val="24"/>
          </w:rPr>
          <w:t>also,</w:t>
        </w:r>
      </w:ins>
      <w:r w:rsidR="00CA5B59" w:rsidRPr="00FE57CF">
        <w:rPr>
          <w:rFonts w:cs="Times New Roman"/>
          <w:sz w:val="24"/>
          <w:szCs w:val="24"/>
        </w:rPr>
        <w:t xml:space="preserve"> cause-of-death classification is </w:t>
      </w:r>
      <w:ins w:id="60" w:author="Rune Lindahl-Jacobsen" w:date="2017-10-04T08:56:00Z">
        <w:r w:rsidR="00ED1E70">
          <w:rPr>
            <w:rFonts w:cs="Times New Roman"/>
            <w:sz w:val="24"/>
            <w:szCs w:val="24"/>
          </w:rPr>
          <w:t xml:space="preserve">more </w:t>
        </w:r>
      </w:ins>
      <w:del w:id="61" w:author="Rune Lindahl-Jacobsen" w:date="2017-10-04T08:56:00Z">
        <w:r w:rsidR="00CA5B59" w:rsidRPr="00FE57CF" w:rsidDel="00ED1E70">
          <w:rPr>
            <w:rFonts w:cs="Times New Roman"/>
            <w:sz w:val="24"/>
            <w:szCs w:val="24"/>
          </w:rPr>
          <w:delText xml:space="preserve">less </w:delText>
        </w:r>
      </w:del>
      <w:r w:rsidR="00CA5B59" w:rsidRPr="00FE57CF">
        <w:rPr>
          <w:rFonts w:cs="Times New Roman"/>
          <w:sz w:val="24"/>
          <w:szCs w:val="24"/>
        </w:rPr>
        <w:t xml:space="preserve">reliable at </w:t>
      </w:r>
      <w:del w:id="62" w:author="Rune Lindahl-Jacobsen" w:date="2017-10-04T08:56:00Z">
        <w:r w:rsidR="00CA5B59" w:rsidRPr="00FE57CF" w:rsidDel="00ED1E70">
          <w:rPr>
            <w:rFonts w:cs="Times New Roman"/>
            <w:sz w:val="24"/>
            <w:szCs w:val="24"/>
          </w:rPr>
          <w:delText xml:space="preserve">older </w:delText>
        </w:r>
      </w:del>
      <w:ins w:id="63" w:author="Rune Lindahl-Jacobsen" w:date="2017-10-04T08:56:00Z">
        <w:r w:rsidR="00ED1E70">
          <w:rPr>
            <w:rFonts w:cs="Times New Roman"/>
            <w:sz w:val="24"/>
            <w:szCs w:val="24"/>
          </w:rPr>
          <w:t>younger</w:t>
        </w:r>
        <w:r w:rsidR="00ED1E70" w:rsidRPr="00FE57CF">
          <w:rPr>
            <w:rFonts w:cs="Times New Roman"/>
            <w:sz w:val="24"/>
            <w:szCs w:val="24"/>
          </w:rPr>
          <w:t xml:space="preserve"> </w:t>
        </w:r>
      </w:ins>
      <w:r w:rsidR="00CA5B59" w:rsidRPr="00FE57CF">
        <w:rPr>
          <w:rFonts w:cs="Times New Roman"/>
          <w:sz w:val="24"/>
          <w:szCs w:val="24"/>
        </w:rPr>
        <w:t>ages</w:t>
      </w:r>
      <w:r w:rsidR="00C54898">
        <w:rPr>
          <w:rFonts w:cs="Times New Roman"/>
          <w:sz w:val="24"/>
          <w:szCs w:val="24"/>
        </w:rPr>
        <w:t xml:space="preserve"> </w:t>
      </w:r>
      <w:r w:rsidR="00C54898">
        <w:rPr>
          <w:rFonts w:cs="Times New Roman"/>
          <w:sz w:val="24"/>
          <w:szCs w:val="24"/>
        </w:rPr>
        <w:fldChar w:fldCharType="begin"/>
      </w:r>
      <w:r w:rsidR="00C54898">
        <w:rPr>
          <w:rFonts w:cs="Times New Roman"/>
          <w:sz w:val="24"/>
          <w:szCs w:val="24"/>
        </w:rPr>
        <w:instrText xml:space="preserve"> ADDIN EN.CITE &lt;EndNote&gt;&lt;Cite&gt;&lt;Author&gt;Gessert&lt;/Author&gt;&lt;Year&gt;2002&lt;/Year&gt;&lt;RecNum&gt;124&lt;/RecNum&gt;&lt;DisplayText&gt;(16, 17)&lt;/DisplayText&gt;&lt;record&gt;&lt;rec-number&gt;124&lt;/rec-number&gt;&lt;foreign-keys&gt;&lt;key app="EN" db-id="pdtewsetrssszaepssypw0pjxx5d29tdt2d9" timestamp="1506669061"&gt;124&lt;/key&gt;&lt;/foreign-keys&gt;&lt;ref-type name="Journal Article"&gt;17&lt;/ref-type&gt;&lt;contributors&gt;&lt;authors&gt;&lt;author&gt;Gessert, Charles E&lt;/author&gt;&lt;author&gt;Elliott, Barbara A&lt;/author&gt;&lt;author&gt;Haller, Irina V&lt;/author&gt;&lt;/authors&gt;&lt;/contributors&gt;&lt;titles&gt;&lt;title&gt;Dying of old age: an examination of death certificates of Minnesota centenarians&lt;/title&gt;&lt;secondary-title&gt;Journal of the American Geriatrics Society&lt;/secondary-title&gt;&lt;/titles&gt;&lt;periodical&gt;&lt;full-title&gt;Journal of the American Geriatrics Society&lt;/full-title&gt;&lt;/periodical&gt;&lt;pages&gt;1561-1565&lt;/pages&gt;&lt;volume&gt;50&lt;/volume&gt;&lt;number&gt;9&lt;/number&gt;&lt;dates&gt;&lt;year&gt;2002&lt;/year&gt;&lt;/dates&gt;&lt;isbn&gt;1532-5415&lt;/isbn&gt;&lt;urls&gt;&lt;/urls&gt;&lt;/record&gt;&lt;/Cite&gt;&lt;Cite&gt;&lt;Author&gt;Kohn&lt;/Author&gt;&lt;Year&gt;1982&lt;/Year&gt;&lt;RecNum&gt;123&lt;/RecNum&gt;&lt;record&gt;&lt;rec-number&gt;123&lt;/rec-number&gt;&lt;foreign-keys&gt;&lt;key app="EN" db-id="pdtewsetrssszaepssypw0pjxx5d29tdt2d9" timestamp="1506669029"&gt;123&lt;/key&gt;&lt;/foreign-keys&gt;&lt;ref-type name="Journal Article"&gt;17&lt;/ref-type&gt;&lt;contributors&gt;&lt;authors&gt;&lt;author&gt;Kohn, Robert R&lt;/author&gt;&lt;/authors&gt;&lt;/contributors&gt;&lt;titles&gt;&lt;title&gt;Cause of death in very old people&lt;/title&gt;&lt;secondary-title&gt;Jama&lt;/secondary-title&gt;&lt;/titles&gt;&lt;periodical&gt;&lt;full-title&gt;Jama&lt;/full-title&gt;&lt;/periodical&gt;&lt;pages&gt;2793-2797&lt;/pages&gt;&lt;volume&gt;247&lt;/volume&gt;&lt;number&gt;20&lt;/number&gt;&lt;dates&gt;&lt;year&gt;1982&lt;/year&gt;&lt;/dates&gt;&lt;isbn&gt;0098-7484&lt;/isbn&gt;&lt;urls&gt;&lt;/urls&gt;&lt;/record&gt;&lt;/Cite&gt;&lt;/EndNote&gt;</w:instrText>
      </w:r>
      <w:r w:rsidR="00C54898">
        <w:rPr>
          <w:rFonts w:cs="Times New Roman"/>
          <w:sz w:val="24"/>
          <w:szCs w:val="24"/>
        </w:rPr>
        <w:fldChar w:fldCharType="separate"/>
      </w:r>
      <w:r w:rsidR="00C54898">
        <w:rPr>
          <w:rFonts w:cs="Times New Roman"/>
          <w:noProof/>
          <w:sz w:val="24"/>
          <w:szCs w:val="24"/>
        </w:rPr>
        <w:t>(16, 17)</w:t>
      </w:r>
      <w:r w:rsidR="00C54898">
        <w:rPr>
          <w:rFonts w:cs="Times New Roman"/>
          <w:sz w:val="24"/>
          <w:szCs w:val="24"/>
        </w:rPr>
        <w:fldChar w:fldCharType="end"/>
      </w:r>
      <w:del w:id="64" w:author="Rune Lindahl-Jacobsen" w:date="2017-10-04T08:56:00Z">
        <w:r w:rsidR="00CA5B59" w:rsidRPr="00FE57CF" w:rsidDel="00ED1E70">
          <w:rPr>
            <w:rFonts w:cs="Times New Roman"/>
            <w:sz w:val="24"/>
            <w:szCs w:val="24"/>
          </w:rPr>
          <w:delText xml:space="preserve">. </w:delText>
        </w:r>
        <w:r w:rsidR="003524CE" w:rsidDel="00ED1E70">
          <w:rPr>
            <w:rFonts w:cs="Times New Roman"/>
            <w:sz w:val="24"/>
            <w:szCs w:val="24"/>
          </w:rPr>
          <w:delText>T</w:delText>
        </w:r>
        <w:r w:rsidR="00CA5B59" w:rsidRPr="00FE57CF" w:rsidDel="00ED1E70">
          <w:rPr>
            <w:rFonts w:cs="Times New Roman"/>
            <w:sz w:val="24"/>
            <w:szCs w:val="24"/>
          </w:rPr>
          <w:delText>hird</w:delText>
        </w:r>
      </w:del>
      <w:r w:rsidR="00CA5B59" w:rsidRPr="00FE57CF">
        <w:rPr>
          <w:rFonts w:cs="Times New Roman"/>
          <w:sz w:val="24"/>
          <w:szCs w:val="24"/>
        </w:rPr>
        <w:t xml:space="preserve">, the presence of several comorbities at ages above 84 could bias our results </w:t>
      </w:r>
      <w:r w:rsidR="00C54898">
        <w:rPr>
          <w:rFonts w:cs="Times New Roman"/>
          <w:sz w:val="24"/>
          <w:szCs w:val="24"/>
        </w:rPr>
        <w:fldChar w:fldCharType="begin"/>
      </w:r>
      <w:r w:rsidR="00C54898">
        <w:rPr>
          <w:rFonts w:cs="Times New Roman"/>
          <w:sz w:val="24"/>
          <w:szCs w:val="24"/>
        </w:rPr>
        <w:instrText xml:space="preserve"> ADDIN EN.CITE &lt;EndNote&gt;&lt;Cite&gt;&lt;Author&gt;Gessert&lt;/Author&gt;&lt;Year&gt;2002&lt;/Year&gt;&lt;RecNum&gt;124&lt;/RecNum&gt;&lt;DisplayText&gt;(16)&lt;/DisplayText&gt;&lt;record&gt;&lt;rec-number&gt;124&lt;/rec-number&gt;&lt;foreign-keys&gt;&lt;key app="EN" db-id="pdtewsetrssszaepssypw0pjxx5d29tdt2d9" timestamp="1506669061"&gt;124&lt;/key&gt;&lt;/foreign-keys&gt;&lt;ref-type name="Journal Article"&gt;17&lt;/ref-type&gt;&lt;contributors&gt;&lt;authors&gt;&lt;author&gt;Gessert, Charles E&lt;/author&gt;&lt;author&gt;Elliott, Barbara A&lt;/author&gt;&lt;author&gt;Haller, Irina V&lt;/author&gt;&lt;/authors&gt;&lt;/contributors&gt;&lt;titles&gt;&lt;title&gt;Dying of old age: an examination of death certificates of Minnesota centenarians&lt;/title&gt;&lt;secondary-title&gt;Journal of the American Geriatrics Society&lt;/secondary-title&gt;&lt;/titles&gt;&lt;periodical&gt;&lt;full-title&gt;Journal of the American Geriatrics Society&lt;/full-title&gt;&lt;/periodical&gt;&lt;pages&gt;1561-1565&lt;/pages&gt;&lt;volume&gt;50&lt;/volume&gt;&lt;number&gt;9&lt;/number&gt;&lt;dates&gt;&lt;year&gt;2002&lt;/year&gt;&lt;/dates&gt;&lt;isbn&gt;1532-5415&lt;/isbn&gt;&lt;urls&gt;&lt;/urls&gt;&lt;/record&gt;&lt;/Cite&gt;&lt;/EndNote&gt;</w:instrText>
      </w:r>
      <w:r w:rsidR="00C54898">
        <w:rPr>
          <w:rFonts w:cs="Times New Roman"/>
          <w:sz w:val="24"/>
          <w:szCs w:val="24"/>
        </w:rPr>
        <w:fldChar w:fldCharType="separate"/>
      </w:r>
      <w:r w:rsidR="00C54898">
        <w:rPr>
          <w:rFonts w:cs="Times New Roman"/>
          <w:noProof/>
          <w:sz w:val="24"/>
          <w:szCs w:val="24"/>
        </w:rPr>
        <w:t>(16)</w:t>
      </w:r>
      <w:r w:rsidR="00C54898">
        <w:rPr>
          <w:rFonts w:cs="Times New Roman"/>
          <w:sz w:val="24"/>
          <w:szCs w:val="24"/>
        </w:rPr>
        <w:fldChar w:fldCharType="end"/>
      </w:r>
      <w:ins w:id="65" w:author="Rune Lindahl-Jacobsen" w:date="2017-10-04T08:56:00Z">
        <w:r w:rsidR="00ED1E70">
          <w:rPr>
            <w:rFonts w:cs="Times New Roman"/>
            <w:sz w:val="24"/>
            <w:szCs w:val="24"/>
          </w:rPr>
          <w:t xml:space="preserve"> </w:t>
        </w:r>
        <w:commentRangeStart w:id="66"/>
        <w:r w:rsidR="00ED1E70">
          <w:rPr>
            <w:rFonts w:cs="Times New Roman"/>
            <w:sz w:val="24"/>
            <w:szCs w:val="24"/>
          </w:rPr>
          <w:t>and</w:t>
        </w:r>
      </w:ins>
      <w:del w:id="67" w:author="Rune Lindahl-Jacobsen" w:date="2017-10-04T08:55:00Z">
        <w:r w:rsidR="00C54898" w:rsidDel="00ED1E70">
          <w:rPr>
            <w:rFonts w:cs="Times New Roman"/>
            <w:sz w:val="24"/>
            <w:szCs w:val="24"/>
          </w:rPr>
          <w:tab/>
        </w:r>
      </w:del>
      <w:ins w:id="68" w:author="Rune Lindahl-Jacobsen" w:date="2017-10-04T08:57:00Z">
        <w:r w:rsidR="00ED1E70">
          <w:rPr>
            <w:rFonts w:cs="Times New Roman"/>
            <w:sz w:val="24"/>
            <w:szCs w:val="24"/>
          </w:rPr>
          <w:t xml:space="preserve"> </w:t>
        </w:r>
      </w:ins>
      <w:del w:id="69" w:author="Rune Lindahl-Jacobsen" w:date="2017-10-04T08:57:00Z">
        <w:r w:rsidR="00CA5B59" w:rsidRPr="00FE57CF" w:rsidDel="00ED1E70">
          <w:rPr>
            <w:rFonts w:cs="Times New Roman"/>
            <w:sz w:val="24"/>
            <w:szCs w:val="24"/>
          </w:rPr>
          <w:delText>.</w:delText>
        </w:r>
        <w:r w:rsidR="003524CE" w:rsidDel="00ED1E70">
          <w:rPr>
            <w:rFonts w:cs="Times New Roman"/>
            <w:sz w:val="24"/>
            <w:szCs w:val="24"/>
          </w:rPr>
          <w:delText xml:space="preserve"> </w:delText>
        </w:r>
        <w:r w:rsidR="003524CE" w:rsidRPr="003E30A0" w:rsidDel="00ED1E70">
          <w:rPr>
            <w:rFonts w:cs="Times New Roman"/>
            <w:sz w:val="24"/>
            <w:szCs w:val="24"/>
          </w:rPr>
          <w:delText xml:space="preserve">Fourth, </w:delText>
        </w:r>
        <w:r w:rsidR="003E5DBA" w:rsidDel="00ED1E70">
          <w:rPr>
            <w:rFonts w:cs="Times New Roman"/>
            <w:sz w:val="24"/>
            <w:szCs w:val="24"/>
          </w:rPr>
          <w:delText xml:space="preserve">in </w:delText>
        </w:r>
      </w:del>
      <w:r w:rsidR="003E5DBA">
        <w:rPr>
          <w:rFonts w:cs="Times New Roman"/>
          <w:sz w:val="24"/>
          <w:szCs w:val="24"/>
        </w:rPr>
        <w:t xml:space="preserve">the presence of several competing causes of death there exists a smaller, less significant, </w:t>
      </w:r>
      <w:r w:rsidR="003524CE" w:rsidRPr="003E30A0">
        <w:rPr>
          <w:rFonts w:cs="Times New Roman"/>
          <w:sz w:val="24"/>
          <w:szCs w:val="24"/>
        </w:rPr>
        <w:t>step from one cause to the other</w:t>
      </w:r>
      <w:r w:rsidR="00C54898">
        <w:rPr>
          <w:rFonts w:cs="Times New Roman"/>
          <w:sz w:val="24"/>
          <w:szCs w:val="24"/>
        </w:rPr>
        <w:t xml:space="preserve"> </w:t>
      </w:r>
      <w:r w:rsidR="00C54898">
        <w:rPr>
          <w:rFonts w:cs="Times New Roman"/>
          <w:sz w:val="24"/>
          <w:szCs w:val="24"/>
        </w:rPr>
        <w:fldChar w:fldCharType="begin"/>
      </w:r>
      <w:r w:rsidR="00C54898">
        <w:rPr>
          <w:rFonts w:cs="Times New Roman"/>
          <w:sz w:val="24"/>
          <w:szCs w:val="24"/>
        </w:rPr>
        <w:instrText xml:space="preserve"> ADDIN EN.CITE &lt;EndNote&gt;&lt;Cite&gt;&lt;Author&gt;Mackenbach&lt;/Author&gt;&lt;Year&gt;1997&lt;/Year&gt;&lt;RecNum&gt;125&lt;/RecNum&gt;&lt;DisplayText&gt;(18)&lt;/DisplayText&gt;&lt;record&gt;&lt;rec-number&gt;125&lt;/rec-number&gt;&lt;foreign-keys&gt;&lt;key app="EN" db-id="pdtewsetrssszaepssypw0pjxx5d29tdt2d9" timestamp="1506669108"&gt;125&lt;/key&gt;&lt;/foreign-keys&gt;&lt;ref-type name="Journal Article"&gt;17&lt;/ref-type&gt;&lt;contributors&gt;&lt;authors&gt;&lt;author&gt;Mackenbach, Johan P&lt;/author&gt;&lt;author&gt;Kunst, Anton E&lt;/author&gt;&lt;author&gt;Lautenbach, H&lt;/author&gt;&lt;author&gt;Oei, YB&lt;/author&gt;&lt;author&gt;Bijlsma, F&lt;/author&gt;&lt;/authors&gt;&lt;/contributors&gt;&lt;titles&gt;&lt;title&gt;Competing causes of death: a death certificate study&lt;/title&gt;&lt;secondary-title&gt;Journal of clinical epidemiology&lt;/secondary-title&gt;&lt;/titles&gt;&lt;periodical&gt;&lt;full-title&gt;Journal of clinical epidemiology&lt;/full-title&gt;&lt;/periodical&gt;&lt;pages&gt;1069-1077&lt;/pages&gt;&lt;volume&gt;50&lt;/volume&gt;&lt;number&gt;10&lt;/number&gt;&lt;dates&gt;&lt;year&gt;1997&lt;/year&gt;&lt;/dates&gt;&lt;isbn&gt;0895-4356&lt;/isbn&gt;&lt;urls&gt;&lt;/urls&gt;&lt;/record&gt;&lt;/Cite&gt;&lt;/EndNote&gt;</w:instrText>
      </w:r>
      <w:r w:rsidR="00C54898">
        <w:rPr>
          <w:rFonts w:cs="Times New Roman"/>
          <w:sz w:val="24"/>
          <w:szCs w:val="24"/>
        </w:rPr>
        <w:fldChar w:fldCharType="separate"/>
      </w:r>
      <w:r w:rsidR="00C54898">
        <w:rPr>
          <w:rFonts w:cs="Times New Roman"/>
          <w:noProof/>
          <w:sz w:val="24"/>
          <w:szCs w:val="24"/>
        </w:rPr>
        <w:t>(18)</w:t>
      </w:r>
      <w:r w:rsidR="00C54898">
        <w:rPr>
          <w:rFonts w:cs="Times New Roman"/>
          <w:sz w:val="24"/>
          <w:szCs w:val="24"/>
        </w:rPr>
        <w:fldChar w:fldCharType="end"/>
      </w:r>
      <w:r w:rsidR="00C54898">
        <w:rPr>
          <w:rFonts w:cs="Times New Roman"/>
          <w:sz w:val="24"/>
          <w:szCs w:val="24"/>
        </w:rPr>
        <w:t xml:space="preserve"> </w:t>
      </w:r>
      <w:r w:rsidR="003524CE" w:rsidRPr="003E30A0">
        <w:rPr>
          <w:rFonts w:cs="Times New Roman"/>
          <w:sz w:val="24"/>
          <w:szCs w:val="24"/>
        </w:rPr>
        <w:t>.</w:t>
      </w:r>
      <w:commentRangeEnd w:id="66"/>
      <w:r w:rsidR="00ED1E70">
        <w:rPr>
          <w:rStyle w:val="CommentReference"/>
        </w:rPr>
        <w:commentReference w:id="66"/>
      </w:r>
    </w:p>
    <w:p w14:paraId="644D5C44" w14:textId="77777777" w:rsidR="00820765" w:rsidRDefault="00820765" w:rsidP="00820765">
      <w:pPr>
        <w:spacing w:line="480" w:lineRule="auto"/>
        <w:jc w:val="both"/>
        <w:rPr>
          <w:rFonts w:cs="Times New Roman"/>
          <w:sz w:val="24"/>
          <w:szCs w:val="24"/>
        </w:rPr>
      </w:pPr>
    </w:p>
    <w:p w14:paraId="73752D37" w14:textId="5E73F22B" w:rsidR="003C22DE" w:rsidRPr="00FE57CF" w:rsidRDefault="00820F03" w:rsidP="003C22DE">
      <w:pPr>
        <w:autoSpaceDE w:val="0"/>
        <w:autoSpaceDN w:val="0"/>
        <w:adjustRightInd w:val="0"/>
        <w:spacing w:after="100" w:afterAutospacing="1" w:line="480" w:lineRule="auto"/>
        <w:jc w:val="both"/>
        <w:rPr>
          <w:rFonts w:cs="Times New Roman"/>
          <w:sz w:val="24"/>
          <w:szCs w:val="24"/>
        </w:rPr>
      </w:pPr>
      <w:r w:rsidRPr="00FE57CF">
        <w:rPr>
          <w:rFonts w:cs="Times New Roman"/>
          <w:b/>
          <w:i/>
          <w:sz w:val="24"/>
          <w:szCs w:val="24"/>
        </w:rPr>
        <w:t>Lifespan inequality</w:t>
      </w:r>
      <w:r w:rsidR="0047614E" w:rsidRPr="00FE57CF">
        <w:rPr>
          <w:rFonts w:cs="Times New Roman"/>
          <w:b/>
          <w:i/>
          <w:sz w:val="24"/>
          <w:szCs w:val="24"/>
        </w:rPr>
        <w:t xml:space="preserve"> measure</w:t>
      </w:r>
    </w:p>
    <w:p w14:paraId="6FE8F33A" w14:textId="5D901593" w:rsidR="00C068A9" w:rsidRPr="00FE57CF" w:rsidRDefault="00AD66A7" w:rsidP="00B1317F">
      <w:pPr>
        <w:autoSpaceDE w:val="0"/>
        <w:autoSpaceDN w:val="0"/>
        <w:adjustRightInd w:val="0"/>
        <w:spacing w:after="100" w:afterAutospacing="1" w:line="480" w:lineRule="auto"/>
        <w:ind w:firstLine="720"/>
        <w:jc w:val="both"/>
        <w:rPr>
          <w:rFonts w:eastAsiaTheme="minorEastAsia"/>
          <w:sz w:val="24"/>
          <w:szCs w:val="24"/>
        </w:rPr>
      </w:pPr>
      <w:r w:rsidRPr="00FE57CF">
        <w:rPr>
          <w:rFonts w:cs="Times New Roman"/>
          <w:sz w:val="24"/>
          <w:szCs w:val="24"/>
        </w:rPr>
        <w:t xml:space="preserve">Several dispersion measures have been proposed to analyze lifespan </w:t>
      </w:r>
      <w:r w:rsidR="003C22DE" w:rsidRPr="00FE57CF">
        <w:rPr>
          <w:rFonts w:cs="Times New Roman"/>
          <w:sz w:val="24"/>
          <w:szCs w:val="24"/>
        </w:rPr>
        <w:t>inequality</w:t>
      </w:r>
      <w:r w:rsidR="000B163F" w:rsidRPr="00FE57CF">
        <w:rPr>
          <w:rFonts w:cs="Times New Roman"/>
          <w:sz w:val="24"/>
          <w:szCs w:val="24"/>
        </w:rPr>
        <w:t xml:space="preserve"> </w:t>
      </w:r>
      <w:r w:rsidR="000B163F" w:rsidRPr="00FE57CF">
        <w:rPr>
          <w:rFonts w:cs="Times New Roman"/>
          <w:sz w:val="24"/>
          <w:szCs w:val="24"/>
        </w:rPr>
        <w:fldChar w:fldCharType="begin"/>
      </w:r>
      <w:r w:rsidR="00C54898">
        <w:rPr>
          <w:rFonts w:cs="Times New Roman"/>
          <w:sz w:val="24"/>
          <w:szCs w:val="24"/>
        </w:rPr>
        <w:instrText xml:space="preserve"> ADDIN EN.CITE &lt;EndNote&gt;&lt;Cite&gt;&lt;Author&gt;van Raalte&lt;/Author&gt;&lt;Year&gt;2013&lt;/Year&gt;&lt;RecNum&gt;9&lt;/RecNum&gt;&lt;DisplayText&gt;(19)&lt;/DisplayText&gt;&lt;record&gt;&lt;rec-number&gt;9&lt;/rec-number&gt;&lt;foreign-keys&gt;&lt;key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FE57CF">
        <w:rPr>
          <w:rFonts w:cs="Times New Roman"/>
          <w:sz w:val="24"/>
          <w:szCs w:val="24"/>
        </w:rPr>
        <w:fldChar w:fldCharType="separate"/>
      </w:r>
      <w:r w:rsidR="00C54898">
        <w:rPr>
          <w:rFonts w:cs="Times New Roman"/>
          <w:noProof/>
          <w:sz w:val="24"/>
          <w:szCs w:val="24"/>
        </w:rPr>
        <w:t>(19)</w:t>
      </w:r>
      <w:r w:rsidR="000B163F" w:rsidRPr="00FE57CF">
        <w:rPr>
          <w:rFonts w:cs="Times New Roman"/>
          <w:sz w:val="24"/>
          <w:szCs w:val="24"/>
        </w:rPr>
        <w:fldChar w:fldCharType="end"/>
      </w:r>
      <w:r w:rsidRPr="00FE57CF">
        <w:rPr>
          <w:rFonts w:cs="Times New Roman"/>
          <w:sz w:val="24"/>
          <w:szCs w:val="24"/>
        </w:rPr>
        <w:t xml:space="preserve">. </w:t>
      </w:r>
      <w:r w:rsidR="00C068A9" w:rsidRPr="00FE57CF">
        <w:rPr>
          <w:rFonts w:eastAsiaTheme="minorEastAsia"/>
          <w:sz w:val="24"/>
          <w:szCs w:val="24"/>
        </w:rPr>
        <w:t>Here, we use the coefficient of variation</w:t>
      </w:r>
      <w:ins w:id="70" w:author="Rune Lindahl-Jacobsen" w:date="2017-10-04T08:58:00Z">
        <w:r w:rsidR="00ED1E70">
          <w:rPr>
            <w:rFonts w:eastAsiaTheme="minorEastAsia"/>
            <w:sz w:val="24"/>
            <w:szCs w:val="24"/>
          </w:rPr>
          <w:t xml:space="preserve"> (</w:t>
        </w:r>
        <w:proofErr w:type="spellStart"/>
        <w:r w:rsidR="00ED1E70">
          <w:rPr>
            <w:rFonts w:eastAsiaTheme="minorEastAsia"/>
            <w:sz w:val="24"/>
            <w:szCs w:val="24"/>
          </w:rPr>
          <w:t>CoV</w:t>
        </w:r>
        <w:proofErr w:type="spellEnd"/>
        <w:r w:rsidR="00ED1E70">
          <w:rPr>
            <w:rFonts w:eastAsiaTheme="minorEastAsia"/>
            <w:sz w:val="24"/>
            <w:szCs w:val="24"/>
          </w:rPr>
          <w:t>)</w:t>
        </w:r>
      </w:ins>
      <w:r w:rsidR="00493447" w:rsidRPr="00FE57CF">
        <w:rPr>
          <w:rFonts w:eastAsiaTheme="minorEastAsia"/>
          <w:sz w:val="24"/>
          <w:szCs w:val="24"/>
        </w:rPr>
        <w:t xml:space="preserve">, which is </w:t>
      </w:r>
      <w:r w:rsidR="00C068A9" w:rsidRPr="00FE57CF">
        <w:rPr>
          <w:rFonts w:eastAsiaTheme="minorEastAsia"/>
          <w:sz w:val="24"/>
          <w:szCs w:val="24"/>
        </w:rPr>
        <w:t xml:space="preserve">the standard deviation </w:t>
      </w:r>
      <w:r w:rsidR="002A0D3A" w:rsidRPr="00FE57CF">
        <w:rPr>
          <w:rFonts w:eastAsiaTheme="minorEastAsia"/>
          <w:sz w:val="24"/>
          <w:szCs w:val="24"/>
        </w:rPr>
        <w:t>divided</w:t>
      </w:r>
      <w:r w:rsidR="00C068A9" w:rsidRPr="00FE57CF">
        <w:rPr>
          <w:rFonts w:eastAsiaTheme="minorEastAsia"/>
          <w:sz w:val="24"/>
          <w:szCs w:val="24"/>
        </w:rPr>
        <w:t xml:space="preserve"> by the </w:t>
      </w:r>
      <w:r w:rsidR="00B1317F">
        <w:rPr>
          <w:rFonts w:eastAsiaTheme="minorEastAsia"/>
          <w:sz w:val="24"/>
          <w:szCs w:val="24"/>
        </w:rPr>
        <w:t>mean of the lifetable age-at-death distribution</w:t>
      </w:r>
      <w:r w:rsidR="002A0D3A" w:rsidRPr="00FE57CF">
        <w:rPr>
          <w:rFonts w:eastAsiaTheme="minorEastAsia"/>
          <w:sz w:val="24"/>
          <w:szCs w:val="24"/>
        </w:rPr>
        <w:t>, i.e. life expectancy</w:t>
      </w:r>
      <w:r w:rsidR="00B1317F">
        <w:rPr>
          <w:rFonts w:eastAsiaTheme="minorEastAsia"/>
          <w:sz w:val="24"/>
          <w:szCs w:val="24"/>
        </w:rPr>
        <w:t xml:space="preserve"> (see SI for a brief description)</w:t>
      </w:r>
      <w:r w:rsidR="000A6821" w:rsidRPr="00FE57CF">
        <w:rPr>
          <w:rFonts w:eastAsiaTheme="minorEastAsia"/>
          <w:sz w:val="24"/>
          <w:szCs w:val="24"/>
        </w:rPr>
        <w:t xml:space="preserve">. </w:t>
      </w:r>
      <w:proofErr w:type="spellStart"/>
      <w:ins w:id="71" w:author="Rune Lindahl-Jacobsen" w:date="2017-10-04T08:58:00Z">
        <w:r w:rsidR="00ED1E70">
          <w:rPr>
            <w:rFonts w:eastAsiaTheme="minorEastAsia"/>
            <w:sz w:val="24"/>
            <w:szCs w:val="24"/>
          </w:rPr>
          <w:t>CoV</w:t>
        </w:r>
      </w:ins>
      <w:proofErr w:type="spellEnd"/>
      <w:del w:id="72" w:author="Rune Lindahl-Jacobsen" w:date="2017-10-04T08:58:00Z">
        <w:r w:rsidR="000A6821" w:rsidRPr="00FE57CF" w:rsidDel="00ED1E70">
          <w:rPr>
            <w:rFonts w:eastAsiaTheme="minorEastAsia"/>
            <w:sz w:val="24"/>
            <w:szCs w:val="24"/>
          </w:rPr>
          <w:delText>This</w:delText>
        </w:r>
      </w:del>
      <w:r w:rsidR="002A0D3A" w:rsidRPr="00FE57CF">
        <w:rPr>
          <w:rFonts w:eastAsiaTheme="minorEastAsia"/>
          <w:sz w:val="24"/>
          <w:szCs w:val="24"/>
        </w:rPr>
        <w:t xml:space="preserve"> has been </w:t>
      </w:r>
      <w:ins w:id="73" w:author="Rune Lindahl-Jacobsen" w:date="2017-10-04T08:58:00Z">
        <w:r w:rsidR="00ED1E70">
          <w:rPr>
            <w:rFonts w:eastAsiaTheme="minorEastAsia"/>
            <w:sz w:val="24"/>
            <w:szCs w:val="24"/>
          </w:rPr>
          <w:t>found</w:t>
        </w:r>
      </w:ins>
      <w:del w:id="74" w:author="Rune Lindahl-Jacobsen" w:date="2017-10-04T08:58:00Z">
        <w:r w:rsidR="002A0D3A" w:rsidRPr="00FE57CF" w:rsidDel="00ED1E70">
          <w:rPr>
            <w:rFonts w:eastAsiaTheme="minorEastAsia"/>
            <w:sz w:val="24"/>
            <w:szCs w:val="24"/>
          </w:rPr>
          <w:delText>shown</w:delText>
        </w:r>
      </w:del>
      <w:r w:rsidR="002A0D3A" w:rsidRPr="00FE57CF">
        <w:rPr>
          <w:rFonts w:eastAsiaTheme="minorEastAsia"/>
          <w:sz w:val="24"/>
          <w:szCs w:val="24"/>
        </w:rPr>
        <w:t xml:space="preserve"> to be a good indicator to measure lifespan inequality </w:t>
      </w:r>
      <w:r w:rsidR="00B1317F">
        <w:rPr>
          <w:rFonts w:eastAsiaTheme="minorEastAsia"/>
          <w:sz w:val="24"/>
          <w:szCs w:val="24"/>
        </w:rPr>
        <w:t xml:space="preserve"> </w:t>
      </w:r>
      <w:r w:rsidR="002A0D3A" w:rsidRPr="00FE57CF">
        <w:rPr>
          <w:rFonts w:eastAsiaTheme="minorEastAsia"/>
          <w:sz w:val="24"/>
          <w:szCs w:val="24"/>
        </w:rPr>
        <w:fldChar w:fldCharType="begin"/>
      </w:r>
      <w:r w:rsidR="00C54898">
        <w:rPr>
          <w:rFonts w:eastAsiaTheme="minorEastAsia"/>
          <w:sz w:val="24"/>
          <w:szCs w:val="24"/>
        </w:rPr>
        <w:instrText xml:space="preserve"> ADDIN EN.CITE &lt;EndNote&gt;&lt;Cite&gt;&lt;Author&gt;Wrycza&lt;/Author&gt;&lt;Year&gt;2015&lt;/Year&gt;&lt;RecNum&gt;1&lt;/RecNum&gt;&lt;DisplayText&gt;(20)&lt;/DisplayText&gt;&lt;record&gt;&lt;rec-number&gt;1&lt;/rec-number&gt;&lt;foreign-keys&gt;&lt;key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FE57CF">
        <w:rPr>
          <w:rFonts w:eastAsiaTheme="minorEastAsia"/>
          <w:sz w:val="24"/>
          <w:szCs w:val="24"/>
        </w:rPr>
        <w:fldChar w:fldCharType="separate"/>
      </w:r>
      <w:r w:rsidR="00C54898">
        <w:rPr>
          <w:rFonts w:eastAsiaTheme="minorEastAsia"/>
          <w:noProof/>
          <w:sz w:val="24"/>
          <w:szCs w:val="24"/>
        </w:rPr>
        <w:t>(20)</w:t>
      </w:r>
      <w:r w:rsidR="002A0D3A" w:rsidRPr="00FE57CF">
        <w:rPr>
          <w:rFonts w:eastAsiaTheme="minorEastAsia"/>
          <w:sz w:val="24"/>
          <w:szCs w:val="24"/>
        </w:rPr>
        <w:fldChar w:fldCharType="end"/>
      </w:r>
      <w:r w:rsidR="00493447" w:rsidRPr="00FE57CF">
        <w:rPr>
          <w:rFonts w:eastAsiaTheme="minorEastAsia"/>
          <w:sz w:val="24"/>
          <w:szCs w:val="24"/>
        </w:rPr>
        <w:t>.</w:t>
      </w:r>
      <w:r w:rsidR="00CA0A74" w:rsidRPr="00FE57CF">
        <w:rPr>
          <w:rFonts w:eastAsiaTheme="minorEastAsia"/>
          <w:sz w:val="24"/>
          <w:szCs w:val="24"/>
        </w:rPr>
        <w:t xml:space="preserve"> </w:t>
      </w:r>
      <w:r w:rsidR="00C068A9" w:rsidRPr="00FE57CF">
        <w:rPr>
          <w:rFonts w:eastAsiaTheme="minorEastAsia"/>
          <w:sz w:val="24"/>
          <w:szCs w:val="24"/>
        </w:rPr>
        <w:t xml:space="preserve">The strong correlation between </w:t>
      </w:r>
      <w:r w:rsidR="00CA0A74" w:rsidRPr="00FE57CF">
        <w:rPr>
          <w:rFonts w:eastAsiaTheme="minorEastAsia"/>
          <w:sz w:val="24"/>
          <w:szCs w:val="24"/>
        </w:rPr>
        <w:t>lifespan inequality</w:t>
      </w:r>
      <w:r w:rsidR="00C068A9" w:rsidRPr="00FE57CF">
        <w:rPr>
          <w:rFonts w:eastAsiaTheme="minorEastAsia"/>
          <w:sz w:val="24"/>
          <w:szCs w:val="24"/>
        </w:rPr>
        <w:t xml:space="preserve"> </w:t>
      </w:r>
      <w:r w:rsidR="002A719E" w:rsidRPr="00FE57CF">
        <w:rPr>
          <w:rFonts w:eastAsiaTheme="minorEastAsia"/>
          <w:sz w:val="24"/>
          <w:szCs w:val="24"/>
        </w:rPr>
        <w:t>indicators</w:t>
      </w:r>
      <w:r w:rsidR="00C068A9" w:rsidRPr="00FE57CF">
        <w:rPr>
          <w:rFonts w:eastAsiaTheme="minorEastAsia"/>
          <w:sz w:val="24"/>
          <w:szCs w:val="24"/>
        </w:rPr>
        <w:t xml:space="preserve"> suggests that main conclusions and results would not differ regardless of </w:t>
      </w:r>
      <w:del w:id="75" w:author="Rune Lindahl-Jacobsen" w:date="2017-10-04T08:58:00Z">
        <w:r w:rsidR="00C068A9" w:rsidRPr="00FE57CF" w:rsidDel="00ED1E70">
          <w:rPr>
            <w:rFonts w:eastAsiaTheme="minorEastAsia"/>
            <w:sz w:val="24"/>
            <w:szCs w:val="24"/>
          </w:rPr>
          <w:delText xml:space="preserve">the </w:delText>
        </w:r>
        <w:r w:rsidR="002A719E" w:rsidRPr="00FE57CF" w:rsidDel="00ED1E70">
          <w:rPr>
            <w:rFonts w:eastAsiaTheme="minorEastAsia"/>
            <w:sz w:val="24"/>
            <w:szCs w:val="24"/>
          </w:rPr>
          <w:delText xml:space="preserve">which </w:delText>
        </w:r>
      </w:del>
      <w:ins w:id="76" w:author="Rune Lindahl-Jacobsen" w:date="2017-10-04T08:58:00Z">
        <w:r w:rsidR="00ED1E70">
          <w:rPr>
            <w:rFonts w:eastAsiaTheme="minorEastAsia"/>
            <w:sz w:val="24"/>
            <w:szCs w:val="24"/>
          </w:rPr>
          <w:t xml:space="preserve">measure </w:t>
        </w:r>
      </w:ins>
      <w:del w:id="77" w:author="Rune Lindahl-Jacobsen" w:date="2017-10-04T08:58:00Z">
        <w:r w:rsidR="002A719E" w:rsidRPr="00FE57CF" w:rsidDel="00ED1E70">
          <w:rPr>
            <w:rFonts w:eastAsiaTheme="minorEastAsia"/>
            <w:sz w:val="24"/>
            <w:szCs w:val="24"/>
          </w:rPr>
          <w:delText>one is</w:delText>
        </w:r>
        <w:r w:rsidR="00C068A9" w:rsidRPr="00FE57CF" w:rsidDel="00ED1E70">
          <w:rPr>
            <w:rFonts w:eastAsiaTheme="minorEastAsia"/>
            <w:sz w:val="24"/>
            <w:szCs w:val="24"/>
          </w:rPr>
          <w:delText xml:space="preserve"> </w:delText>
        </w:r>
      </w:del>
      <w:r w:rsidR="00C068A9" w:rsidRPr="00FE57CF">
        <w:rPr>
          <w:rFonts w:eastAsiaTheme="minorEastAsia"/>
          <w:sz w:val="24"/>
          <w:szCs w:val="24"/>
        </w:rPr>
        <w:t xml:space="preserve">used </w:t>
      </w:r>
      <w:r w:rsidR="00C068A9" w:rsidRPr="00FE57CF">
        <w:rPr>
          <w:rFonts w:eastAsiaTheme="minorEastAsia"/>
          <w:sz w:val="24"/>
          <w:szCs w:val="24"/>
        </w:rPr>
        <w:fldChar w:fldCharType="begin">
          <w:fldData xml:space="preserve">PEVuZE5vdGU+PENpdGU+PEF1dGhvcj52YW4gUmFhbHRlPC9BdXRob3I+PFllYXI+MjAxMzwvWWVh
cj48UmVjTnVtPjk8L1JlY051bT48RGlzcGxheVRleHQ+KDE5LCAyMSwgMjIpPC9EaXNwbGF5VGV4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C54898">
        <w:rPr>
          <w:rFonts w:eastAsiaTheme="minorEastAsia"/>
          <w:sz w:val="24"/>
          <w:szCs w:val="24"/>
        </w:rPr>
        <w:instrText xml:space="preserve"> ADDIN EN.CITE </w:instrText>
      </w:r>
      <w:r w:rsidR="00C54898">
        <w:rPr>
          <w:rFonts w:eastAsiaTheme="minorEastAsia"/>
          <w:sz w:val="24"/>
          <w:szCs w:val="24"/>
        </w:rPr>
        <w:fldChar w:fldCharType="begin">
          <w:fldData xml:space="preserve">PEVuZE5vdGU+PENpdGU+PEF1dGhvcj52YW4gUmFhbHRlPC9BdXRob3I+PFllYXI+MjAxMzwvWWVh
cj48UmVjTnVtPjk8L1JlY051bT48RGlzcGxheVRleHQ+KDE5LCAyMSwgMjIpPC9EaXNwbGF5VGV4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C54898">
        <w:rPr>
          <w:rFonts w:eastAsiaTheme="minorEastAsia"/>
          <w:sz w:val="24"/>
          <w:szCs w:val="24"/>
        </w:rPr>
        <w:instrText xml:space="preserve"> ADDIN EN.CITE.DATA </w:instrText>
      </w:r>
      <w:r w:rsidR="00C54898">
        <w:rPr>
          <w:rFonts w:eastAsiaTheme="minorEastAsia"/>
          <w:sz w:val="24"/>
          <w:szCs w:val="24"/>
        </w:rPr>
      </w:r>
      <w:r w:rsidR="00C54898">
        <w:rPr>
          <w:rFonts w:eastAsiaTheme="minorEastAsia"/>
          <w:sz w:val="24"/>
          <w:szCs w:val="24"/>
        </w:rPr>
        <w:fldChar w:fldCharType="end"/>
      </w:r>
      <w:r w:rsidR="00C068A9" w:rsidRPr="00FE57CF">
        <w:rPr>
          <w:rFonts w:eastAsiaTheme="minorEastAsia"/>
          <w:sz w:val="24"/>
          <w:szCs w:val="24"/>
        </w:rPr>
      </w:r>
      <w:r w:rsidR="00C068A9" w:rsidRPr="00FE57CF">
        <w:rPr>
          <w:rFonts w:eastAsiaTheme="minorEastAsia"/>
          <w:sz w:val="24"/>
          <w:szCs w:val="24"/>
        </w:rPr>
        <w:fldChar w:fldCharType="separate"/>
      </w:r>
      <w:r w:rsidR="00C54898">
        <w:rPr>
          <w:rFonts w:eastAsiaTheme="minorEastAsia"/>
          <w:noProof/>
          <w:sz w:val="24"/>
          <w:szCs w:val="24"/>
        </w:rPr>
        <w:t>(19, 21, 22)</w:t>
      </w:r>
      <w:r w:rsidR="00C068A9" w:rsidRPr="00FE57CF">
        <w:rPr>
          <w:rFonts w:eastAsiaTheme="minorEastAsia"/>
          <w:sz w:val="24"/>
          <w:szCs w:val="24"/>
        </w:rPr>
        <w:fldChar w:fldCharType="end"/>
      </w:r>
      <w:r w:rsidR="00C068A9" w:rsidRPr="00FE57CF">
        <w:rPr>
          <w:rFonts w:eastAsiaTheme="minorEastAsia"/>
          <w:sz w:val="24"/>
          <w:szCs w:val="24"/>
        </w:rPr>
        <w:t>.</w:t>
      </w:r>
    </w:p>
    <w:p w14:paraId="5C84E235" w14:textId="64AB2531" w:rsidR="003C22DE" w:rsidRPr="00FE57CF" w:rsidRDefault="003C22DE" w:rsidP="003C22DE">
      <w:pPr>
        <w:autoSpaceDE w:val="0"/>
        <w:autoSpaceDN w:val="0"/>
        <w:adjustRightInd w:val="0"/>
        <w:spacing w:after="100" w:afterAutospacing="1" w:line="480" w:lineRule="auto"/>
        <w:jc w:val="both"/>
        <w:rPr>
          <w:rFonts w:cs="Times New Roman"/>
          <w:b/>
          <w:i/>
          <w:sz w:val="24"/>
          <w:szCs w:val="24"/>
        </w:rPr>
      </w:pPr>
      <w:r w:rsidRPr="00FE57CF">
        <w:rPr>
          <w:rFonts w:cs="Times New Roman"/>
          <w:b/>
          <w:i/>
          <w:sz w:val="24"/>
          <w:szCs w:val="24"/>
        </w:rPr>
        <w:lastRenderedPageBreak/>
        <w:t>Decomposition techniques</w:t>
      </w:r>
    </w:p>
    <w:p w14:paraId="1E4C83F9" w14:textId="6DE419BD" w:rsidR="00351373" w:rsidRPr="00CF6305" w:rsidRDefault="003C22DE" w:rsidP="00CF6305">
      <w:pPr>
        <w:autoSpaceDE w:val="0"/>
        <w:autoSpaceDN w:val="0"/>
        <w:adjustRightInd w:val="0"/>
        <w:spacing w:after="100" w:afterAutospacing="1" w:line="480" w:lineRule="auto"/>
        <w:jc w:val="both"/>
        <w:rPr>
          <w:rFonts w:cs="Times New Roman"/>
          <w:b/>
          <w:i/>
          <w:sz w:val="24"/>
          <w:szCs w:val="24"/>
        </w:rPr>
      </w:pPr>
      <w:r w:rsidRPr="00FE57CF">
        <w:rPr>
          <w:rFonts w:cs="Times New Roman"/>
          <w:iCs/>
          <w:sz w:val="24"/>
          <w:szCs w:val="24"/>
        </w:rPr>
        <w:t>Lifespan inequality may increase or decrease while life expectancy is stagnating, depend</w:t>
      </w:r>
      <w:r w:rsidR="00493447" w:rsidRPr="00FE57CF">
        <w:rPr>
          <w:rFonts w:cs="Times New Roman"/>
          <w:iCs/>
          <w:sz w:val="24"/>
          <w:szCs w:val="24"/>
        </w:rPr>
        <w:t>ing</w:t>
      </w:r>
      <w:r w:rsidRPr="00FE57CF">
        <w:rPr>
          <w:rFonts w:cs="Times New Roman"/>
          <w:iCs/>
          <w:sz w:val="24"/>
          <w:szCs w:val="24"/>
        </w:rPr>
        <w:t xml:space="preserve"> on the balance between reducing</w:t>
      </w:r>
      <w:r w:rsidR="00EB6B82">
        <w:rPr>
          <w:rFonts w:cs="Times New Roman"/>
          <w:iCs/>
          <w:sz w:val="24"/>
          <w:szCs w:val="24"/>
        </w:rPr>
        <w:t xml:space="preserve"> (increasing)</w:t>
      </w:r>
      <w:r w:rsidRPr="00FE57CF">
        <w:rPr>
          <w:rFonts w:cs="Times New Roman"/>
          <w:iCs/>
          <w:sz w:val="24"/>
          <w:szCs w:val="24"/>
        </w:rPr>
        <w:t xml:space="preserve"> mortality at early ages, which compresses</w:t>
      </w:r>
      <w:r w:rsidR="00EB6B82">
        <w:rPr>
          <w:rFonts w:cs="Times New Roman"/>
          <w:iCs/>
          <w:sz w:val="24"/>
          <w:szCs w:val="24"/>
        </w:rPr>
        <w:t xml:space="preserve"> (expands)</w:t>
      </w:r>
      <w:r w:rsidRPr="00FE57CF">
        <w:rPr>
          <w:rFonts w:cs="Times New Roman"/>
          <w:iCs/>
          <w:sz w:val="24"/>
          <w:szCs w:val="24"/>
        </w:rPr>
        <w:t xml:space="preserve"> lifespan inequality, and saving lives at older ages, which increases</w:t>
      </w:r>
      <w:r w:rsidR="00EB6B82">
        <w:rPr>
          <w:rFonts w:cs="Times New Roman"/>
          <w:iCs/>
          <w:sz w:val="24"/>
          <w:szCs w:val="24"/>
        </w:rPr>
        <w:t xml:space="preserve"> (decreases)</w:t>
      </w:r>
      <w:r w:rsidRPr="00FE57CF">
        <w:rPr>
          <w:rFonts w:cs="Times New Roman"/>
          <w:iCs/>
          <w:sz w:val="24"/>
          <w:szCs w:val="24"/>
        </w:rPr>
        <w:t xml:space="preserve"> inequality in lifespans </w:t>
      </w:r>
      <w:r w:rsidRPr="00FE57CF">
        <w:rPr>
          <w:rFonts w:cs="Times New Roman"/>
          <w:iCs/>
          <w:sz w:val="24"/>
          <w:szCs w:val="24"/>
        </w:rPr>
        <w:fldChar w:fldCharType="begin"/>
      </w:r>
      <w:r w:rsidR="00C54898">
        <w:rPr>
          <w:rFonts w:cs="Times New Roman"/>
          <w:iCs/>
          <w:sz w:val="24"/>
          <w:szCs w:val="24"/>
        </w:rPr>
        <w:instrText xml:space="preserve"> ADDIN EN.CITE &lt;EndNote&gt;&lt;Cite&gt;&lt;Author&gt;Gillespie&lt;/Author&gt;&lt;Year&gt;2014&lt;/Year&gt;&lt;RecNum&gt;70&lt;/RecNum&gt;&lt;DisplayText&gt;(23, 24)&lt;/DisplayText&gt;&lt;record&gt;&lt;rec-number&gt;70&lt;/rec-number&gt;&lt;foreign-keys&gt;&lt;key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Zhang&lt;/Author&gt;&lt;Year&gt;2009&lt;/Year&gt;&lt;RecNum&gt;23&lt;/RecNum&gt;&lt;record&gt;&lt;rec-number&gt;23&lt;/rec-number&gt;&lt;foreign-keys&gt;&lt;key app="EN" db-id="pdtewsetrssszaepssypw0pjxx5d29tdt2d9" timestamp="1478167841"&gt;23&lt;/key&gt;&lt;/foreign-keys&gt;&lt;ref-type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FE57CF">
        <w:rPr>
          <w:rFonts w:cs="Times New Roman"/>
          <w:iCs/>
          <w:sz w:val="24"/>
          <w:szCs w:val="24"/>
        </w:rPr>
        <w:fldChar w:fldCharType="separate"/>
      </w:r>
      <w:r w:rsidR="00C54898">
        <w:rPr>
          <w:rFonts w:cs="Times New Roman"/>
          <w:iCs/>
          <w:noProof/>
          <w:sz w:val="24"/>
          <w:szCs w:val="24"/>
        </w:rPr>
        <w:t>(23, 24)</w:t>
      </w:r>
      <w:r w:rsidRPr="00FE57CF">
        <w:rPr>
          <w:rFonts w:cs="Times New Roman"/>
          <w:iCs/>
          <w:sz w:val="24"/>
          <w:szCs w:val="24"/>
        </w:rPr>
        <w:fldChar w:fldCharType="end"/>
      </w:r>
      <w:r w:rsidRPr="00FE57CF">
        <w:rPr>
          <w:rFonts w:cs="Times New Roman"/>
          <w:iCs/>
          <w:sz w:val="24"/>
          <w:szCs w:val="24"/>
        </w:rPr>
        <w:t>.</w:t>
      </w:r>
      <w:r w:rsidR="00092C31" w:rsidRPr="00FE57CF">
        <w:rPr>
          <w:rFonts w:cs="Times New Roman"/>
          <w:iCs/>
          <w:sz w:val="24"/>
          <w:szCs w:val="24"/>
        </w:rPr>
        <w:t xml:space="preserve"> To get a better interpretation</w:t>
      </w:r>
      <w:r w:rsidRPr="00FE57CF">
        <w:rPr>
          <w:rFonts w:cs="Times New Roman"/>
          <w:iCs/>
          <w:sz w:val="24"/>
          <w:szCs w:val="24"/>
        </w:rPr>
        <w:t xml:space="preserve"> of the reasons behind changes in lifespan inequality over time, we decompose lifespan inequality differences before, during, and after the stagnation of life expectancy by age and causes of death using standard decomposition techniques </w:t>
      </w:r>
      <w:r w:rsidRPr="00FE57CF">
        <w:rPr>
          <w:rFonts w:cs="Times New Roman"/>
          <w:iCs/>
          <w:sz w:val="24"/>
          <w:szCs w:val="24"/>
        </w:rPr>
        <w:fldChar w:fldCharType="begin"/>
      </w:r>
      <w:r w:rsidR="00C54898">
        <w:rPr>
          <w:rFonts w:cs="Times New Roman"/>
          <w:iCs/>
          <w:sz w:val="24"/>
          <w:szCs w:val="24"/>
        </w:rPr>
        <w:instrText xml:space="preserve"> ADDIN EN.CITE &lt;EndNote&gt;&lt;Cite&gt;&lt;Author&gt;Horiuchi&lt;/Author&gt;&lt;Year&gt;2008&lt;/Year&gt;&lt;RecNum&gt;29&lt;/RecNum&gt;&lt;DisplayText&gt;(25)&lt;/DisplayText&gt;&lt;record&gt;&lt;rec-number&gt;29&lt;/rec-number&gt;&lt;foreign-keys&gt;&lt;key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FE57CF">
        <w:rPr>
          <w:rFonts w:cs="Times New Roman"/>
          <w:iCs/>
          <w:sz w:val="24"/>
          <w:szCs w:val="24"/>
        </w:rPr>
        <w:fldChar w:fldCharType="separate"/>
      </w:r>
      <w:r w:rsidR="00C54898">
        <w:rPr>
          <w:rFonts w:cs="Times New Roman"/>
          <w:iCs/>
          <w:noProof/>
          <w:sz w:val="24"/>
          <w:szCs w:val="24"/>
        </w:rPr>
        <w:t>(25)</w:t>
      </w:r>
      <w:r w:rsidRPr="00FE57CF">
        <w:rPr>
          <w:rFonts w:cs="Times New Roman"/>
          <w:iCs/>
          <w:sz w:val="24"/>
          <w:szCs w:val="24"/>
        </w:rPr>
        <w:fldChar w:fldCharType="end"/>
      </w:r>
      <w:r w:rsidRPr="00FE57CF">
        <w:rPr>
          <w:rFonts w:cs="Times New Roman"/>
          <w:iCs/>
          <w:sz w:val="24"/>
          <w:szCs w:val="24"/>
        </w:rPr>
        <w:t>.</w:t>
      </w:r>
      <w:r w:rsidR="00AD66A7" w:rsidRPr="00FE57CF">
        <w:rPr>
          <w:rFonts w:cs="Times New Roman"/>
          <w:sz w:val="24"/>
          <w:szCs w:val="24"/>
        </w:rPr>
        <w:t xml:space="preserve"> </w:t>
      </w:r>
      <w:r w:rsidR="00EB6B82">
        <w:rPr>
          <w:rFonts w:cs="Times New Roman"/>
          <w:sz w:val="24"/>
          <w:szCs w:val="24"/>
        </w:rPr>
        <w:t>In addition, we quantify the cause-of-death contribution to the difference between Denmark and Sweden and provide an estimate of how long would it take for Denmark to catch up in the level of lifespan inequality.</w:t>
      </w:r>
    </w:p>
    <w:p w14:paraId="11D71DCF" w14:textId="763A7897" w:rsidR="00351373" w:rsidRDefault="00351373" w:rsidP="00351373">
      <w:pPr>
        <w:pStyle w:val="Subtitle"/>
        <w:rPr>
          <w:rFonts w:asciiTheme="minorHAnsi" w:eastAsiaTheme="minorHAnsi" w:hAnsiTheme="minorHAnsi" w:cs="Times New Roman"/>
          <w:b/>
          <w:i w:val="0"/>
          <w:iCs w:val="0"/>
          <w:color w:val="auto"/>
          <w:spacing w:val="0"/>
        </w:rPr>
      </w:pPr>
      <w:commentRangeStart w:id="78"/>
      <w:r>
        <w:rPr>
          <w:rFonts w:asciiTheme="minorHAnsi" w:eastAsiaTheme="minorHAnsi" w:hAnsiTheme="minorHAnsi" w:cs="Times New Roman"/>
          <w:b/>
          <w:i w:val="0"/>
          <w:iCs w:val="0"/>
          <w:color w:val="auto"/>
          <w:spacing w:val="0"/>
        </w:rPr>
        <w:t>Limitations</w:t>
      </w:r>
    </w:p>
    <w:p w14:paraId="0626C4F7" w14:textId="77777777" w:rsidR="00351373" w:rsidRDefault="00351373" w:rsidP="00351373"/>
    <w:p w14:paraId="4183C5CB" w14:textId="7499FB5E" w:rsidR="00DD0E00" w:rsidRDefault="00820765" w:rsidP="00351373">
      <w:pPr>
        <w:spacing w:line="480" w:lineRule="auto"/>
        <w:ind w:firstLine="720"/>
        <w:jc w:val="both"/>
        <w:rPr>
          <w:rFonts w:cs="Times New Roman"/>
          <w:sz w:val="24"/>
          <w:szCs w:val="24"/>
        </w:rPr>
      </w:pPr>
      <w:r>
        <w:rPr>
          <w:rFonts w:cs="Times New Roman"/>
          <w:sz w:val="24"/>
          <w:szCs w:val="24"/>
        </w:rPr>
        <w:t>Changing</w:t>
      </w:r>
      <w:r w:rsidR="00DD0E00">
        <w:rPr>
          <w:rFonts w:cs="Times New Roman"/>
          <w:sz w:val="24"/>
          <w:szCs w:val="24"/>
        </w:rPr>
        <w:t xml:space="preserve"> insights in disease processes </w:t>
      </w:r>
      <w:r>
        <w:rPr>
          <w:rFonts w:cs="Times New Roman"/>
          <w:sz w:val="24"/>
          <w:szCs w:val="24"/>
        </w:rPr>
        <w:t>can</w:t>
      </w:r>
      <w:r w:rsidR="00DD0E00">
        <w:rPr>
          <w:rFonts w:cs="Times New Roman"/>
          <w:sz w:val="24"/>
          <w:szCs w:val="24"/>
        </w:rPr>
        <w:t xml:space="preserve"> affect classification. For instance, pneumonia may be increasingly classified as secondary </w:t>
      </w:r>
      <w:r w:rsidR="009B18C4">
        <w:rPr>
          <w:rFonts w:cs="Times New Roman"/>
          <w:sz w:val="24"/>
          <w:szCs w:val="24"/>
        </w:rPr>
        <w:t>cause of death. Similarly</w:t>
      </w:r>
      <w:r w:rsidR="00DD0E00">
        <w:rPr>
          <w:rFonts w:cs="Times New Roman"/>
          <w:sz w:val="24"/>
          <w:szCs w:val="24"/>
        </w:rPr>
        <w:t xml:space="preserve">, a hip fracture may lead to immobilization and hospitalization, which increases the chance of getting pneumonia. As awareness of hospital acquired pneumonia increased, pneumonia got increasingly classified as secondary, not primary cause of death. </w:t>
      </w:r>
      <w:r w:rsidR="009B18C4" w:rsidRPr="00BF2A90">
        <w:rPr>
          <w:rFonts w:cs="Times New Roman"/>
          <w:sz w:val="24"/>
          <w:szCs w:val="24"/>
        </w:rPr>
        <w:t xml:space="preserve">The interaction of causes is a basic reality </w:t>
      </w:r>
      <w:r w:rsidR="00611647">
        <w:rPr>
          <w:rFonts w:cs="Times New Roman"/>
          <w:sz w:val="24"/>
          <w:szCs w:val="24"/>
        </w:rPr>
        <w:fldChar w:fldCharType="begin"/>
      </w:r>
      <w:r w:rsidR="00611647">
        <w:rPr>
          <w:rFonts w:cs="Times New Roman"/>
          <w:sz w:val="24"/>
          <w:szCs w:val="24"/>
        </w:rPr>
        <w:instrText xml:space="preserve"> ADDIN EN.CITE &lt;EndNote&gt;&lt;Cite&gt;&lt;Author&gt;Rothman&lt;/Author&gt;&lt;Year&gt;1995&lt;/Year&gt;&lt;RecNum&gt;126&lt;/RecNum&gt;&lt;DisplayText&gt;(26)&lt;/DisplayText&gt;&lt;record&gt;&lt;rec-number&gt;126&lt;/rec-number&gt;&lt;foreign-keys&gt;&lt;key app="EN" db-id="pdtewsetrssszaepssypw0pjxx5d29tdt2d9" timestamp="1506669207"&gt;126&lt;/key&gt;&lt;/foreign-keys&gt;&lt;ref-type name="Journal Article"&gt;17&lt;/ref-type&gt;&lt;contributors&gt;&lt;authors&gt;&lt;author&gt;Rothman, Kenneth J&lt;/author&gt;&lt;/authors&gt;&lt;/contributors&gt;&lt;titles&gt;&lt;title&gt;Causes&lt;/title&gt;&lt;secondary-title&gt;American journal of epidemiology&lt;/secondary-title&gt;&lt;/titles&gt;&lt;periodical&gt;&lt;full-title&gt;American journal of epidemiology&lt;/full-title&gt;&lt;/periodical&gt;&lt;pages&gt;90-95&lt;/pages&gt;&lt;volume&gt;141&lt;/volume&gt;&lt;number&gt;2&lt;/number&gt;&lt;dates&gt;&lt;year&gt;1995&lt;/year&gt;&lt;/dates&gt;&lt;isbn&gt;1476-6256&lt;/isbn&gt;&lt;urls&gt;&lt;/urls&gt;&lt;/record&gt;&lt;/Cite&gt;&lt;/EndNote&gt;</w:instrText>
      </w:r>
      <w:r w:rsidR="00611647">
        <w:rPr>
          <w:rFonts w:cs="Times New Roman"/>
          <w:sz w:val="24"/>
          <w:szCs w:val="24"/>
        </w:rPr>
        <w:fldChar w:fldCharType="separate"/>
      </w:r>
      <w:r w:rsidR="00611647">
        <w:rPr>
          <w:rFonts w:cs="Times New Roman"/>
          <w:noProof/>
          <w:sz w:val="24"/>
          <w:szCs w:val="24"/>
        </w:rPr>
        <w:t>(26)</w:t>
      </w:r>
      <w:r w:rsidR="00611647">
        <w:rPr>
          <w:rFonts w:cs="Times New Roman"/>
          <w:sz w:val="24"/>
          <w:szCs w:val="24"/>
        </w:rPr>
        <w:fldChar w:fldCharType="end"/>
      </w:r>
      <w:r w:rsidR="00D30CC9">
        <w:rPr>
          <w:rFonts w:cs="Times New Roman"/>
          <w:sz w:val="24"/>
          <w:szCs w:val="24"/>
        </w:rPr>
        <w:t>.</w:t>
      </w:r>
      <w:r>
        <w:rPr>
          <w:rFonts w:cs="Times New Roman"/>
          <w:sz w:val="24"/>
          <w:szCs w:val="24"/>
        </w:rPr>
        <w:t xml:space="preserve"> Other limitation are the mentioned issues in grouping causes of death and problems in establishing a cause of death.</w:t>
      </w:r>
    </w:p>
    <w:p w14:paraId="34D84AC5" w14:textId="1106F800" w:rsidR="00A074F7" w:rsidRDefault="00D30CC9" w:rsidP="00D30CC9">
      <w:pPr>
        <w:spacing w:line="480" w:lineRule="auto"/>
        <w:ind w:firstLine="720"/>
        <w:jc w:val="both"/>
        <w:rPr>
          <w:rFonts w:cs="Times New Roman"/>
          <w:sz w:val="24"/>
          <w:szCs w:val="24"/>
        </w:rPr>
      </w:pPr>
      <w:r>
        <w:rPr>
          <w:rFonts w:cs="Times New Roman"/>
          <w:sz w:val="24"/>
          <w:szCs w:val="24"/>
        </w:rPr>
        <w:t>Despite</w:t>
      </w:r>
      <w:r w:rsidR="00DD0E00">
        <w:rPr>
          <w:rFonts w:cs="Times New Roman"/>
          <w:sz w:val="24"/>
          <w:szCs w:val="24"/>
        </w:rPr>
        <w:t xml:space="preserve"> these limitations</w:t>
      </w:r>
      <w:r w:rsidR="00351373" w:rsidRPr="00BF2A90">
        <w:rPr>
          <w:rFonts w:cs="Times New Roman"/>
          <w:sz w:val="24"/>
          <w:szCs w:val="24"/>
        </w:rPr>
        <w:t xml:space="preserve">, a cause of death classification can be useful in highlighting those aspects that one is interested in. </w:t>
      </w:r>
      <w:r w:rsidR="00011868">
        <w:rPr>
          <w:rFonts w:cs="Times New Roman"/>
          <w:sz w:val="24"/>
          <w:szCs w:val="24"/>
        </w:rPr>
        <w:t>Regardless of what drives the decline in respiratory infections as a cause of death, our partitioning of respiratory death in infectious versus non-infectious is likely</w:t>
      </w:r>
      <w:r>
        <w:rPr>
          <w:rFonts w:cs="Times New Roman"/>
          <w:sz w:val="24"/>
          <w:szCs w:val="24"/>
        </w:rPr>
        <w:t xml:space="preserve"> </w:t>
      </w:r>
      <w:r>
        <w:rPr>
          <w:rFonts w:cs="Times New Roman"/>
          <w:sz w:val="24"/>
          <w:szCs w:val="24"/>
        </w:rPr>
        <w:lastRenderedPageBreak/>
        <w:t>to be robust. Moreover, t</w:t>
      </w:r>
      <w:r w:rsidR="00A074F7" w:rsidRPr="00FE57CF">
        <w:rPr>
          <w:rFonts w:cs="Times New Roman"/>
          <w:sz w:val="24"/>
          <w:szCs w:val="24"/>
        </w:rPr>
        <w:t>o mitigate major changes due to the differe</w:t>
      </w:r>
      <w:r w:rsidR="00820765">
        <w:rPr>
          <w:rFonts w:cs="Times New Roman"/>
          <w:sz w:val="24"/>
          <w:szCs w:val="24"/>
        </w:rPr>
        <w:t xml:space="preserve">nce in coding, we focus on </w:t>
      </w:r>
      <w:r w:rsidR="00A074F7" w:rsidRPr="00FE57CF">
        <w:rPr>
          <w:rFonts w:cs="Times New Roman"/>
          <w:sz w:val="24"/>
          <w:szCs w:val="24"/>
        </w:rPr>
        <w:t>broad causes of death and performed a sensitivity analysis and did not find major ruptures using our classification (see SI).</w:t>
      </w:r>
    </w:p>
    <w:commentRangeEnd w:id="78"/>
    <w:p w14:paraId="65A98F8F" w14:textId="77777777" w:rsidR="00C00721" w:rsidRDefault="003F6690" w:rsidP="00C00721">
      <w:pPr>
        <w:pStyle w:val="Subtitle"/>
        <w:rPr>
          <w:rFonts w:asciiTheme="minorHAnsi" w:eastAsiaTheme="minorHAnsi" w:hAnsiTheme="minorHAnsi" w:cs="Times New Roman"/>
          <w:b/>
          <w:i w:val="0"/>
          <w:iCs w:val="0"/>
          <w:color w:val="auto"/>
          <w:spacing w:val="0"/>
        </w:rPr>
      </w:pPr>
      <w:r>
        <w:rPr>
          <w:rStyle w:val="CommentReference"/>
          <w:rFonts w:asciiTheme="minorHAnsi" w:eastAsiaTheme="minorHAnsi" w:hAnsiTheme="minorHAnsi" w:cstheme="minorBidi"/>
          <w:i w:val="0"/>
          <w:iCs w:val="0"/>
          <w:color w:val="auto"/>
          <w:spacing w:val="0"/>
        </w:rPr>
        <w:commentReference w:id="78"/>
      </w:r>
    </w:p>
    <w:p w14:paraId="377F27EE" w14:textId="77777777" w:rsidR="00011918" w:rsidRDefault="00011918">
      <w:pPr>
        <w:rPr>
          <w:rFonts w:cs="Times New Roman"/>
          <w:b/>
          <w:sz w:val="24"/>
          <w:szCs w:val="24"/>
        </w:rPr>
      </w:pPr>
      <w:r>
        <w:rPr>
          <w:rFonts w:cs="Times New Roman"/>
          <w:b/>
          <w:i/>
          <w:iCs/>
        </w:rPr>
        <w:br w:type="page"/>
      </w:r>
    </w:p>
    <w:p w14:paraId="2EA97A82" w14:textId="05EBF745" w:rsidR="00C00721" w:rsidRDefault="00C00721" w:rsidP="00C00721">
      <w:pPr>
        <w:pStyle w:val="Subtitle"/>
        <w:rPr>
          <w:rFonts w:asciiTheme="minorHAnsi" w:eastAsiaTheme="minorHAnsi" w:hAnsiTheme="minorHAnsi" w:cs="Times New Roman"/>
          <w:b/>
          <w:i w:val="0"/>
          <w:iCs w:val="0"/>
          <w:color w:val="auto"/>
          <w:spacing w:val="0"/>
        </w:rPr>
      </w:pPr>
      <w:del w:id="79" w:author="Rune Lindahl-Jacobsen" w:date="2017-10-04T09:09:00Z">
        <w:r w:rsidDel="003F6690">
          <w:rPr>
            <w:rFonts w:asciiTheme="minorHAnsi" w:eastAsiaTheme="minorHAnsi" w:hAnsiTheme="minorHAnsi" w:cs="Times New Roman"/>
            <w:b/>
            <w:i w:val="0"/>
            <w:iCs w:val="0"/>
            <w:color w:val="auto"/>
            <w:spacing w:val="0"/>
          </w:rPr>
          <w:lastRenderedPageBreak/>
          <w:delText>Preliminary results</w:delText>
        </w:r>
      </w:del>
      <w:ins w:id="80" w:author="Rune Lindahl-Jacobsen" w:date="2017-10-04T09:09:00Z">
        <w:r w:rsidR="003F6690">
          <w:rPr>
            <w:rFonts w:asciiTheme="minorHAnsi" w:eastAsiaTheme="minorHAnsi" w:hAnsiTheme="minorHAnsi" w:cs="Times New Roman"/>
            <w:b/>
            <w:i w:val="0"/>
            <w:iCs w:val="0"/>
            <w:color w:val="auto"/>
            <w:spacing w:val="0"/>
          </w:rPr>
          <w:t>Results</w:t>
        </w:r>
      </w:ins>
    </w:p>
    <w:p w14:paraId="61E715EE" w14:textId="363D140F" w:rsidR="00C00721" w:rsidRDefault="00C00721" w:rsidP="00D30CC9">
      <w:pPr>
        <w:spacing w:line="480" w:lineRule="auto"/>
        <w:ind w:firstLine="720"/>
        <w:jc w:val="both"/>
        <w:rPr>
          <w:rFonts w:cs="Times New Roman"/>
          <w:sz w:val="24"/>
          <w:szCs w:val="24"/>
        </w:rPr>
      </w:pPr>
    </w:p>
    <w:p w14:paraId="340F2A67" w14:textId="24984879" w:rsidR="002F75FF" w:rsidRDefault="002F75FF" w:rsidP="002F75FF">
      <w:pPr>
        <w:spacing w:line="480" w:lineRule="auto"/>
        <w:jc w:val="both"/>
        <w:rPr>
          <w:rFonts w:cs="Times New Roman"/>
          <w:b/>
          <w:sz w:val="24"/>
          <w:szCs w:val="24"/>
        </w:rPr>
      </w:pPr>
      <w:r w:rsidRPr="002F75FF">
        <w:rPr>
          <w:rFonts w:cs="Times New Roman"/>
          <w:b/>
          <w:sz w:val="24"/>
          <w:szCs w:val="24"/>
        </w:rPr>
        <w:t>Trends in lifespan inequality</w:t>
      </w:r>
      <w:r>
        <w:rPr>
          <w:rFonts w:cs="Times New Roman"/>
          <w:b/>
          <w:sz w:val="24"/>
          <w:szCs w:val="24"/>
        </w:rPr>
        <w:t xml:space="preserve"> and life expectancy</w:t>
      </w:r>
    </w:p>
    <w:p w14:paraId="0121144A" w14:textId="71007859" w:rsidR="004A0EDD" w:rsidRDefault="004A0EDD" w:rsidP="002F75FF">
      <w:pPr>
        <w:spacing w:line="480" w:lineRule="auto"/>
        <w:jc w:val="both"/>
        <w:rPr>
          <w:rFonts w:cs="Times New Roman"/>
          <w:sz w:val="24"/>
          <w:szCs w:val="24"/>
        </w:rPr>
      </w:pPr>
      <w:del w:id="81" w:author="Rune Lindahl-Jacobsen" w:date="2017-10-04T09:09:00Z">
        <w:r w:rsidRPr="004A0EDD" w:rsidDel="003F6690">
          <w:rPr>
            <w:rFonts w:cs="Times New Roman"/>
            <w:sz w:val="24"/>
            <w:szCs w:val="24"/>
          </w:rPr>
          <w:delText>Figure 1</w:delText>
        </w:r>
        <w:r w:rsidR="006D6A35" w:rsidDel="003F6690">
          <w:rPr>
            <w:rFonts w:cs="Times New Roman"/>
            <w:sz w:val="24"/>
            <w:szCs w:val="24"/>
          </w:rPr>
          <w:delText xml:space="preserve"> shows trends in life expectancy (Panel A) and lifespan </w:delText>
        </w:r>
        <w:r w:rsidR="00611647" w:rsidDel="003F6690">
          <w:rPr>
            <w:rFonts w:cs="Times New Roman"/>
            <w:sz w:val="24"/>
            <w:szCs w:val="24"/>
          </w:rPr>
          <w:delText>in</w:delText>
        </w:r>
        <w:r w:rsidR="006D6A35" w:rsidDel="003F6690">
          <w:rPr>
            <w:rFonts w:cs="Times New Roman"/>
            <w:sz w:val="24"/>
            <w:szCs w:val="24"/>
          </w:rPr>
          <w:delText>equa</w:delText>
        </w:r>
        <w:r w:rsidR="00A6464E" w:rsidDel="003F6690">
          <w:rPr>
            <w:rFonts w:cs="Times New Roman"/>
            <w:sz w:val="24"/>
            <w:szCs w:val="24"/>
          </w:rPr>
          <w:delText>lity (Panel B) from 1960 to 2015</w:delText>
        </w:r>
        <w:r w:rsidR="006D6A35" w:rsidDel="003F6690">
          <w:rPr>
            <w:rFonts w:cs="Times New Roman"/>
            <w:sz w:val="24"/>
            <w:szCs w:val="24"/>
          </w:rPr>
          <w:delText xml:space="preserve"> for Denmark, Norway and Sweden. </w:delText>
        </w:r>
      </w:del>
      <w:r w:rsidR="006D6A35">
        <w:rPr>
          <w:rFonts w:cs="Times New Roman"/>
          <w:sz w:val="24"/>
          <w:szCs w:val="24"/>
        </w:rPr>
        <w:t>Life expectancy has been increasing continuously in the last 50 years in Norway and Sweden, in both females and males</w:t>
      </w:r>
      <w:ins w:id="82" w:author="Rune Lindahl-Jacobsen" w:date="2017-10-04T09:09:00Z">
        <w:r w:rsidR="003F6690">
          <w:rPr>
            <w:rFonts w:cs="Times New Roman"/>
            <w:sz w:val="24"/>
            <w:szCs w:val="24"/>
          </w:rPr>
          <w:t xml:space="preserve"> (figure 1)</w:t>
        </w:r>
      </w:ins>
      <w:r w:rsidR="006D6A35">
        <w:rPr>
          <w:rFonts w:cs="Times New Roman"/>
          <w:sz w:val="24"/>
          <w:szCs w:val="24"/>
        </w:rPr>
        <w:t xml:space="preserve">. Danish </w:t>
      </w:r>
      <w:del w:id="83" w:author="Rune Lindahl-Jacobsen" w:date="2017-10-04T09:09:00Z">
        <w:r w:rsidR="006D6A35" w:rsidDel="003F6690">
          <w:rPr>
            <w:rFonts w:cs="Times New Roman"/>
            <w:sz w:val="24"/>
            <w:szCs w:val="24"/>
          </w:rPr>
          <w:delText xml:space="preserve">women </w:delText>
        </w:r>
      </w:del>
      <w:ins w:id="84" w:author="Rune Lindahl-Jacobsen" w:date="2017-10-04T09:09:00Z">
        <w:r w:rsidR="003F6690">
          <w:rPr>
            <w:rFonts w:cs="Times New Roman"/>
            <w:sz w:val="24"/>
            <w:szCs w:val="24"/>
          </w:rPr>
          <w:t xml:space="preserve">females </w:t>
        </w:r>
      </w:ins>
      <w:del w:id="85" w:author="Rune Lindahl-Jacobsen" w:date="2017-10-04T09:09:00Z">
        <w:r w:rsidR="006D6A35" w:rsidDel="003F6690">
          <w:rPr>
            <w:rFonts w:cs="Times New Roman"/>
            <w:sz w:val="24"/>
            <w:szCs w:val="24"/>
          </w:rPr>
          <w:delText xml:space="preserve">show </w:delText>
        </w:r>
      </w:del>
      <w:ins w:id="86" w:author="Rune Lindahl-Jacobsen" w:date="2017-10-04T09:09:00Z">
        <w:r w:rsidR="003F6690">
          <w:rPr>
            <w:rFonts w:cs="Times New Roman"/>
            <w:sz w:val="24"/>
            <w:szCs w:val="24"/>
          </w:rPr>
          <w:t xml:space="preserve">had </w:t>
        </w:r>
      </w:ins>
      <w:r w:rsidR="006D6A35">
        <w:rPr>
          <w:rFonts w:cs="Times New Roman"/>
          <w:sz w:val="24"/>
          <w:szCs w:val="24"/>
        </w:rPr>
        <w:t>a period of stagnation between 1980 and the mid-1990s, while males show a slow progress</w:t>
      </w:r>
      <w:ins w:id="87" w:author="Rune Lindahl-Jacobsen" w:date="2017-10-04T09:09:00Z">
        <w:r w:rsidR="003F6690">
          <w:rPr>
            <w:rFonts w:cs="Times New Roman"/>
            <w:sz w:val="24"/>
            <w:szCs w:val="24"/>
          </w:rPr>
          <w:t xml:space="preserve"> (figure 1)</w:t>
        </w:r>
      </w:ins>
      <w:r w:rsidR="006D6A35">
        <w:rPr>
          <w:rFonts w:cs="Times New Roman"/>
          <w:sz w:val="24"/>
          <w:szCs w:val="24"/>
        </w:rPr>
        <w:t xml:space="preserve">. Paralleling the rise in life expectancy, lifespan inequality has </w:t>
      </w:r>
      <w:r w:rsidR="00820765">
        <w:rPr>
          <w:rFonts w:cs="Times New Roman"/>
          <w:sz w:val="24"/>
          <w:szCs w:val="24"/>
        </w:rPr>
        <w:t xml:space="preserve">fallen </w:t>
      </w:r>
      <w:r w:rsidR="006D6A35">
        <w:rPr>
          <w:rFonts w:cs="Times New Roman"/>
          <w:sz w:val="24"/>
          <w:szCs w:val="24"/>
        </w:rPr>
        <w:t>continuously</w:t>
      </w:r>
      <w:ins w:id="88" w:author="Rune Lindahl-Jacobsen" w:date="2017-10-04T09:09:00Z">
        <w:r w:rsidR="003F6690">
          <w:rPr>
            <w:rFonts w:cs="Times New Roman"/>
            <w:sz w:val="24"/>
            <w:szCs w:val="24"/>
          </w:rPr>
          <w:t xml:space="preserve"> (figure 1)</w:t>
        </w:r>
      </w:ins>
      <w:r w:rsidR="00820765">
        <w:rPr>
          <w:rFonts w:cs="Times New Roman"/>
          <w:sz w:val="24"/>
          <w:szCs w:val="24"/>
        </w:rPr>
        <w:t>. F</w:t>
      </w:r>
      <w:r w:rsidR="006D6A35">
        <w:rPr>
          <w:rFonts w:cs="Times New Roman"/>
          <w:sz w:val="24"/>
          <w:szCs w:val="24"/>
        </w:rPr>
        <w:t>emales experience less inequality in lifespan than males</w:t>
      </w:r>
      <w:r w:rsidR="00820765">
        <w:rPr>
          <w:rFonts w:cs="Times New Roman"/>
          <w:sz w:val="24"/>
          <w:szCs w:val="24"/>
        </w:rPr>
        <w:t xml:space="preserve"> in all three countries</w:t>
      </w:r>
      <w:r w:rsidR="006D6A35">
        <w:rPr>
          <w:rFonts w:cs="Times New Roman"/>
          <w:sz w:val="24"/>
          <w:szCs w:val="24"/>
        </w:rPr>
        <w:t xml:space="preserve">. </w:t>
      </w:r>
      <w:r w:rsidR="00011918">
        <w:rPr>
          <w:rFonts w:cs="Times New Roman"/>
          <w:sz w:val="24"/>
          <w:szCs w:val="24"/>
        </w:rPr>
        <w:t>Tellingly, t</w:t>
      </w:r>
      <w:r w:rsidR="006D6A35">
        <w:rPr>
          <w:rFonts w:cs="Times New Roman"/>
          <w:sz w:val="24"/>
          <w:szCs w:val="24"/>
        </w:rPr>
        <w:t>he period of life expectancy stagnation in Denmark</w:t>
      </w:r>
      <w:r w:rsidR="00011918">
        <w:rPr>
          <w:rFonts w:cs="Times New Roman"/>
          <w:sz w:val="24"/>
          <w:szCs w:val="24"/>
        </w:rPr>
        <w:t xml:space="preserve"> was accompanied by a similar period of stagnation in lifespan inequality. It is worth noting that Norway has always been </w:t>
      </w:r>
      <w:r w:rsidR="00611647">
        <w:rPr>
          <w:rFonts w:cs="Times New Roman"/>
          <w:sz w:val="24"/>
          <w:szCs w:val="24"/>
        </w:rPr>
        <w:t>like</w:t>
      </w:r>
      <w:r w:rsidR="00011918">
        <w:rPr>
          <w:rFonts w:cs="Times New Roman"/>
          <w:sz w:val="24"/>
          <w:szCs w:val="24"/>
        </w:rPr>
        <w:t xml:space="preserve"> Sweden for females, while for males both lifespan inequality and life expectancy have grown more similar to Sweden over the years fairly much in lockstep.</w:t>
      </w:r>
    </w:p>
    <w:p w14:paraId="02BDC79C" w14:textId="476D141D" w:rsidR="00EB684F" w:rsidRDefault="00EB684F" w:rsidP="002F75FF">
      <w:pPr>
        <w:spacing w:line="480" w:lineRule="auto"/>
        <w:jc w:val="both"/>
        <w:rPr>
          <w:rFonts w:cs="Times New Roman"/>
          <w:sz w:val="24"/>
          <w:szCs w:val="24"/>
        </w:rPr>
      </w:pPr>
    </w:p>
    <w:p w14:paraId="3EA97A6C" w14:textId="08271F7D" w:rsidR="00EB684F" w:rsidRPr="004A0EDD" w:rsidRDefault="00EB684F" w:rsidP="00EB684F">
      <w:pPr>
        <w:spacing w:line="480" w:lineRule="auto"/>
        <w:jc w:val="center"/>
        <w:rPr>
          <w:rFonts w:cs="Times New Roman"/>
          <w:sz w:val="24"/>
          <w:szCs w:val="24"/>
        </w:rPr>
      </w:pPr>
      <w:r>
        <w:rPr>
          <w:rFonts w:cs="Times New Roman"/>
          <w:sz w:val="24"/>
          <w:szCs w:val="24"/>
        </w:rPr>
        <w:t>[Figure 1 about here]</w:t>
      </w:r>
    </w:p>
    <w:p w14:paraId="283517BC" w14:textId="662CCFCB" w:rsidR="002F75FF" w:rsidRDefault="002F75FF" w:rsidP="002F75FF">
      <w:pPr>
        <w:spacing w:line="480" w:lineRule="auto"/>
        <w:jc w:val="both"/>
        <w:rPr>
          <w:rFonts w:cs="Times New Roman"/>
          <w:b/>
          <w:sz w:val="24"/>
          <w:szCs w:val="24"/>
        </w:rPr>
      </w:pPr>
      <w:r>
        <w:rPr>
          <w:rFonts w:cs="Times New Roman"/>
          <w:b/>
          <w:sz w:val="24"/>
          <w:szCs w:val="24"/>
        </w:rPr>
        <w:t>Age-cause specific decomposition of lifespan inequality</w:t>
      </w:r>
    </w:p>
    <w:p w14:paraId="602C8CD0" w14:textId="759BDB8A" w:rsidR="00A14B71" w:rsidDel="003F6690" w:rsidRDefault="00A14B71" w:rsidP="002F75FF">
      <w:pPr>
        <w:spacing w:line="480" w:lineRule="auto"/>
        <w:jc w:val="both"/>
        <w:rPr>
          <w:del w:id="89" w:author="Rune Lindahl-Jacobsen" w:date="2017-10-04T09:11:00Z"/>
          <w:rFonts w:cs="Times New Roman"/>
          <w:sz w:val="24"/>
          <w:szCs w:val="24"/>
        </w:rPr>
      </w:pPr>
      <w:del w:id="90" w:author="Rune Lindahl-Jacobsen" w:date="2017-10-04T09:11:00Z">
        <w:r w:rsidRPr="00A14B71" w:rsidDel="003F6690">
          <w:rPr>
            <w:rFonts w:cs="Times New Roman"/>
            <w:sz w:val="24"/>
            <w:szCs w:val="24"/>
          </w:rPr>
          <w:delText>Figure 2 shows age and cause-specific contributions to changes in lifespan inequality for three periods</w:delText>
        </w:r>
        <w:r w:rsidDel="003F6690">
          <w:rPr>
            <w:rFonts w:cs="Times New Roman"/>
            <w:sz w:val="24"/>
            <w:szCs w:val="24"/>
          </w:rPr>
          <w:delText xml:space="preserve"> for Danish females from age 1</w:delText>
        </w:r>
        <w:r w:rsidRPr="00A14B71" w:rsidDel="003F6690">
          <w:rPr>
            <w:rFonts w:cs="Times New Roman"/>
            <w:sz w:val="24"/>
            <w:szCs w:val="24"/>
          </w:rPr>
          <w:delText>.</w:delText>
        </w:r>
        <w:r w:rsidDel="003F6690">
          <w:rPr>
            <w:rFonts w:cs="Times New Roman"/>
            <w:sz w:val="24"/>
            <w:szCs w:val="24"/>
          </w:rPr>
          <w:delText xml:space="preserve"> 1960-1975 relates to a period of improvements in life expectancy and lifespan inequality, 1975-1995 related to the stagnation in female life expectancy, and 1995-2014 to a period of recent progress in reducing mortality and rising life expectancy. </w:delText>
        </w:r>
      </w:del>
    </w:p>
    <w:p w14:paraId="4728326F" w14:textId="7742329E" w:rsidR="00A14B71" w:rsidRDefault="005911D5" w:rsidP="002F75FF">
      <w:pPr>
        <w:spacing w:line="480" w:lineRule="auto"/>
        <w:jc w:val="both"/>
        <w:rPr>
          <w:rFonts w:cs="Times New Roman"/>
          <w:sz w:val="24"/>
          <w:szCs w:val="24"/>
        </w:rPr>
      </w:pPr>
      <w:r>
        <w:rPr>
          <w:rFonts w:cs="Times New Roman"/>
          <w:sz w:val="24"/>
          <w:szCs w:val="24"/>
        </w:rPr>
        <w:t xml:space="preserve">Between 1960 and 1975, reductions in lifespan inequality were mainly driven by </w:t>
      </w:r>
      <w:r w:rsidR="00611647">
        <w:rPr>
          <w:rFonts w:cs="Times New Roman"/>
          <w:sz w:val="24"/>
          <w:szCs w:val="24"/>
        </w:rPr>
        <w:t>progress in</w:t>
      </w:r>
      <w:r>
        <w:rPr>
          <w:rFonts w:cs="Times New Roman"/>
          <w:sz w:val="24"/>
          <w:szCs w:val="24"/>
        </w:rPr>
        <w:t xml:space="preserve"> mortality from cardiovascular diseases below age 85</w:t>
      </w:r>
      <w:ins w:id="91" w:author="Rune Lindahl-Jacobsen" w:date="2017-10-04T09:11:00Z">
        <w:r w:rsidR="003F6690">
          <w:rPr>
            <w:rFonts w:cs="Times New Roman"/>
            <w:sz w:val="24"/>
            <w:szCs w:val="24"/>
          </w:rPr>
          <w:t xml:space="preserve"> (figure 2)</w:t>
        </w:r>
      </w:ins>
      <w:r>
        <w:rPr>
          <w:rFonts w:cs="Times New Roman"/>
          <w:sz w:val="24"/>
          <w:szCs w:val="24"/>
        </w:rPr>
        <w:t xml:space="preserve">. In the following 20 years, the slow progress and stagnation in lifespan inequality were driven by an offsetting effect of </w:t>
      </w:r>
      <w:r w:rsidR="00F5613A">
        <w:rPr>
          <w:rFonts w:cs="Times New Roman"/>
          <w:sz w:val="24"/>
          <w:szCs w:val="24"/>
        </w:rPr>
        <w:t xml:space="preserve">cancers and </w:t>
      </w:r>
      <w:r w:rsidR="00F5613A">
        <w:rPr>
          <w:rFonts w:cs="Times New Roman"/>
          <w:sz w:val="24"/>
          <w:szCs w:val="24"/>
        </w:rPr>
        <w:lastRenderedPageBreak/>
        <w:t>respiratory non-infectious diseases</w:t>
      </w:r>
      <w:r w:rsidR="00517D5C">
        <w:rPr>
          <w:rFonts w:cs="Times New Roman"/>
          <w:sz w:val="24"/>
          <w:szCs w:val="24"/>
        </w:rPr>
        <w:t>, while major improvements continued to be made in cardiovascular diseases</w:t>
      </w:r>
      <w:r w:rsidR="00F5613A">
        <w:rPr>
          <w:rFonts w:cs="Times New Roman"/>
          <w:sz w:val="24"/>
          <w:szCs w:val="24"/>
        </w:rPr>
        <w:t>. Finally, in the most recent period (1995-2014) lifespan inequality has decreased substantially because of improving mortality from cancers and cardiovascular diseases</w:t>
      </w:r>
      <w:r w:rsidR="004242B9">
        <w:rPr>
          <w:rFonts w:cs="Times New Roman"/>
          <w:sz w:val="24"/>
          <w:szCs w:val="24"/>
        </w:rPr>
        <w:t>.</w:t>
      </w:r>
    </w:p>
    <w:p w14:paraId="26C3D255" w14:textId="72357142" w:rsidR="00F5613A" w:rsidRDefault="00F5613A" w:rsidP="00F5613A">
      <w:pPr>
        <w:spacing w:line="480" w:lineRule="auto"/>
        <w:jc w:val="center"/>
        <w:rPr>
          <w:rFonts w:cs="Times New Roman"/>
          <w:sz w:val="24"/>
          <w:szCs w:val="24"/>
        </w:rPr>
      </w:pPr>
      <w:r>
        <w:rPr>
          <w:rFonts w:cs="Times New Roman"/>
          <w:sz w:val="24"/>
          <w:szCs w:val="24"/>
        </w:rPr>
        <w:t>[Figure 2 about here]</w:t>
      </w:r>
    </w:p>
    <w:p w14:paraId="122706E0" w14:textId="77A7D6C7" w:rsidR="00A93286" w:rsidRDefault="004242B9" w:rsidP="00A93286">
      <w:pPr>
        <w:spacing w:line="480" w:lineRule="auto"/>
        <w:jc w:val="both"/>
        <w:rPr>
          <w:rFonts w:cs="Times New Roman"/>
          <w:b/>
          <w:sz w:val="24"/>
          <w:szCs w:val="24"/>
        </w:rPr>
      </w:pPr>
      <w:r>
        <w:rPr>
          <w:rFonts w:cs="Times New Roman"/>
          <w:b/>
          <w:sz w:val="24"/>
          <w:szCs w:val="24"/>
        </w:rPr>
        <w:t>Future work</w:t>
      </w:r>
    </w:p>
    <w:p w14:paraId="0746D2D6" w14:textId="209F467D" w:rsidR="00A93286" w:rsidRPr="00A14B71" w:rsidRDefault="00A93286" w:rsidP="00A93286">
      <w:pPr>
        <w:spacing w:line="480" w:lineRule="auto"/>
        <w:jc w:val="both"/>
        <w:rPr>
          <w:rFonts w:cs="Times New Roman"/>
          <w:sz w:val="24"/>
          <w:szCs w:val="24"/>
        </w:rPr>
      </w:pPr>
      <w:r>
        <w:rPr>
          <w:rFonts w:cs="Times New Roman"/>
          <w:sz w:val="24"/>
          <w:szCs w:val="24"/>
        </w:rPr>
        <w:t xml:space="preserve">We will get results for Sweden and Norway and make comparisons to quantify </w:t>
      </w:r>
      <w:r w:rsidR="00FC5EB9">
        <w:rPr>
          <w:rFonts w:cs="Times New Roman"/>
          <w:sz w:val="24"/>
          <w:szCs w:val="24"/>
        </w:rPr>
        <w:t xml:space="preserve">how much Denmark should reduce mortality from specific causes of death to converge towards the levels of lifespan inequality and expectancy that Sweden and Norway show. In addition, </w:t>
      </w:r>
      <w:commentRangeStart w:id="92"/>
      <w:r w:rsidR="00FC5EB9">
        <w:rPr>
          <w:rFonts w:cs="Times New Roman"/>
          <w:sz w:val="24"/>
          <w:szCs w:val="24"/>
        </w:rPr>
        <w:t xml:space="preserve">we will look for cohort effects in specific causes of death </w:t>
      </w:r>
      <w:commentRangeEnd w:id="92"/>
      <w:r w:rsidR="003F6690">
        <w:rPr>
          <w:rStyle w:val="CommentReference"/>
        </w:rPr>
        <w:commentReference w:id="92"/>
      </w:r>
      <w:r w:rsidR="00FC5EB9">
        <w:rPr>
          <w:rFonts w:cs="Times New Roman"/>
          <w:sz w:val="24"/>
          <w:szCs w:val="24"/>
        </w:rPr>
        <w:t>since it has been found previously that cohort process are major determinants in life expectancy trends in Denmark.</w:t>
      </w:r>
    </w:p>
    <w:p w14:paraId="4AA4B942" w14:textId="79B44F3B" w:rsidR="004E1347" w:rsidRDefault="004E1347">
      <w:pPr>
        <w:rPr>
          <w:rFonts w:cs="Times New Roman"/>
          <w:sz w:val="24"/>
          <w:szCs w:val="24"/>
        </w:rPr>
      </w:pPr>
    </w:p>
    <w:p w14:paraId="5EFE5E66" w14:textId="77777777" w:rsidR="00011918" w:rsidRDefault="00011918">
      <w:pPr>
        <w:rPr>
          <w:rFonts w:cs="Times New Roman"/>
          <w:b/>
          <w:sz w:val="24"/>
          <w:szCs w:val="24"/>
        </w:rPr>
      </w:pPr>
      <w:r>
        <w:rPr>
          <w:rFonts w:cs="Times New Roman"/>
          <w:b/>
          <w:sz w:val="24"/>
          <w:szCs w:val="24"/>
        </w:rPr>
        <w:br w:type="page"/>
      </w:r>
    </w:p>
    <w:p w14:paraId="5D6AE9E3" w14:textId="11C7829D" w:rsidR="00FC5EB9" w:rsidRDefault="001102E1" w:rsidP="00FC5EB9">
      <w:pPr>
        <w:spacing w:line="480" w:lineRule="auto"/>
        <w:jc w:val="both"/>
        <w:rPr>
          <w:rFonts w:cs="Times New Roman"/>
          <w:b/>
          <w:sz w:val="24"/>
          <w:szCs w:val="24"/>
        </w:rPr>
      </w:pPr>
      <w:r>
        <w:rPr>
          <w:noProof/>
        </w:rPr>
        <w:lastRenderedPageBreak/>
        <w:drawing>
          <wp:anchor distT="0" distB="0" distL="114300" distR="114300" simplePos="0" relativeHeight="251658240" behindDoc="0" locked="0" layoutInCell="1" allowOverlap="1" wp14:anchorId="75D4BE71" wp14:editId="0E3BF32C">
            <wp:simplePos x="0" y="0"/>
            <wp:positionH relativeFrom="margin">
              <wp:posOffset>471170</wp:posOffset>
            </wp:positionH>
            <wp:positionV relativeFrom="paragraph">
              <wp:posOffset>167</wp:posOffset>
            </wp:positionV>
            <wp:extent cx="4889500" cy="4897755"/>
            <wp:effectExtent l="0" t="0" r="1270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9500" cy="4897755"/>
                    </a:xfrm>
                    <a:prstGeom prst="rect">
                      <a:avLst/>
                    </a:prstGeom>
                  </pic:spPr>
                </pic:pic>
              </a:graphicData>
            </a:graphic>
            <wp14:sizeRelH relativeFrom="page">
              <wp14:pctWidth>0</wp14:pctWidth>
            </wp14:sizeRelH>
            <wp14:sizeRelV relativeFrom="page">
              <wp14:pctHeight>0</wp14:pctHeight>
            </wp14:sizeRelV>
          </wp:anchor>
        </w:drawing>
      </w:r>
      <w:r w:rsidR="00DE675E" w:rsidRPr="00DE675E">
        <w:rPr>
          <w:rFonts w:cs="Times New Roman"/>
          <w:b/>
          <w:sz w:val="24"/>
          <w:szCs w:val="24"/>
        </w:rPr>
        <w:t>Figures and Tables</w:t>
      </w:r>
    </w:p>
    <w:p w14:paraId="544CCDEB" w14:textId="01F792CD" w:rsidR="00B36A61" w:rsidRDefault="00B36A61" w:rsidP="00FC5EB9">
      <w:pPr>
        <w:jc w:val="both"/>
        <w:rPr>
          <w:rFonts w:cs="Times New Roman"/>
          <w:sz w:val="24"/>
          <w:szCs w:val="24"/>
        </w:rPr>
      </w:pPr>
      <w:commentRangeStart w:id="93"/>
      <w:r>
        <w:rPr>
          <w:rFonts w:cs="Times New Roman"/>
          <w:sz w:val="24"/>
          <w:szCs w:val="24"/>
        </w:rPr>
        <w:t>Figure 1. Life expectancy (panel A) and lifespan inequality (panel B) trends from 1960 to 2015 for Denmark, Sweden and Norway by sex.</w:t>
      </w:r>
      <w:commentRangeEnd w:id="93"/>
      <w:r w:rsidR="003F6690">
        <w:rPr>
          <w:rStyle w:val="CommentReference"/>
        </w:rPr>
        <w:commentReference w:id="93"/>
      </w:r>
    </w:p>
    <w:p w14:paraId="5B07D6B0" w14:textId="0540C8EC" w:rsidR="00011918" w:rsidRDefault="00011918" w:rsidP="00FC5EB9">
      <w:pPr>
        <w:jc w:val="both"/>
        <w:rPr>
          <w:rFonts w:cs="Times New Roman"/>
          <w:sz w:val="24"/>
          <w:szCs w:val="24"/>
        </w:rPr>
      </w:pPr>
    </w:p>
    <w:p w14:paraId="1793405A" w14:textId="78AED27E" w:rsidR="00011918" w:rsidRDefault="00011918" w:rsidP="00FC5EB9">
      <w:pPr>
        <w:jc w:val="both"/>
        <w:rPr>
          <w:rFonts w:cs="Times New Roman"/>
          <w:sz w:val="24"/>
          <w:szCs w:val="24"/>
        </w:rPr>
      </w:pPr>
    </w:p>
    <w:p w14:paraId="115C3D43" w14:textId="43723507" w:rsidR="00011918" w:rsidRPr="00FC5EB9" w:rsidRDefault="00011918" w:rsidP="00FC5EB9">
      <w:pPr>
        <w:jc w:val="both"/>
        <w:rPr>
          <w:rFonts w:cs="Times New Roman"/>
          <w:b/>
          <w:sz w:val="24"/>
          <w:szCs w:val="24"/>
        </w:rPr>
      </w:pPr>
    </w:p>
    <w:p w14:paraId="3D90EF08" w14:textId="614DCFAD" w:rsidR="00011918" w:rsidRDefault="00011918">
      <w:pPr>
        <w:rPr>
          <w:rFonts w:cs="Times New Roman"/>
          <w:sz w:val="24"/>
          <w:szCs w:val="24"/>
        </w:rPr>
      </w:pPr>
      <w:r>
        <w:rPr>
          <w:rFonts w:cs="Times New Roman"/>
          <w:sz w:val="24"/>
          <w:szCs w:val="24"/>
        </w:rPr>
        <w:br w:type="page"/>
      </w:r>
    </w:p>
    <w:p w14:paraId="62DBD9A5" w14:textId="076AE55B" w:rsidR="0007301D" w:rsidRDefault="0007301D" w:rsidP="00011918">
      <w:pPr>
        <w:rPr>
          <w:rFonts w:cs="Times New Roman"/>
          <w:sz w:val="24"/>
          <w:szCs w:val="24"/>
        </w:rPr>
      </w:pPr>
      <w:commentRangeStart w:id="94"/>
      <w:r>
        <w:rPr>
          <w:rFonts w:cs="Times New Roman"/>
          <w:sz w:val="24"/>
          <w:szCs w:val="24"/>
        </w:rPr>
        <w:lastRenderedPageBreak/>
        <w:t>Figure 2. Age and cause contributions to changes in lifespan inequality between 1960-1975, 1975-1995 and 1995-2014 for Danish females.</w:t>
      </w:r>
      <w:commentRangeEnd w:id="94"/>
      <w:r w:rsidR="003F6690">
        <w:rPr>
          <w:rStyle w:val="CommentReference"/>
        </w:rPr>
        <w:commentReference w:id="94"/>
      </w:r>
    </w:p>
    <w:p w14:paraId="2AED9865" w14:textId="67C83D14" w:rsidR="00011918" w:rsidRDefault="00011918" w:rsidP="00011918">
      <w:pPr>
        <w:rPr>
          <w:rFonts w:cs="Times New Roman"/>
          <w:sz w:val="24"/>
          <w:szCs w:val="24"/>
        </w:rPr>
      </w:pPr>
    </w:p>
    <w:p w14:paraId="07DC17EA" w14:textId="5BB3C3CE" w:rsidR="00011918" w:rsidRDefault="00011918" w:rsidP="00011918">
      <w:pPr>
        <w:rPr>
          <w:rFonts w:cs="Times New Roman"/>
          <w:sz w:val="24"/>
          <w:szCs w:val="24"/>
        </w:rPr>
      </w:pPr>
      <w:r>
        <w:rPr>
          <w:noProof/>
        </w:rPr>
        <w:drawing>
          <wp:anchor distT="0" distB="0" distL="114300" distR="114300" simplePos="0" relativeHeight="251660288" behindDoc="0" locked="0" layoutInCell="1" allowOverlap="1" wp14:anchorId="1A6BA602" wp14:editId="2ECC4AFB">
            <wp:simplePos x="0" y="0"/>
            <wp:positionH relativeFrom="page">
              <wp:posOffset>206375</wp:posOffset>
            </wp:positionH>
            <wp:positionV relativeFrom="paragraph">
              <wp:posOffset>184150</wp:posOffset>
            </wp:positionV>
            <wp:extent cx="7566025"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66025" cy="3352800"/>
                    </a:xfrm>
                    <a:prstGeom prst="rect">
                      <a:avLst/>
                    </a:prstGeom>
                  </pic:spPr>
                </pic:pic>
              </a:graphicData>
            </a:graphic>
            <wp14:sizeRelH relativeFrom="page">
              <wp14:pctWidth>0</wp14:pctWidth>
            </wp14:sizeRelH>
            <wp14:sizeRelV relativeFrom="page">
              <wp14:pctHeight>0</wp14:pctHeight>
            </wp14:sizeRelV>
          </wp:anchor>
        </w:drawing>
      </w:r>
    </w:p>
    <w:p w14:paraId="079B2589" w14:textId="2EAC5BEB" w:rsidR="00011918" w:rsidRDefault="00011918" w:rsidP="00FC5EB9">
      <w:pPr>
        <w:jc w:val="center"/>
        <w:rPr>
          <w:rFonts w:cs="Times New Roman"/>
          <w:sz w:val="24"/>
          <w:szCs w:val="24"/>
        </w:rPr>
      </w:pPr>
    </w:p>
    <w:p w14:paraId="254F0BAF" w14:textId="26DEBE83" w:rsidR="00011918" w:rsidRDefault="00011918" w:rsidP="00FC5EB9">
      <w:pPr>
        <w:jc w:val="center"/>
        <w:rPr>
          <w:rFonts w:cs="Times New Roman"/>
          <w:sz w:val="24"/>
          <w:szCs w:val="24"/>
        </w:rPr>
      </w:pPr>
    </w:p>
    <w:p w14:paraId="60D84D51" w14:textId="77777777" w:rsidR="00011918" w:rsidRPr="00FC5EB9" w:rsidRDefault="00011918" w:rsidP="00FC5EB9">
      <w:pPr>
        <w:jc w:val="center"/>
        <w:rPr>
          <w:sz w:val="24"/>
          <w:szCs w:val="24"/>
        </w:rPr>
      </w:pPr>
    </w:p>
    <w:p w14:paraId="246622F6" w14:textId="5CDDF0C5" w:rsidR="004C6A47" w:rsidRDefault="004C6A47" w:rsidP="002A719E">
      <w:pPr>
        <w:rPr>
          <w:sz w:val="24"/>
          <w:szCs w:val="24"/>
        </w:rPr>
      </w:pPr>
    </w:p>
    <w:p w14:paraId="1B82A832" w14:textId="77777777" w:rsidR="00011918" w:rsidRDefault="00011918">
      <w:pPr>
        <w:rPr>
          <w:rFonts w:cs="Times New Roman"/>
          <w:b/>
        </w:rPr>
      </w:pPr>
      <w:r>
        <w:rPr>
          <w:rFonts w:cs="Times New Roman"/>
          <w:b/>
        </w:rPr>
        <w:br w:type="page"/>
      </w:r>
    </w:p>
    <w:p w14:paraId="76F0CB04" w14:textId="7AD3697C" w:rsidR="007543CE" w:rsidRPr="00FC5EB9" w:rsidRDefault="00B62339" w:rsidP="00FC5EB9">
      <w:pPr>
        <w:rPr>
          <w:sz w:val="24"/>
          <w:szCs w:val="24"/>
        </w:rPr>
      </w:pPr>
      <w:r w:rsidRPr="00FE57CF">
        <w:rPr>
          <w:rFonts w:cs="Times New Roman"/>
          <w:b/>
        </w:rPr>
        <w:lastRenderedPageBreak/>
        <w:t>References</w:t>
      </w:r>
    </w:p>
    <w:p w14:paraId="349A6D52" w14:textId="77777777" w:rsidR="002A719E" w:rsidRPr="00FE57CF" w:rsidRDefault="002A719E" w:rsidP="002A719E">
      <w:pPr>
        <w:rPr>
          <w:sz w:val="24"/>
          <w:szCs w:val="24"/>
        </w:rPr>
      </w:pPr>
    </w:p>
    <w:p w14:paraId="2DD750F4" w14:textId="77777777" w:rsidR="00611647" w:rsidRPr="00611647" w:rsidRDefault="007543CE" w:rsidP="00611647">
      <w:pPr>
        <w:pStyle w:val="EndNoteBibliography"/>
      </w:pPr>
      <w:r w:rsidRPr="00FE57CF">
        <w:rPr>
          <w:rFonts w:cs="Times New Roman"/>
          <w:sz w:val="24"/>
          <w:szCs w:val="24"/>
        </w:rPr>
        <w:fldChar w:fldCharType="begin"/>
      </w:r>
      <w:r w:rsidRPr="00FE57CF">
        <w:rPr>
          <w:rFonts w:cs="Times New Roman"/>
          <w:sz w:val="24"/>
          <w:szCs w:val="24"/>
        </w:rPr>
        <w:instrText xml:space="preserve"> ADDIN EN.REFLIST </w:instrText>
      </w:r>
      <w:r w:rsidRPr="00FE57CF">
        <w:rPr>
          <w:rFonts w:cs="Times New Roman"/>
          <w:sz w:val="24"/>
          <w:szCs w:val="24"/>
        </w:rPr>
        <w:fldChar w:fldCharType="separate"/>
      </w:r>
      <w:r w:rsidR="00611647" w:rsidRPr="00611647">
        <w:t>1.</w:t>
      </w:r>
      <w:r w:rsidR="00611647" w:rsidRPr="00611647">
        <w:tab/>
        <w:t>Jacobsen R, Von Euler M, Osler M, Lynge E, Keiding N. Women's death in Scandinavia—what makes Denmark different? European journal of epidemiology. 2004;19(2):117-21.</w:t>
      </w:r>
    </w:p>
    <w:p w14:paraId="17CF8B22" w14:textId="77777777" w:rsidR="00611647" w:rsidRPr="00611647" w:rsidRDefault="00611647" w:rsidP="00611647">
      <w:pPr>
        <w:pStyle w:val="EndNoteBibliography"/>
      </w:pPr>
      <w:r w:rsidRPr="00611647">
        <w:t>2.</w:t>
      </w:r>
      <w:r w:rsidRPr="00611647">
        <w:tab/>
        <w:t>Lindahl-Jacobsen R, Oeppen J, Rizzi S, Möller S, Zarulli V, Christensen K, et al. Why did Danish women’s life expectancy stagnate? The influence of interwar generations’ smoking behaviour. European Journal of Epidemiology. 2016:1-5.</w:t>
      </w:r>
    </w:p>
    <w:p w14:paraId="09DEC59F" w14:textId="77777777" w:rsidR="00611647" w:rsidRPr="00611647" w:rsidRDefault="00611647" w:rsidP="00611647">
      <w:pPr>
        <w:pStyle w:val="EndNoteBibliography"/>
      </w:pPr>
      <w:r w:rsidRPr="00611647">
        <w:t>3.</w:t>
      </w:r>
      <w:r w:rsidRPr="00611647">
        <w:tab/>
        <w:t>Lindahl-Jacobsen R, Rau R, Jeune B, Canudas-Romo V, Lenart A, Christensen K, et al. Rise, stagnation, and rise of Danish women’s life expectancy. Proceedings of the National Academy of Sciences. 2016;113(15):4015-20.</w:t>
      </w:r>
    </w:p>
    <w:p w14:paraId="0BA9B624" w14:textId="77777777" w:rsidR="00611647" w:rsidRPr="00611647" w:rsidRDefault="00611647" w:rsidP="00611647">
      <w:pPr>
        <w:pStyle w:val="EndNoteBibliography"/>
      </w:pPr>
      <w:r w:rsidRPr="00611647">
        <w:t>4.</w:t>
      </w:r>
      <w:r w:rsidRPr="00611647">
        <w:tab/>
        <w:t>Edwards RD, Tuljapurkar S. Inequality in life spans and a new perspective on mortality convergence across industrialized countries. Population and Development Review. 2005;31(4):645-74.</w:t>
      </w:r>
    </w:p>
    <w:p w14:paraId="5FDCA07F" w14:textId="77777777" w:rsidR="00611647" w:rsidRPr="00611647" w:rsidRDefault="00611647" w:rsidP="00611647">
      <w:pPr>
        <w:pStyle w:val="EndNoteBibliography"/>
      </w:pPr>
      <w:r w:rsidRPr="00611647">
        <w:t>5.</w:t>
      </w:r>
      <w:r w:rsidRPr="00611647">
        <w:tab/>
        <w:t>Tuljapurkar S. The final inequality: variance in age at death.  Demography and the Economy: University of Chicago Press; 2010. p. 209-21.</w:t>
      </w:r>
    </w:p>
    <w:p w14:paraId="5B150B92" w14:textId="77777777" w:rsidR="00611647" w:rsidRPr="00611647" w:rsidRDefault="00611647" w:rsidP="00611647">
      <w:pPr>
        <w:pStyle w:val="EndNoteBibliography"/>
      </w:pPr>
      <w:r w:rsidRPr="00611647">
        <w:t>6.</w:t>
      </w:r>
      <w:r w:rsidRPr="00611647">
        <w:tab/>
        <w:t>Marmot M. Inequalities in health. New England Journal of Medicine. 2001;345(2):134-5.</w:t>
      </w:r>
    </w:p>
    <w:p w14:paraId="60AAD74C" w14:textId="77777777" w:rsidR="00611647" w:rsidRPr="009E7A98" w:rsidRDefault="00611647" w:rsidP="00611647">
      <w:pPr>
        <w:pStyle w:val="EndNoteBibliography"/>
        <w:rPr>
          <w:lang w:val="da-DK"/>
        </w:rPr>
      </w:pPr>
      <w:r w:rsidRPr="00611647">
        <w:t>7.</w:t>
      </w:r>
      <w:r w:rsidRPr="00611647">
        <w:tab/>
        <w:t xml:space="preserve">Vaupel JW, Zhang Z, van Raalte AA. Life expectancy and disparity: an international comparison of life table data. </w:t>
      </w:r>
      <w:r w:rsidRPr="009E7A98">
        <w:rPr>
          <w:lang w:val="da-DK"/>
        </w:rPr>
        <w:t>BMJ open. 2011;1(1):e000128.</w:t>
      </w:r>
    </w:p>
    <w:p w14:paraId="529CDBAF" w14:textId="77777777" w:rsidR="00611647" w:rsidRPr="00611647" w:rsidRDefault="00611647" w:rsidP="00611647">
      <w:pPr>
        <w:pStyle w:val="EndNoteBibliography"/>
      </w:pPr>
      <w:r w:rsidRPr="009E7A98">
        <w:rPr>
          <w:lang w:val="da-DK"/>
        </w:rPr>
        <w:t>8.</w:t>
      </w:r>
      <w:r w:rsidRPr="009E7A98">
        <w:rPr>
          <w:lang w:val="da-DK"/>
        </w:rPr>
        <w:tab/>
        <w:t xml:space="preserve">van Raalte AA, Kunst AE, Deboosere P, Leinsalu M, Lundberg O, Martikainen P, et al. </w:t>
      </w:r>
      <w:r w:rsidRPr="00611647">
        <w:t>More variation in lifespan in lower educated groups: evidence from 10 European countries. International Journal of Epidemiology. 2011:dyr146.</w:t>
      </w:r>
    </w:p>
    <w:p w14:paraId="1E63D66B" w14:textId="77777777" w:rsidR="00611647" w:rsidRPr="00611647" w:rsidRDefault="00611647" w:rsidP="00611647">
      <w:pPr>
        <w:pStyle w:val="EndNoteBibliography"/>
      </w:pPr>
      <w:r w:rsidRPr="00611647">
        <w:t>9.</w:t>
      </w:r>
      <w:r w:rsidRPr="00611647">
        <w:tab/>
        <w:t>Human Mortality Database. University of California BU, and Max Planck Institute for Demographic Research (Germany). Human Mortality Database. 2017.</w:t>
      </w:r>
    </w:p>
    <w:p w14:paraId="75014C6C" w14:textId="29E5F966" w:rsidR="00611647" w:rsidRPr="00611647" w:rsidRDefault="00611647" w:rsidP="00611647">
      <w:pPr>
        <w:pStyle w:val="EndNoteBibliography"/>
      </w:pPr>
      <w:r w:rsidRPr="00611647">
        <w:t>10.</w:t>
      </w:r>
      <w:r w:rsidRPr="00611647">
        <w:tab/>
        <w:t xml:space="preserve">Organization WH. Health statistics and information systems 2017 [Available from: </w:t>
      </w:r>
      <w:hyperlink r:id="rId12" w:history="1">
        <w:r w:rsidRPr="00611647">
          <w:rPr>
            <w:rStyle w:val="Hyperlink"/>
          </w:rPr>
          <w:t>http://www.who.int/healthinfo/mortality_data/en/</w:t>
        </w:r>
      </w:hyperlink>
      <w:r w:rsidRPr="00611647">
        <w:t>.</w:t>
      </w:r>
    </w:p>
    <w:p w14:paraId="70089FDC" w14:textId="77777777" w:rsidR="00611647" w:rsidRPr="00611647" w:rsidRDefault="00611647" w:rsidP="00611647">
      <w:pPr>
        <w:pStyle w:val="EndNoteBibliography"/>
      </w:pPr>
      <w:r w:rsidRPr="00611647">
        <w:t>11.</w:t>
      </w:r>
      <w:r w:rsidRPr="00611647">
        <w:tab/>
        <w:t>Rizzi S, Gampe J, Eilers PH. Efficient estimation of smooth distributions from coarsely grouped data. American journal of epidemiology. 2015;182(2):138-47.</w:t>
      </w:r>
    </w:p>
    <w:p w14:paraId="439142CD" w14:textId="77777777" w:rsidR="00611647" w:rsidRPr="00611647" w:rsidRDefault="00611647" w:rsidP="00611647">
      <w:pPr>
        <w:pStyle w:val="EndNoteBibliography"/>
      </w:pPr>
      <w:r w:rsidRPr="00611647">
        <w:t>12.</w:t>
      </w:r>
      <w:r w:rsidRPr="00611647">
        <w:tab/>
        <w:t>Erlangsen A, Fedyszyn I. Danish nationwide registers for public health and health-related research. Scandinavian Journal of Social Medicine. 2015;43(4):333-9.</w:t>
      </w:r>
    </w:p>
    <w:p w14:paraId="703A8554" w14:textId="77777777" w:rsidR="00611647" w:rsidRPr="00611647" w:rsidRDefault="00611647" w:rsidP="00611647">
      <w:pPr>
        <w:pStyle w:val="EndNoteBibliography"/>
      </w:pPr>
      <w:r w:rsidRPr="00611647">
        <w:t>13.</w:t>
      </w:r>
      <w:r w:rsidRPr="00611647">
        <w:tab/>
        <w:t>Janssen F, Kunst AE. ICD coding changes and discontinuities in trends in cause-specific mortality in six European countries, 1950-99. Bulletin of the World Health Organization. 2004;82(12):904-13.</w:t>
      </w:r>
    </w:p>
    <w:p w14:paraId="0107D727" w14:textId="77777777" w:rsidR="00611647" w:rsidRPr="00611647" w:rsidRDefault="00611647" w:rsidP="00611647">
      <w:pPr>
        <w:pStyle w:val="EndNoteBibliography"/>
      </w:pPr>
      <w:r w:rsidRPr="00611647">
        <w:t>14.</w:t>
      </w:r>
      <w:r w:rsidRPr="00611647">
        <w:tab/>
        <w:t>Whiteman DC, Wilson LF. The fractions of cancer attributable to modifiable factors: A global review. Cancer epidemiology. 2016;44:203-21.</w:t>
      </w:r>
    </w:p>
    <w:p w14:paraId="312DB339" w14:textId="77777777" w:rsidR="00611647" w:rsidRPr="00611647" w:rsidRDefault="00611647" w:rsidP="00611647">
      <w:pPr>
        <w:pStyle w:val="EndNoteBibliography"/>
      </w:pPr>
      <w:r w:rsidRPr="00611647">
        <w:t>15.</w:t>
      </w:r>
      <w:r w:rsidRPr="00611647">
        <w:tab/>
        <w:t>Helweg-Larsen K, Juel K. Sex differences in mortality in Denmark during half a century, 1943-92. Scandinavian Journal of Social Medicine. 2000;28(3):214-21.</w:t>
      </w:r>
    </w:p>
    <w:p w14:paraId="46BFA986" w14:textId="77777777" w:rsidR="00611647" w:rsidRPr="00611647" w:rsidRDefault="00611647" w:rsidP="00611647">
      <w:pPr>
        <w:pStyle w:val="EndNoteBibliography"/>
      </w:pPr>
      <w:r w:rsidRPr="00611647">
        <w:t>16.</w:t>
      </w:r>
      <w:r w:rsidRPr="00611647">
        <w:tab/>
        <w:t>Gessert CE, Elliott BA, Haller IV. Dying of old age: an examination of death certificates of Minnesota centenarians. Journal of the American Geriatrics Society. 2002;50(9):1561-5.</w:t>
      </w:r>
    </w:p>
    <w:p w14:paraId="7C10C4F9" w14:textId="77777777" w:rsidR="00611647" w:rsidRPr="00611647" w:rsidRDefault="00611647" w:rsidP="00611647">
      <w:pPr>
        <w:pStyle w:val="EndNoteBibliography"/>
      </w:pPr>
      <w:r w:rsidRPr="00611647">
        <w:t>17.</w:t>
      </w:r>
      <w:r w:rsidRPr="00611647">
        <w:tab/>
        <w:t>Kohn RR. Cause of death in very old people. Jama. 1982;247(20):2793-7.</w:t>
      </w:r>
    </w:p>
    <w:p w14:paraId="3D768158" w14:textId="77777777" w:rsidR="00611647" w:rsidRPr="00611647" w:rsidRDefault="00611647" w:rsidP="00611647">
      <w:pPr>
        <w:pStyle w:val="EndNoteBibliography"/>
      </w:pPr>
      <w:r w:rsidRPr="00611647">
        <w:t>18.</w:t>
      </w:r>
      <w:r w:rsidRPr="00611647">
        <w:tab/>
        <w:t>Mackenbach JP, Kunst AE, Lautenbach H, Oei Y, Bijlsma F. Competing causes of death: a death certificate study. Journal of clinical epidemiology. 1997;50(10):1069-77.</w:t>
      </w:r>
    </w:p>
    <w:p w14:paraId="71428A67" w14:textId="77777777" w:rsidR="00611647" w:rsidRPr="00611647" w:rsidRDefault="00611647" w:rsidP="00611647">
      <w:pPr>
        <w:pStyle w:val="EndNoteBibliography"/>
      </w:pPr>
      <w:r w:rsidRPr="00611647">
        <w:t>19.</w:t>
      </w:r>
      <w:r w:rsidRPr="00611647">
        <w:tab/>
        <w:t>van Raalte AA, Caswell H. Perturbation analysis of indices of lifespan variability. Demography. 2013;50(5):1615-40.</w:t>
      </w:r>
    </w:p>
    <w:p w14:paraId="2FC5B5ED" w14:textId="77777777" w:rsidR="00611647" w:rsidRPr="00611647" w:rsidRDefault="00611647" w:rsidP="00611647">
      <w:pPr>
        <w:pStyle w:val="EndNoteBibliography"/>
      </w:pPr>
      <w:r w:rsidRPr="00611647">
        <w:t>20.</w:t>
      </w:r>
      <w:r w:rsidRPr="00611647">
        <w:tab/>
        <w:t>Wrycza TF, Missov TI, Baudisch A. Quantifying the shape of aging. PloS one. 2015;10(3):e0119163.</w:t>
      </w:r>
    </w:p>
    <w:p w14:paraId="2FCF738B" w14:textId="77777777" w:rsidR="00611647" w:rsidRPr="00611647" w:rsidRDefault="00611647" w:rsidP="00611647">
      <w:pPr>
        <w:pStyle w:val="EndNoteBibliography"/>
      </w:pPr>
      <w:r w:rsidRPr="00611647">
        <w:t>21.</w:t>
      </w:r>
      <w:r w:rsidRPr="00611647">
        <w:tab/>
        <w:t>Wilmoth JR, Horiuchi S. Rectangularization revisited: Variability of age at death within human populations*. Demography. 1999;36(4):475-95.</w:t>
      </w:r>
    </w:p>
    <w:p w14:paraId="75C12C99" w14:textId="77777777" w:rsidR="00611647" w:rsidRPr="00611647" w:rsidRDefault="00611647" w:rsidP="00611647">
      <w:pPr>
        <w:pStyle w:val="EndNoteBibliography"/>
      </w:pPr>
      <w:r w:rsidRPr="00611647">
        <w:t>22.</w:t>
      </w:r>
      <w:r w:rsidRPr="00611647">
        <w:tab/>
        <w:t>Colchero F, Rau R, Jones OR, Barthold JA, Conde DA, Lenart A, et al. The emergence of longevous populations. Proceedings of the National Academy of Sciences. 2016.</w:t>
      </w:r>
    </w:p>
    <w:p w14:paraId="7C792658" w14:textId="77777777" w:rsidR="00611647" w:rsidRPr="00611647" w:rsidRDefault="00611647" w:rsidP="00611647">
      <w:pPr>
        <w:pStyle w:val="EndNoteBibliography"/>
      </w:pPr>
      <w:r w:rsidRPr="00611647">
        <w:lastRenderedPageBreak/>
        <w:t>23.</w:t>
      </w:r>
      <w:r w:rsidRPr="00611647">
        <w:tab/>
        <w:t>Gillespie DO, Trotter MV, Tuljapurkar SD. Divergence in age patterns of mortality change drives international divergence in lifespan inequality. Demography. 2014;51(3):1003-17.</w:t>
      </w:r>
    </w:p>
    <w:p w14:paraId="5C14B90B" w14:textId="77777777" w:rsidR="00611647" w:rsidRPr="00611647" w:rsidRDefault="00611647" w:rsidP="00611647">
      <w:pPr>
        <w:pStyle w:val="EndNoteBibliography"/>
      </w:pPr>
      <w:r w:rsidRPr="00611647">
        <w:t>24.</w:t>
      </w:r>
      <w:r w:rsidRPr="00611647">
        <w:tab/>
        <w:t>Zhang Z, Vaupel JW. The age separating early deaths from late deaths. Demographic Research. 2009;20(29):721-30.</w:t>
      </w:r>
    </w:p>
    <w:p w14:paraId="33B74241" w14:textId="77777777" w:rsidR="00611647" w:rsidRPr="00611647" w:rsidRDefault="00611647" w:rsidP="00611647">
      <w:pPr>
        <w:pStyle w:val="EndNoteBibliography"/>
      </w:pPr>
      <w:r w:rsidRPr="00611647">
        <w:t>25.</w:t>
      </w:r>
      <w:r w:rsidRPr="00611647">
        <w:tab/>
        <w:t>Horiuchi S, Wilmoth JR, Pletcher SD. A decomposition method based on a model of continuous change. Demography. 2008;45(4):785-801.</w:t>
      </w:r>
    </w:p>
    <w:p w14:paraId="729BD253" w14:textId="77777777" w:rsidR="00611647" w:rsidRPr="00611647" w:rsidRDefault="00611647" w:rsidP="00611647">
      <w:pPr>
        <w:pStyle w:val="EndNoteBibliography"/>
      </w:pPr>
      <w:r w:rsidRPr="00611647">
        <w:t>26.</w:t>
      </w:r>
      <w:r w:rsidRPr="00611647">
        <w:tab/>
        <w:t>Rothman KJ. Causes. American journal of epidemiology. 1995;141(2):90-5.</w:t>
      </w:r>
    </w:p>
    <w:p w14:paraId="31FBEBDD" w14:textId="2A5B5978" w:rsidR="007E0D66" w:rsidRPr="00981D30" w:rsidRDefault="007543CE" w:rsidP="00E24D0D">
      <w:pPr>
        <w:contextualSpacing/>
        <w:jc w:val="both"/>
        <w:rPr>
          <w:rFonts w:cs="Times New Roman"/>
        </w:rPr>
      </w:pPr>
      <w:r w:rsidRPr="00FE57CF">
        <w:rPr>
          <w:rFonts w:cs="Times New Roman"/>
          <w:sz w:val="24"/>
          <w:szCs w:val="24"/>
        </w:rPr>
        <w:fldChar w:fldCharType="end"/>
      </w:r>
    </w:p>
    <w:sectPr w:rsidR="007E0D66" w:rsidRPr="00981D30" w:rsidSect="00DE24EB">
      <w:headerReference w:type="default" r:id="rId13"/>
      <w:footerReference w:type="default" r:id="rId14"/>
      <w:pgSz w:w="12240" w:h="15840"/>
      <w:pgMar w:top="1418" w:right="1418" w:bottom="1418" w:left="141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Rune Lindahl-Jacobsen" w:date="2017-10-04T08:26:00Z" w:initials="RL">
    <w:p w14:paraId="31329358" w14:textId="43E45EB2" w:rsidR="00B748D9" w:rsidRDefault="00B748D9">
      <w:pPr>
        <w:pStyle w:val="CommentText"/>
      </w:pPr>
      <w:r>
        <w:rPr>
          <w:rStyle w:val="CommentReference"/>
        </w:rPr>
        <w:annotationRef/>
      </w:r>
      <w:r>
        <w:t>I suggest you start by stating what life expectancy measures (hypothetical measure of expected…) and then present the term “</w:t>
      </w:r>
      <w:r>
        <w:rPr>
          <w:rFonts w:cs="Times New Roman"/>
        </w:rPr>
        <w:t>Lifespan inequality” which is not common to the readers of IJE.</w:t>
      </w:r>
    </w:p>
  </w:comment>
  <w:comment w:id="3" w:author="Rune Lindahl-Jacobsen" w:date="2017-10-04T08:28:00Z" w:initials="RL">
    <w:p w14:paraId="2B11AA7B" w14:textId="1BD3540E" w:rsidR="00B748D9" w:rsidRDefault="00B748D9">
      <w:pPr>
        <w:pStyle w:val="CommentText"/>
      </w:pPr>
      <w:r>
        <w:rPr>
          <w:rStyle w:val="CommentReference"/>
        </w:rPr>
        <w:annotationRef/>
      </w:r>
      <w:r>
        <w:t>The sentence has no meaning unless the fundamental differences are explained in more detail. Delete or elaborate.</w:t>
      </w:r>
    </w:p>
  </w:comment>
  <w:comment w:id="7" w:author="Rune Lindahl-Jacobsen" w:date="2017-10-04T08:30:00Z" w:initials="RL">
    <w:p w14:paraId="615B7AAB" w14:textId="36D0532E" w:rsidR="00B748D9" w:rsidRDefault="00B748D9">
      <w:pPr>
        <w:pStyle w:val="CommentText"/>
      </w:pPr>
      <w:r>
        <w:rPr>
          <w:rStyle w:val="CommentReference"/>
        </w:rPr>
        <w:annotationRef/>
      </w:r>
      <w:r>
        <w:t xml:space="preserve">LE is a group level measures for a hypothetical </w:t>
      </w:r>
      <w:proofErr w:type="spellStart"/>
      <w:r>
        <w:t>cohirt</w:t>
      </w:r>
      <w:proofErr w:type="spellEnd"/>
      <w:r>
        <w:t xml:space="preserve"> and does not really have an individual level implication – it is more a tool for the describing “health” measured at mortality/survival in a population,  </w:t>
      </w:r>
    </w:p>
  </w:comment>
  <w:comment w:id="8" w:author="Rune Lindahl-Jacobsen" w:date="2017-10-04T08:33:00Z" w:initials="RL">
    <w:p w14:paraId="7113D1FE" w14:textId="2F3B1E2A" w:rsidR="00B748D9" w:rsidRDefault="00B748D9">
      <w:pPr>
        <w:pStyle w:val="CommentText"/>
      </w:pPr>
      <w:r>
        <w:rPr>
          <w:rStyle w:val="CommentReference"/>
        </w:rPr>
        <w:annotationRef/>
      </w:r>
      <w:r>
        <w:t>This would then be cohort life expectancy, which is not commonly used.</w:t>
      </w:r>
    </w:p>
  </w:comment>
  <w:comment w:id="6" w:author="Rune Lindahl-Jacobsen" w:date="2017-10-04T08:34:00Z" w:initials="RL">
    <w:p w14:paraId="4F660592" w14:textId="65B34225" w:rsidR="00B51BAC" w:rsidRDefault="00B51BAC">
      <w:pPr>
        <w:pStyle w:val="CommentText"/>
      </w:pPr>
      <w:r>
        <w:rPr>
          <w:rStyle w:val="CommentReference"/>
        </w:rPr>
        <w:annotationRef/>
      </w:r>
      <w:r>
        <w:t xml:space="preserve">I suggest you focus on the usefulness for life span rather </w:t>
      </w:r>
      <w:proofErr w:type="spellStart"/>
      <w:r>
        <w:t>then</w:t>
      </w:r>
      <w:proofErr w:type="spellEnd"/>
      <w:r>
        <w:t xml:space="preserve"> including LE in this section!</w:t>
      </w:r>
    </w:p>
  </w:comment>
  <w:comment w:id="9" w:author="Rune Lindahl-Jacobsen" w:date="2017-10-04T08:36:00Z" w:initials="RL">
    <w:p w14:paraId="08B37C24" w14:textId="6F5C0F9B" w:rsidR="00B51BAC" w:rsidRDefault="00B51BAC">
      <w:pPr>
        <w:pStyle w:val="CommentText"/>
      </w:pPr>
      <w:r>
        <w:rPr>
          <w:rStyle w:val="CommentReference"/>
        </w:rPr>
        <w:annotationRef/>
      </w:r>
      <w:r>
        <w:t xml:space="preserve">This would be what is expected because you previously in the introduction explain this </w:t>
      </w:r>
      <w:r>
        <w:t>relationship : Increase in LE -&gt; decrease in LSV</w:t>
      </w:r>
    </w:p>
  </w:comment>
  <w:comment w:id="13" w:author="Rune Lindahl-Jacobsen" w:date="2017-10-04T08:37:00Z" w:initials="RL">
    <w:p w14:paraId="39CF947C" w14:textId="5D4CF489" w:rsidR="00B51BAC" w:rsidRDefault="00B51BAC">
      <w:pPr>
        <w:pStyle w:val="CommentText"/>
      </w:pPr>
      <w:r>
        <w:rPr>
          <w:rStyle w:val="CommentReference"/>
        </w:rPr>
        <w:annotationRef/>
      </w:r>
      <w:r>
        <w:t>Remove this part – it can be used for the “implication box” in IJE</w:t>
      </w:r>
    </w:p>
  </w:comment>
  <w:comment w:id="51" w:author="Rune Lindahl-Jacobsen" w:date="2017-10-04T08:48:00Z" w:initials="RL">
    <w:p w14:paraId="730A9A41" w14:textId="220A06F0" w:rsidR="00B95A82" w:rsidRDefault="00B95A82">
      <w:pPr>
        <w:pStyle w:val="CommentText"/>
      </w:pPr>
      <w:r>
        <w:rPr>
          <w:rStyle w:val="CommentReference"/>
        </w:rPr>
        <w:annotationRef/>
      </w:r>
      <w:r>
        <w:t xml:space="preserve">How did you group? Was this based on </w:t>
      </w:r>
      <w:proofErr w:type="spellStart"/>
      <w:r>
        <w:t>someones</w:t>
      </w:r>
      <w:proofErr w:type="spellEnd"/>
      <w:r>
        <w:t xml:space="preserve"> previous work or did you you-self invent it? If the first, reference it if the last, let us </w:t>
      </w:r>
      <w:proofErr w:type="spellStart"/>
      <w:r>
        <w:t>dicuss</w:t>
      </w:r>
      <w:proofErr w:type="spellEnd"/>
      <w:r>
        <w:t>, then you have to</w:t>
      </w:r>
      <w:r w:rsidR="00993B8A">
        <w:t xml:space="preserve"> explain </w:t>
      </w:r>
      <w:r w:rsidR="00993B8A">
        <w:t>In much more detail the rationale.</w:t>
      </w:r>
    </w:p>
  </w:comment>
  <w:comment w:id="52" w:author="Rune Lindahl-Jacobsen" w:date="2017-10-04T08:51:00Z" w:initials="RL">
    <w:p w14:paraId="75B8EF4A" w14:textId="4BD31755" w:rsidR="00993B8A" w:rsidRDefault="00993B8A">
      <w:pPr>
        <w:pStyle w:val="CommentText"/>
      </w:pPr>
      <w:r>
        <w:rPr>
          <w:rStyle w:val="CommentReference"/>
        </w:rPr>
        <w:annotationRef/>
      </w:r>
      <w:r>
        <w:t>You need a reference here!</w:t>
      </w:r>
    </w:p>
  </w:comment>
  <w:comment w:id="53" w:author="Rune Lindahl-Jacobsen" w:date="2017-10-04T08:54:00Z" w:initials="RL">
    <w:p w14:paraId="3435C79C" w14:textId="63601269" w:rsidR="00ED1E70" w:rsidRDefault="00ED1E70">
      <w:pPr>
        <w:pStyle w:val="CommentText"/>
      </w:pPr>
      <w:r>
        <w:rPr>
          <w:rStyle w:val="CommentReference"/>
        </w:rPr>
        <w:annotationRef/>
      </w:r>
      <w:r>
        <w:t xml:space="preserve">This is a part of a discussion, where </w:t>
      </w:r>
      <w:proofErr w:type="spellStart"/>
      <w:r>
        <w:t>limiits</w:t>
      </w:r>
      <w:proofErr w:type="spellEnd"/>
      <w:r>
        <w:t xml:space="preserve"> and </w:t>
      </w:r>
      <w:proofErr w:type="spellStart"/>
      <w:r>
        <w:t>stregnths</w:t>
      </w:r>
      <w:proofErr w:type="spellEnd"/>
      <w:r>
        <w:t xml:space="preserve"> are discussed</w:t>
      </w:r>
    </w:p>
  </w:comment>
  <w:comment w:id="54" w:author="Rune Lindahl-Jacobsen" w:date="2017-10-04T08:54:00Z" w:initials="RL">
    <w:p w14:paraId="75B187BD" w14:textId="4ACCF73D" w:rsidR="00ED1E70" w:rsidRDefault="00ED1E70">
      <w:pPr>
        <w:pStyle w:val="CommentText"/>
      </w:pPr>
      <w:r>
        <w:rPr>
          <w:rStyle w:val="CommentReference"/>
        </w:rPr>
        <w:annotationRef/>
      </w:r>
      <w:r>
        <w:t>This is a part of a discussion</w:t>
      </w:r>
    </w:p>
  </w:comment>
  <w:comment w:id="66" w:author="Rune Lindahl-Jacobsen" w:date="2017-10-04T08:57:00Z" w:initials="RL">
    <w:p w14:paraId="704BA424" w14:textId="51C7E35F" w:rsidR="00ED1E70" w:rsidRDefault="00ED1E70">
      <w:pPr>
        <w:pStyle w:val="CommentText"/>
      </w:pPr>
      <w:r>
        <w:rPr>
          <w:rStyle w:val="CommentReference"/>
        </w:rPr>
        <w:annotationRef/>
      </w:r>
      <w:r>
        <w:t xml:space="preserve">This sentence is </w:t>
      </w:r>
      <w:proofErr w:type="spellStart"/>
      <w:r>
        <w:t>inclear</w:t>
      </w:r>
      <w:proofErr w:type="spellEnd"/>
      <w:r>
        <w:t>!</w:t>
      </w:r>
    </w:p>
  </w:comment>
  <w:comment w:id="78" w:author="Rune Lindahl-Jacobsen" w:date="2017-10-04T09:08:00Z" w:initials="RL">
    <w:p w14:paraId="19EE6235" w14:textId="7AD5D9FB" w:rsidR="003F6690" w:rsidRDefault="003F6690">
      <w:pPr>
        <w:pStyle w:val="CommentText"/>
      </w:pPr>
      <w:r>
        <w:rPr>
          <w:rStyle w:val="CommentReference"/>
        </w:rPr>
        <w:annotationRef/>
      </w:r>
      <w:r>
        <w:t xml:space="preserve">In </w:t>
      </w:r>
      <w:proofErr w:type="spellStart"/>
      <w:r>
        <w:t>epiodemiological</w:t>
      </w:r>
      <w:proofErr w:type="spellEnd"/>
      <w:r>
        <w:t xml:space="preserve"> journals this is a part of the discussion section of the paper.</w:t>
      </w:r>
    </w:p>
  </w:comment>
  <w:comment w:id="92" w:author="Rune Lindahl-Jacobsen" w:date="2017-10-04T09:12:00Z" w:initials="RL">
    <w:p w14:paraId="419CD068" w14:textId="28A7B128" w:rsidR="003F6690" w:rsidRDefault="003F6690">
      <w:pPr>
        <w:pStyle w:val="CommentText"/>
      </w:pPr>
      <w:r>
        <w:rPr>
          <w:rStyle w:val="CommentReference"/>
        </w:rPr>
        <w:annotationRef/>
      </w:r>
      <w:r>
        <w:t>Very interesting idea.</w:t>
      </w:r>
    </w:p>
  </w:comment>
  <w:comment w:id="93" w:author="Rune Lindahl-Jacobsen" w:date="2017-10-04T09:13:00Z" w:initials="RL">
    <w:p w14:paraId="44441808" w14:textId="4ED866ED" w:rsidR="003F6690" w:rsidRDefault="003F6690">
      <w:pPr>
        <w:pStyle w:val="CommentText"/>
      </w:pPr>
      <w:r>
        <w:rPr>
          <w:rStyle w:val="CommentReference"/>
        </w:rPr>
        <w:annotationRef/>
      </w:r>
      <w:r>
        <w:t>Norway tend to have a small stagnation!</w:t>
      </w:r>
    </w:p>
  </w:comment>
  <w:comment w:id="94" w:author="Rune Lindahl-Jacobsen" w:date="2017-10-04T09:13:00Z" w:initials="RL">
    <w:p w14:paraId="5EF16A5D" w14:textId="6ADDA528" w:rsidR="003F6690" w:rsidRDefault="003F6690">
      <w:pPr>
        <w:pStyle w:val="CommentText"/>
      </w:pPr>
      <w:r>
        <w:rPr>
          <w:rStyle w:val="CommentReference"/>
        </w:rPr>
        <w:annotationRef/>
      </w:r>
      <w:r>
        <w:t>Correct axis in diagram to increase size of text or increase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329358" w15:done="0"/>
  <w15:commentEx w15:paraId="2B11AA7B" w15:done="0"/>
  <w15:commentEx w15:paraId="615B7AAB" w15:done="0"/>
  <w15:commentEx w15:paraId="7113D1FE" w15:done="0"/>
  <w15:commentEx w15:paraId="4F660592" w15:done="0"/>
  <w15:commentEx w15:paraId="08B37C24" w15:done="0"/>
  <w15:commentEx w15:paraId="39CF947C" w15:done="0"/>
  <w15:commentEx w15:paraId="730A9A41" w15:done="0"/>
  <w15:commentEx w15:paraId="75B8EF4A" w15:done="0"/>
  <w15:commentEx w15:paraId="3435C79C" w15:done="0"/>
  <w15:commentEx w15:paraId="75B187BD" w15:done="0"/>
  <w15:commentEx w15:paraId="704BA424" w15:done="0"/>
  <w15:commentEx w15:paraId="19EE6235" w15:done="0"/>
  <w15:commentEx w15:paraId="419CD068" w15:done="0"/>
  <w15:commentEx w15:paraId="44441808" w15:done="0"/>
  <w15:commentEx w15:paraId="5EF16A5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FD97EF" w14:textId="77777777" w:rsidR="005C43B4" w:rsidRDefault="005C43B4" w:rsidP="008626B5">
      <w:r>
        <w:separator/>
      </w:r>
    </w:p>
  </w:endnote>
  <w:endnote w:type="continuationSeparator" w:id="0">
    <w:p w14:paraId="772B8485" w14:textId="77777777" w:rsidR="005C43B4" w:rsidRDefault="005C43B4"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7459987F" w:rsidR="00582A79" w:rsidRDefault="00582A79">
        <w:pPr>
          <w:pStyle w:val="Footer"/>
          <w:jc w:val="right"/>
        </w:pPr>
        <w:r>
          <w:fldChar w:fldCharType="begin"/>
        </w:r>
        <w:r>
          <w:instrText xml:space="preserve"> PAGE   \* MERGEFORMAT </w:instrText>
        </w:r>
        <w:r>
          <w:fldChar w:fldCharType="separate"/>
        </w:r>
        <w:r w:rsidR="00D53188">
          <w:rPr>
            <w:noProof/>
          </w:rPr>
          <w:t>13</w:t>
        </w:r>
        <w:r>
          <w:rPr>
            <w:noProof/>
          </w:rPr>
          <w:fldChar w:fldCharType="end"/>
        </w:r>
      </w:p>
    </w:sdtContent>
  </w:sdt>
  <w:p w14:paraId="56B8FCA3" w14:textId="77777777" w:rsidR="00582A79" w:rsidRDefault="0058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C0963D" w14:textId="77777777" w:rsidR="005C43B4" w:rsidRDefault="005C43B4" w:rsidP="008626B5">
      <w:r>
        <w:separator/>
      </w:r>
    </w:p>
  </w:footnote>
  <w:footnote w:type="continuationSeparator" w:id="0">
    <w:p w14:paraId="4DD76780" w14:textId="77777777" w:rsidR="005C43B4" w:rsidRDefault="005C43B4"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582A79" w:rsidRPr="00FB05AD" w:rsidRDefault="00902738" w:rsidP="008626B5">
        <w:pPr>
          <w:pStyle w:val="Header"/>
        </w:pPr>
        <w:r>
          <w:t xml:space="preserve">Aburto, Wensink, </w:t>
        </w:r>
        <w:r w:rsidRPr="00FB05AD">
          <w:t>Vaupel</w:t>
        </w:r>
        <w:r>
          <w:t>,</w:t>
        </w:r>
        <w:r w:rsidRPr="00FB05AD">
          <w:t xml:space="preserve"> </w:t>
        </w:r>
        <w:r w:rsidR="00582A79" w:rsidRPr="00FB05AD">
          <w:t>Lindahl-Jacobsen. Lifespan i</w:t>
        </w:r>
        <w:r w:rsidR="00582A79">
          <w:t>nequality in Denmark</w:t>
        </w:r>
      </w:p>
    </w:sdtContent>
  </w:sdt>
  <w:p w14:paraId="60E2E9D7" w14:textId="77777777" w:rsidR="00582A79" w:rsidRPr="00902738" w:rsidRDefault="00582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ne Lindahl-Jacobsen">
    <w15:presenceInfo w15:providerId="None" w15:userId="Rune Lindahl-Jacob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9&lt;/item&gt;&lt;item&gt;13&lt;/item&gt;&lt;item&gt;23&lt;/item&gt;&lt;item&gt;24&lt;/item&gt;&lt;item&gt;29&lt;/item&gt;&lt;item&gt;43&lt;/item&gt;&lt;item&gt;44&lt;/item&gt;&lt;item&gt;69&lt;/item&gt;&lt;item&gt;70&lt;/item&gt;&lt;item&gt;81&lt;/item&gt;&lt;item&gt;88&lt;/item&gt;&lt;item&gt;110&lt;/item&gt;&lt;item&gt;112&lt;/item&gt;&lt;item&gt;113&lt;/item&gt;&lt;item&gt;115&lt;/item&gt;&lt;item&gt;116&lt;/item&gt;&lt;item&gt;120&lt;/item&gt;&lt;item&gt;122&lt;/item&gt;&lt;item&gt;123&lt;/item&gt;&lt;item&gt;124&lt;/item&gt;&lt;item&gt;125&lt;/item&gt;&lt;item&gt;126&lt;/item&gt;&lt;/record-ids&gt;&lt;/item&gt;&lt;/Libraries&gt;"/>
  </w:docVars>
  <w:rsids>
    <w:rsidRoot w:val="00897FA5"/>
    <w:rsid w:val="0000056F"/>
    <w:rsid w:val="00000632"/>
    <w:rsid w:val="000052D1"/>
    <w:rsid w:val="00011868"/>
    <w:rsid w:val="00011918"/>
    <w:rsid w:val="00011D23"/>
    <w:rsid w:val="000133A2"/>
    <w:rsid w:val="00013E0C"/>
    <w:rsid w:val="000140A4"/>
    <w:rsid w:val="00021F4F"/>
    <w:rsid w:val="00023253"/>
    <w:rsid w:val="00024C0A"/>
    <w:rsid w:val="00030E6E"/>
    <w:rsid w:val="000314AA"/>
    <w:rsid w:val="00034D1D"/>
    <w:rsid w:val="00035F7D"/>
    <w:rsid w:val="00053A64"/>
    <w:rsid w:val="00057052"/>
    <w:rsid w:val="000610F5"/>
    <w:rsid w:val="000623C6"/>
    <w:rsid w:val="000652F3"/>
    <w:rsid w:val="0007098C"/>
    <w:rsid w:val="00070F33"/>
    <w:rsid w:val="0007160B"/>
    <w:rsid w:val="0007301D"/>
    <w:rsid w:val="000751FF"/>
    <w:rsid w:val="00075B60"/>
    <w:rsid w:val="00076F20"/>
    <w:rsid w:val="00080867"/>
    <w:rsid w:val="0008253E"/>
    <w:rsid w:val="00091CD4"/>
    <w:rsid w:val="00092C31"/>
    <w:rsid w:val="00093F2C"/>
    <w:rsid w:val="00096503"/>
    <w:rsid w:val="0009676B"/>
    <w:rsid w:val="000976B1"/>
    <w:rsid w:val="000A2B79"/>
    <w:rsid w:val="000A5691"/>
    <w:rsid w:val="000A6821"/>
    <w:rsid w:val="000A7C70"/>
    <w:rsid w:val="000B163F"/>
    <w:rsid w:val="000B1F3F"/>
    <w:rsid w:val="000B29F0"/>
    <w:rsid w:val="000B4937"/>
    <w:rsid w:val="000B5931"/>
    <w:rsid w:val="000C0F2F"/>
    <w:rsid w:val="000C7752"/>
    <w:rsid w:val="000D1743"/>
    <w:rsid w:val="000D4103"/>
    <w:rsid w:val="000D6E25"/>
    <w:rsid w:val="000E1409"/>
    <w:rsid w:val="000E348B"/>
    <w:rsid w:val="000E3B4F"/>
    <w:rsid w:val="000E70CE"/>
    <w:rsid w:val="000E7DC7"/>
    <w:rsid w:val="000F3403"/>
    <w:rsid w:val="000F6024"/>
    <w:rsid w:val="000F6E84"/>
    <w:rsid w:val="00102234"/>
    <w:rsid w:val="00102266"/>
    <w:rsid w:val="00103644"/>
    <w:rsid w:val="001102E1"/>
    <w:rsid w:val="00114117"/>
    <w:rsid w:val="001154AB"/>
    <w:rsid w:val="00115CC5"/>
    <w:rsid w:val="00123052"/>
    <w:rsid w:val="0013165F"/>
    <w:rsid w:val="00133EFE"/>
    <w:rsid w:val="00137DF8"/>
    <w:rsid w:val="001442A3"/>
    <w:rsid w:val="00147C2A"/>
    <w:rsid w:val="001520C4"/>
    <w:rsid w:val="00152715"/>
    <w:rsid w:val="0015540E"/>
    <w:rsid w:val="00160E25"/>
    <w:rsid w:val="00161D41"/>
    <w:rsid w:val="001815A2"/>
    <w:rsid w:val="00182E0F"/>
    <w:rsid w:val="00184A14"/>
    <w:rsid w:val="00185EDC"/>
    <w:rsid w:val="00186759"/>
    <w:rsid w:val="00186A5E"/>
    <w:rsid w:val="00190B5F"/>
    <w:rsid w:val="00193BA5"/>
    <w:rsid w:val="00196DF0"/>
    <w:rsid w:val="001B03CC"/>
    <w:rsid w:val="001B4A59"/>
    <w:rsid w:val="001B5964"/>
    <w:rsid w:val="001B5AE5"/>
    <w:rsid w:val="001C18C8"/>
    <w:rsid w:val="001C3BEA"/>
    <w:rsid w:val="001D27D9"/>
    <w:rsid w:val="001D3593"/>
    <w:rsid w:val="001D3A4E"/>
    <w:rsid w:val="001D3CBA"/>
    <w:rsid w:val="001E3927"/>
    <w:rsid w:val="001E562B"/>
    <w:rsid w:val="001E58D9"/>
    <w:rsid w:val="001F411F"/>
    <w:rsid w:val="001F78E2"/>
    <w:rsid w:val="00203866"/>
    <w:rsid w:val="00211E35"/>
    <w:rsid w:val="00212E6B"/>
    <w:rsid w:val="00213E30"/>
    <w:rsid w:val="00214128"/>
    <w:rsid w:val="0021479E"/>
    <w:rsid w:val="0022329A"/>
    <w:rsid w:val="00230647"/>
    <w:rsid w:val="0023597C"/>
    <w:rsid w:val="00237F54"/>
    <w:rsid w:val="00241894"/>
    <w:rsid w:val="002463B3"/>
    <w:rsid w:val="002550BE"/>
    <w:rsid w:val="00256CCC"/>
    <w:rsid w:val="00262C06"/>
    <w:rsid w:val="00267B7B"/>
    <w:rsid w:val="00276873"/>
    <w:rsid w:val="002812A4"/>
    <w:rsid w:val="0028674F"/>
    <w:rsid w:val="00292D6F"/>
    <w:rsid w:val="00292DD8"/>
    <w:rsid w:val="00293E5A"/>
    <w:rsid w:val="00294234"/>
    <w:rsid w:val="00296F8E"/>
    <w:rsid w:val="00297BED"/>
    <w:rsid w:val="002A0D3A"/>
    <w:rsid w:val="002A3461"/>
    <w:rsid w:val="002A719E"/>
    <w:rsid w:val="002B1569"/>
    <w:rsid w:val="002B3A7F"/>
    <w:rsid w:val="002B515A"/>
    <w:rsid w:val="002B5CC4"/>
    <w:rsid w:val="002B5E56"/>
    <w:rsid w:val="002B6154"/>
    <w:rsid w:val="002C5B6D"/>
    <w:rsid w:val="002D3CB1"/>
    <w:rsid w:val="002D5CFA"/>
    <w:rsid w:val="002E059C"/>
    <w:rsid w:val="002E1363"/>
    <w:rsid w:val="002E495E"/>
    <w:rsid w:val="002E4A25"/>
    <w:rsid w:val="002E5917"/>
    <w:rsid w:val="002E61E9"/>
    <w:rsid w:val="002F3ACA"/>
    <w:rsid w:val="002F491B"/>
    <w:rsid w:val="002F5300"/>
    <w:rsid w:val="002F75FF"/>
    <w:rsid w:val="00300272"/>
    <w:rsid w:val="00301966"/>
    <w:rsid w:val="00306181"/>
    <w:rsid w:val="00307D4D"/>
    <w:rsid w:val="00312221"/>
    <w:rsid w:val="00312C8E"/>
    <w:rsid w:val="003145A2"/>
    <w:rsid w:val="00314A20"/>
    <w:rsid w:val="00322503"/>
    <w:rsid w:val="00322AB3"/>
    <w:rsid w:val="00323B4F"/>
    <w:rsid w:val="003269C6"/>
    <w:rsid w:val="00327149"/>
    <w:rsid w:val="00330988"/>
    <w:rsid w:val="003347D9"/>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74DAD"/>
    <w:rsid w:val="00375441"/>
    <w:rsid w:val="00375BF4"/>
    <w:rsid w:val="00381F01"/>
    <w:rsid w:val="00382A4A"/>
    <w:rsid w:val="00382B51"/>
    <w:rsid w:val="00385E11"/>
    <w:rsid w:val="003A0237"/>
    <w:rsid w:val="003A0827"/>
    <w:rsid w:val="003A160D"/>
    <w:rsid w:val="003A7066"/>
    <w:rsid w:val="003B0A16"/>
    <w:rsid w:val="003B54D7"/>
    <w:rsid w:val="003C22DE"/>
    <w:rsid w:val="003C3797"/>
    <w:rsid w:val="003C5029"/>
    <w:rsid w:val="003C5036"/>
    <w:rsid w:val="003D0519"/>
    <w:rsid w:val="003D4697"/>
    <w:rsid w:val="003E1A3A"/>
    <w:rsid w:val="003E30A0"/>
    <w:rsid w:val="003E5DBA"/>
    <w:rsid w:val="003E7D93"/>
    <w:rsid w:val="003F41E2"/>
    <w:rsid w:val="003F6690"/>
    <w:rsid w:val="003F6ED2"/>
    <w:rsid w:val="0040642F"/>
    <w:rsid w:val="004071CC"/>
    <w:rsid w:val="00410FFF"/>
    <w:rsid w:val="00413168"/>
    <w:rsid w:val="00414E48"/>
    <w:rsid w:val="004166F4"/>
    <w:rsid w:val="00422417"/>
    <w:rsid w:val="004242B9"/>
    <w:rsid w:val="00430B3C"/>
    <w:rsid w:val="00432140"/>
    <w:rsid w:val="00437748"/>
    <w:rsid w:val="00437DFC"/>
    <w:rsid w:val="004404A1"/>
    <w:rsid w:val="00441B22"/>
    <w:rsid w:val="00442B0E"/>
    <w:rsid w:val="00442C84"/>
    <w:rsid w:val="0044355A"/>
    <w:rsid w:val="00444CE0"/>
    <w:rsid w:val="00446E05"/>
    <w:rsid w:val="00463AF3"/>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C1736"/>
    <w:rsid w:val="004C4EA6"/>
    <w:rsid w:val="004C6A47"/>
    <w:rsid w:val="004C7C15"/>
    <w:rsid w:val="004D1134"/>
    <w:rsid w:val="004D3C1C"/>
    <w:rsid w:val="004D7A20"/>
    <w:rsid w:val="004E1347"/>
    <w:rsid w:val="004E2A3E"/>
    <w:rsid w:val="004F13CE"/>
    <w:rsid w:val="004F3A00"/>
    <w:rsid w:val="004F43B3"/>
    <w:rsid w:val="004F43FB"/>
    <w:rsid w:val="004F4E17"/>
    <w:rsid w:val="004F5F7B"/>
    <w:rsid w:val="004F63BB"/>
    <w:rsid w:val="005045D8"/>
    <w:rsid w:val="00505200"/>
    <w:rsid w:val="0051024E"/>
    <w:rsid w:val="005104E6"/>
    <w:rsid w:val="005115E2"/>
    <w:rsid w:val="005127DC"/>
    <w:rsid w:val="00515843"/>
    <w:rsid w:val="00517D5C"/>
    <w:rsid w:val="00521967"/>
    <w:rsid w:val="00524AC0"/>
    <w:rsid w:val="00525247"/>
    <w:rsid w:val="00530A90"/>
    <w:rsid w:val="0053188E"/>
    <w:rsid w:val="0053670C"/>
    <w:rsid w:val="00541E1F"/>
    <w:rsid w:val="005445D9"/>
    <w:rsid w:val="00547C30"/>
    <w:rsid w:val="00561463"/>
    <w:rsid w:val="0056326E"/>
    <w:rsid w:val="00566AA7"/>
    <w:rsid w:val="00566CF8"/>
    <w:rsid w:val="0057105B"/>
    <w:rsid w:val="00571B9F"/>
    <w:rsid w:val="00576B85"/>
    <w:rsid w:val="0057716F"/>
    <w:rsid w:val="00577DFB"/>
    <w:rsid w:val="005821D4"/>
    <w:rsid w:val="00582A79"/>
    <w:rsid w:val="00582AFA"/>
    <w:rsid w:val="005841C5"/>
    <w:rsid w:val="005841C8"/>
    <w:rsid w:val="00590148"/>
    <w:rsid w:val="005911D5"/>
    <w:rsid w:val="00592485"/>
    <w:rsid w:val="00595671"/>
    <w:rsid w:val="0059737B"/>
    <w:rsid w:val="005A3F71"/>
    <w:rsid w:val="005A626C"/>
    <w:rsid w:val="005B02EC"/>
    <w:rsid w:val="005B3F32"/>
    <w:rsid w:val="005B45D9"/>
    <w:rsid w:val="005B5B35"/>
    <w:rsid w:val="005C43B4"/>
    <w:rsid w:val="005C775B"/>
    <w:rsid w:val="005C78C1"/>
    <w:rsid w:val="005C7E5B"/>
    <w:rsid w:val="005D1509"/>
    <w:rsid w:val="005D2402"/>
    <w:rsid w:val="005D44B2"/>
    <w:rsid w:val="005D68A9"/>
    <w:rsid w:val="005E0526"/>
    <w:rsid w:val="005E392D"/>
    <w:rsid w:val="005E4AC8"/>
    <w:rsid w:val="005F2A5A"/>
    <w:rsid w:val="005F7F34"/>
    <w:rsid w:val="00611647"/>
    <w:rsid w:val="00612258"/>
    <w:rsid w:val="006158DC"/>
    <w:rsid w:val="00617176"/>
    <w:rsid w:val="006173E8"/>
    <w:rsid w:val="006218DF"/>
    <w:rsid w:val="00623083"/>
    <w:rsid w:val="0062481F"/>
    <w:rsid w:val="00624AC6"/>
    <w:rsid w:val="006343C1"/>
    <w:rsid w:val="00636424"/>
    <w:rsid w:val="00637015"/>
    <w:rsid w:val="0063729C"/>
    <w:rsid w:val="00637863"/>
    <w:rsid w:val="00647A92"/>
    <w:rsid w:val="006556AD"/>
    <w:rsid w:val="00657D87"/>
    <w:rsid w:val="00660553"/>
    <w:rsid w:val="00662EFD"/>
    <w:rsid w:val="00664278"/>
    <w:rsid w:val="006651CA"/>
    <w:rsid w:val="006763A3"/>
    <w:rsid w:val="00680D32"/>
    <w:rsid w:val="006815B5"/>
    <w:rsid w:val="006825DF"/>
    <w:rsid w:val="00682E28"/>
    <w:rsid w:val="00687492"/>
    <w:rsid w:val="006903E2"/>
    <w:rsid w:val="006910B0"/>
    <w:rsid w:val="00691510"/>
    <w:rsid w:val="0069185B"/>
    <w:rsid w:val="00695911"/>
    <w:rsid w:val="006A1BDD"/>
    <w:rsid w:val="006A67ED"/>
    <w:rsid w:val="006B0500"/>
    <w:rsid w:val="006B4F42"/>
    <w:rsid w:val="006B646A"/>
    <w:rsid w:val="006C0220"/>
    <w:rsid w:val="006C0332"/>
    <w:rsid w:val="006C2776"/>
    <w:rsid w:val="006D27D1"/>
    <w:rsid w:val="006D4C44"/>
    <w:rsid w:val="006D63B1"/>
    <w:rsid w:val="006D6A35"/>
    <w:rsid w:val="006D7692"/>
    <w:rsid w:val="006E30EE"/>
    <w:rsid w:val="006E5308"/>
    <w:rsid w:val="006E6580"/>
    <w:rsid w:val="006F2D06"/>
    <w:rsid w:val="006F31FB"/>
    <w:rsid w:val="006F69D9"/>
    <w:rsid w:val="00701C71"/>
    <w:rsid w:val="007021A3"/>
    <w:rsid w:val="00703EDC"/>
    <w:rsid w:val="00706116"/>
    <w:rsid w:val="007142DA"/>
    <w:rsid w:val="00714311"/>
    <w:rsid w:val="00714651"/>
    <w:rsid w:val="007176B5"/>
    <w:rsid w:val="00717A1D"/>
    <w:rsid w:val="00721BA4"/>
    <w:rsid w:val="007238B0"/>
    <w:rsid w:val="00723B8A"/>
    <w:rsid w:val="00724004"/>
    <w:rsid w:val="007307BC"/>
    <w:rsid w:val="0073172D"/>
    <w:rsid w:val="007337A4"/>
    <w:rsid w:val="007362CE"/>
    <w:rsid w:val="00736F9C"/>
    <w:rsid w:val="007452CB"/>
    <w:rsid w:val="0075108C"/>
    <w:rsid w:val="007543CE"/>
    <w:rsid w:val="00756D74"/>
    <w:rsid w:val="00760823"/>
    <w:rsid w:val="00762B7C"/>
    <w:rsid w:val="0076399E"/>
    <w:rsid w:val="007640CF"/>
    <w:rsid w:val="00765AE9"/>
    <w:rsid w:val="0077105C"/>
    <w:rsid w:val="00774C06"/>
    <w:rsid w:val="00776629"/>
    <w:rsid w:val="00777392"/>
    <w:rsid w:val="0077758E"/>
    <w:rsid w:val="00781EA2"/>
    <w:rsid w:val="0079067C"/>
    <w:rsid w:val="0079799A"/>
    <w:rsid w:val="00797EDD"/>
    <w:rsid w:val="007A35CE"/>
    <w:rsid w:val="007A6233"/>
    <w:rsid w:val="007A7C9E"/>
    <w:rsid w:val="007B0D54"/>
    <w:rsid w:val="007B18DA"/>
    <w:rsid w:val="007B1A04"/>
    <w:rsid w:val="007B5189"/>
    <w:rsid w:val="007C0507"/>
    <w:rsid w:val="007C17E2"/>
    <w:rsid w:val="007C452B"/>
    <w:rsid w:val="007C4A1C"/>
    <w:rsid w:val="007C54A1"/>
    <w:rsid w:val="007D1DA6"/>
    <w:rsid w:val="007D4970"/>
    <w:rsid w:val="007D5106"/>
    <w:rsid w:val="007D671C"/>
    <w:rsid w:val="007E0D66"/>
    <w:rsid w:val="007E2FAE"/>
    <w:rsid w:val="007E7562"/>
    <w:rsid w:val="007F36D4"/>
    <w:rsid w:val="007F3CD3"/>
    <w:rsid w:val="007F4E3F"/>
    <w:rsid w:val="00800EDF"/>
    <w:rsid w:val="008013ED"/>
    <w:rsid w:val="00802F99"/>
    <w:rsid w:val="00813155"/>
    <w:rsid w:val="00813A3D"/>
    <w:rsid w:val="008143C4"/>
    <w:rsid w:val="00814E48"/>
    <w:rsid w:val="0082005B"/>
    <w:rsid w:val="00820765"/>
    <w:rsid w:val="00820F03"/>
    <w:rsid w:val="00823A5D"/>
    <w:rsid w:val="00825E78"/>
    <w:rsid w:val="00831DA6"/>
    <w:rsid w:val="00841CDF"/>
    <w:rsid w:val="0085248C"/>
    <w:rsid w:val="00852D81"/>
    <w:rsid w:val="008537C1"/>
    <w:rsid w:val="00855DAF"/>
    <w:rsid w:val="00856EAF"/>
    <w:rsid w:val="0085740F"/>
    <w:rsid w:val="00861A0C"/>
    <w:rsid w:val="008626B5"/>
    <w:rsid w:val="00864E50"/>
    <w:rsid w:val="00865035"/>
    <w:rsid w:val="00865848"/>
    <w:rsid w:val="008706F1"/>
    <w:rsid w:val="008818A6"/>
    <w:rsid w:val="00884D96"/>
    <w:rsid w:val="00885957"/>
    <w:rsid w:val="00885DB7"/>
    <w:rsid w:val="0089076E"/>
    <w:rsid w:val="0089298A"/>
    <w:rsid w:val="00893CC8"/>
    <w:rsid w:val="00897FA5"/>
    <w:rsid w:val="008A1093"/>
    <w:rsid w:val="008A175B"/>
    <w:rsid w:val="008A35B4"/>
    <w:rsid w:val="008B1ED9"/>
    <w:rsid w:val="008B50F5"/>
    <w:rsid w:val="008B5B0F"/>
    <w:rsid w:val="008C2CFB"/>
    <w:rsid w:val="008C5F7F"/>
    <w:rsid w:val="008D6171"/>
    <w:rsid w:val="008D6987"/>
    <w:rsid w:val="008D794C"/>
    <w:rsid w:val="008E345E"/>
    <w:rsid w:val="008E4345"/>
    <w:rsid w:val="008E5FAB"/>
    <w:rsid w:val="008E6DD5"/>
    <w:rsid w:val="008F26BD"/>
    <w:rsid w:val="008F6120"/>
    <w:rsid w:val="008F67A1"/>
    <w:rsid w:val="008F769B"/>
    <w:rsid w:val="00900AEB"/>
    <w:rsid w:val="00901147"/>
    <w:rsid w:val="00902738"/>
    <w:rsid w:val="009044AA"/>
    <w:rsid w:val="00914C7A"/>
    <w:rsid w:val="00926C45"/>
    <w:rsid w:val="009304B9"/>
    <w:rsid w:val="00930804"/>
    <w:rsid w:val="0093127D"/>
    <w:rsid w:val="00936846"/>
    <w:rsid w:val="00937642"/>
    <w:rsid w:val="009409D2"/>
    <w:rsid w:val="00941996"/>
    <w:rsid w:val="00954AC0"/>
    <w:rsid w:val="00955939"/>
    <w:rsid w:val="00966D84"/>
    <w:rsid w:val="00970888"/>
    <w:rsid w:val="009722D2"/>
    <w:rsid w:val="00974ACD"/>
    <w:rsid w:val="00976EDA"/>
    <w:rsid w:val="0098075F"/>
    <w:rsid w:val="00981027"/>
    <w:rsid w:val="00981D30"/>
    <w:rsid w:val="00983394"/>
    <w:rsid w:val="0098561F"/>
    <w:rsid w:val="00987F65"/>
    <w:rsid w:val="00990BFC"/>
    <w:rsid w:val="00991CA3"/>
    <w:rsid w:val="0099251E"/>
    <w:rsid w:val="009939A4"/>
    <w:rsid w:val="00993B8A"/>
    <w:rsid w:val="00995756"/>
    <w:rsid w:val="009967BC"/>
    <w:rsid w:val="009971ED"/>
    <w:rsid w:val="00997FE3"/>
    <w:rsid w:val="009A35CA"/>
    <w:rsid w:val="009B18C4"/>
    <w:rsid w:val="009B402C"/>
    <w:rsid w:val="009B72AE"/>
    <w:rsid w:val="009D4EE9"/>
    <w:rsid w:val="009D5B70"/>
    <w:rsid w:val="009D5CF0"/>
    <w:rsid w:val="009E083D"/>
    <w:rsid w:val="009E128F"/>
    <w:rsid w:val="009E4F13"/>
    <w:rsid w:val="009E6414"/>
    <w:rsid w:val="009E6E4E"/>
    <w:rsid w:val="009E791B"/>
    <w:rsid w:val="009E7A98"/>
    <w:rsid w:val="009F25EB"/>
    <w:rsid w:val="009F4B44"/>
    <w:rsid w:val="00A074F7"/>
    <w:rsid w:val="00A10B18"/>
    <w:rsid w:val="00A122F8"/>
    <w:rsid w:val="00A14B71"/>
    <w:rsid w:val="00A16BDF"/>
    <w:rsid w:val="00A24A39"/>
    <w:rsid w:val="00A25E77"/>
    <w:rsid w:val="00A309BD"/>
    <w:rsid w:val="00A33A4F"/>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0C11"/>
    <w:rsid w:val="00A82186"/>
    <w:rsid w:val="00A830E0"/>
    <w:rsid w:val="00A85929"/>
    <w:rsid w:val="00A86A02"/>
    <w:rsid w:val="00A91859"/>
    <w:rsid w:val="00A91EF0"/>
    <w:rsid w:val="00A93286"/>
    <w:rsid w:val="00AA63FC"/>
    <w:rsid w:val="00AB3979"/>
    <w:rsid w:val="00AC567C"/>
    <w:rsid w:val="00AD15FB"/>
    <w:rsid w:val="00AD5099"/>
    <w:rsid w:val="00AD66A7"/>
    <w:rsid w:val="00AD6EB1"/>
    <w:rsid w:val="00AD79ED"/>
    <w:rsid w:val="00AE2284"/>
    <w:rsid w:val="00AF5790"/>
    <w:rsid w:val="00AF754E"/>
    <w:rsid w:val="00AF7B1D"/>
    <w:rsid w:val="00B02AEF"/>
    <w:rsid w:val="00B03219"/>
    <w:rsid w:val="00B03D12"/>
    <w:rsid w:val="00B041F0"/>
    <w:rsid w:val="00B04450"/>
    <w:rsid w:val="00B0457F"/>
    <w:rsid w:val="00B0490E"/>
    <w:rsid w:val="00B05469"/>
    <w:rsid w:val="00B054F4"/>
    <w:rsid w:val="00B12350"/>
    <w:rsid w:val="00B1317F"/>
    <w:rsid w:val="00B25ECB"/>
    <w:rsid w:val="00B271DB"/>
    <w:rsid w:val="00B2783C"/>
    <w:rsid w:val="00B347B2"/>
    <w:rsid w:val="00B36A61"/>
    <w:rsid w:val="00B37C3E"/>
    <w:rsid w:val="00B4142C"/>
    <w:rsid w:val="00B421AB"/>
    <w:rsid w:val="00B44767"/>
    <w:rsid w:val="00B516BA"/>
    <w:rsid w:val="00B51BAC"/>
    <w:rsid w:val="00B62339"/>
    <w:rsid w:val="00B62851"/>
    <w:rsid w:val="00B6379F"/>
    <w:rsid w:val="00B64AD0"/>
    <w:rsid w:val="00B6532B"/>
    <w:rsid w:val="00B66DBA"/>
    <w:rsid w:val="00B70301"/>
    <w:rsid w:val="00B72FC1"/>
    <w:rsid w:val="00B73C4D"/>
    <w:rsid w:val="00B748D9"/>
    <w:rsid w:val="00B87A2F"/>
    <w:rsid w:val="00B94BE0"/>
    <w:rsid w:val="00B95A82"/>
    <w:rsid w:val="00B96491"/>
    <w:rsid w:val="00B97962"/>
    <w:rsid w:val="00B97C33"/>
    <w:rsid w:val="00BA1202"/>
    <w:rsid w:val="00BA507A"/>
    <w:rsid w:val="00BB099E"/>
    <w:rsid w:val="00BB58A7"/>
    <w:rsid w:val="00BB58FA"/>
    <w:rsid w:val="00BB785E"/>
    <w:rsid w:val="00BC0CC7"/>
    <w:rsid w:val="00BC188E"/>
    <w:rsid w:val="00BC763F"/>
    <w:rsid w:val="00BD0F15"/>
    <w:rsid w:val="00BD4760"/>
    <w:rsid w:val="00BE15C0"/>
    <w:rsid w:val="00BE2458"/>
    <w:rsid w:val="00BE288B"/>
    <w:rsid w:val="00BE3082"/>
    <w:rsid w:val="00BE5969"/>
    <w:rsid w:val="00BE6467"/>
    <w:rsid w:val="00BF0DD1"/>
    <w:rsid w:val="00BF2A90"/>
    <w:rsid w:val="00C00721"/>
    <w:rsid w:val="00C068A9"/>
    <w:rsid w:val="00C108E9"/>
    <w:rsid w:val="00C175CE"/>
    <w:rsid w:val="00C24065"/>
    <w:rsid w:val="00C31007"/>
    <w:rsid w:val="00C311C7"/>
    <w:rsid w:val="00C3613E"/>
    <w:rsid w:val="00C36397"/>
    <w:rsid w:val="00C3799B"/>
    <w:rsid w:val="00C44080"/>
    <w:rsid w:val="00C458A5"/>
    <w:rsid w:val="00C535AE"/>
    <w:rsid w:val="00C54898"/>
    <w:rsid w:val="00C5680A"/>
    <w:rsid w:val="00C66D21"/>
    <w:rsid w:val="00C722C6"/>
    <w:rsid w:val="00C8691D"/>
    <w:rsid w:val="00C97F41"/>
    <w:rsid w:val="00CA0A74"/>
    <w:rsid w:val="00CA198F"/>
    <w:rsid w:val="00CA1BC0"/>
    <w:rsid w:val="00CA5014"/>
    <w:rsid w:val="00CA5B59"/>
    <w:rsid w:val="00CA7710"/>
    <w:rsid w:val="00CA7E48"/>
    <w:rsid w:val="00CB04CC"/>
    <w:rsid w:val="00CB2F9A"/>
    <w:rsid w:val="00CB3B37"/>
    <w:rsid w:val="00CB7255"/>
    <w:rsid w:val="00CC2B7F"/>
    <w:rsid w:val="00CC31CF"/>
    <w:rsid w:val="00CC43E7"/>
    <w:rsid w:val="00CC5927"/>
    <w:rsid w:val="00CC59F4"/>
    <w:rsid w:val="00CC658F"/>
    <w:rsid w:val="00CC6CB8"/>
    <w:rsid w:val="00CD0C12"/>
    <w:rsid w:val="00CD1E0C"/>
    <w:rsid w:val="00CD7181"/>
    <w:rsid w:val="00CE14DA"/>
    <w:rsid w:val="00CE1553"/>
    <w:rsid w:val="00CE2949"/>
    <w:rsid w:val="00CE41BF"/>
    <w:rsid w:val="00CE6001"/>
    <w:rsid w:val="00CE7213"/>
    <w:rsid w:val="00CE7FCB"/>
    <w:rsid w:val="00CE7FF5"/>
    <w:rsid w:val="00CF1697"/>
    <w:rsid w:val="00CF24C5"/>
    <w:rsid w:val="00CF4C73"/>
    <w:rsid w:val="00CF6305"/>
    <w:rsid w:val="00D013FD"/>
    <w:rsid w:val="00D02A5C"/>
    <w:rsid w:val="00D0478C"/>
    <w:rsid w:val="00D12243"/>
    <w:rsid w:val="00D13D70"/>
    <w:rsid w:val="00D2173D"/>
    <w:rsid w:val="00D30CC9"/>
    <w:rsid w:val="00D33718"/>
    <w:rsid w:val="00D34ACD"/>
    <w:rsid w:val="00D3712D"/>
    <w:rsid w:val="00D4032F"/>
    <w:rsid w:val="00D43270"/>
    <w:rsid w:val="00D461FC"/>
    <w:rsid w:val="00D53188"/>
    <w:rsid w:val="00D53A0F"/>
    <w:rsid w:val="00D55053"/>
    <w:rsid w:val="00D557AA"/>
    <w:rsid w:val="00D557F4"/>
    <w:rsid w:val="00D57231"/>
    <w:rsid w:val="00D625B4"/>
    <w:rsid w:val="00D637C5"/>
    <w:rsid w:val="00D6429C"/>
    <w:rsid w:val="00D66E21"/>
    <w:rsid w:val="00D71837"/>
    <w:rsid w:val="00D72158"/>
    <w:rsid w:val="00D733CE"/>
    <w:rsid w:val="00D73619"/>
    <w:rsid w:val="00D738F9"/>
    <w:rsid w:val="00D8183C"/>
    <w:rsid w:val="00D823B0"/>
    <w:rsid w:val="00D84AE2"/>
    <w:rsid w:val="00D90ECA"/>
    <w:rsid w:val="00D917FF"/>
    <w:rsid w:val="00D91C57"/>
    <w:rsid w:val="00D91FB4"/>
    <w:rsid w:val="00DA09EC"/>
    <w:rsid w:val="00DB1E25"/>
    <w:rsid w:val="00DB5614"/>
    <w:rsid w:val="00DC1F34"/>
    <w:rsid w:val="00DC31B5"/>
    <w:rsid w:val="00DC4AB2"/>
    <w:rsid w:val="00DC6992"/>
    <w:rsid w:val="00DC6E30"/>
    <w:rsid w:val="00DD0E00"/>
    <w:rsid w:val="00DE24EB"/>
    <w:rsid w:val="00DE46A1"/>
    <w:rsid w:val="00DE675E"/>
    <w:rsid w:val="00DE7DFB"/>
    <w:rsid w:val="00DF3CA7"/>
    <w:rsid w:val="00E07198"/>
    <w:rsid w:val="00E10F2E"/>
    <w:rsid w:val="00E22012"/>
    <w:rsid w:val="00E24D0D"/>
    <w:rsid w:val="00E32FC8"/>
    <w:rsid w:val="00E34DC0"/>
    <w:rsid w:val="00E360C2"/>
    <w:rsid w:val="00E52F67"/>
    <w:rsid w:val="00E54FCA"/>
    <w:rsid w:val="00E61631"/>
    <w:rsid w:val="00E67EAE"/>
    <w:rsid w:val="00E70C29"/>
    <w:rsid w:val="00E70CB2"/>
    <w:rsid w:val="00E76E8F"/>
    <w:rsid w:val="00E77D66"/>
    <w:rsid w:val="00E816C3"/>
    <w:rsid w:val="00E83AB5"/>
    <w:rsid w:val="00E83D54"/>
    <w:rsid w:val="00E855E0"/>
    <w:rsid w:val="00E90254"/>
    <w:rsid w:val="00E91351"/>
    <w:rsid w:val="00E943AC"/>
    <w:rsid w:val="00EA14CC"/>
    <w:rsid w:val="00EA4EB0"/>
    <w:rsid w:val="00EA65B4"/>
    <w:rsid w:val="00EB0090"/>
    <w:rsid w:val="00EB1435"/>
    <w:rsid w:val="00EB25AE"/>
    <w:rsid w:val="00EB5AAE"/>
    <w:rsid w:val="00EB684F"/>
    <w:rsid w:val="00EB6B82"/>
    <w:rsid w:val="00EC3276"/>
    <w:rsid w:val="00EC6E93"/>
    <w:rsid w:val="00ED10EE"/>
    <w:rsid w:val="00ED1E70"/>
    <w:rsid w:val="00ED5363"/>
    <w:rsid w:val="00ED6F62"/>
    <w:rsid w:val="00ED725A"/>
    <w:rsid w:val="00EE5574"/>
    <w:rsid w:val="00EE60B6"/>
    <w:rsid w:val="00EF3952"/>
    <w:rsid w:val="00EF3E82"/>
    <w:rsid w:val="00EF6D66"/>
    <w:rsid w:val="00F01698"/>
    <w:rsid w:val="00F02835"/>
    <w:rsid w:val="00F02FA8"/>
    <w:rsid w:val="00F03ADE"/>
    <w:rsid w:val="00F04F11"/>
    <w:rsid w:val="00F129F8"/>
    <w:rsid w:val="00F17DF1"/>
    <w:rsid w:val="00F2459F"/>
    <w:rsid w:val="00F25F63"/>
    <w:rsid w:val="00F26C7F"/>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7B3"/>
    <w:rsid w:val="00F8569E"/>
    <w:rsid w:val="00F872A8"/>
    <w:rsid w:val="00F87784"/>
    <w:rsid w:val="00F9179C"/>
    <w:rsid w:val="00F93781"/>
    <w:rsid w:val="00F93E3B"/>
    <w:rsid w:val="00F97CB1"/>
    <w:rsid w:val="00FA2BAD"/>
    <w:rsid w:val="00FB05AD"/>
    <w:rsid w:val="00FB1AF7"/>
    <w:rsid w:val="00FB44D9"/>
    <w:rsid w:val="00FB705E"/>
    <w:rsid w:val="00FB7DB3"/>
    <w:rsid w:val="00FC5EB9"/>
    <w:rsid w:val="00FC6D85"/>
    <w:rsid w:val="00FD0062"/>
    <w:rsid w:val="00FD0196"/>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D714F8EE-D70C-4E59-928A-9B3EFDB6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info/mortality_data/e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74525-3602-4656-BA78-12724488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5832</Words>
  <Characters>33243</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38998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4</cp:revision>
  <dcterms:created xsi:type="dcterms:W3CDTF">2017-10-04T07:32:00Z</dcterms:created>
  <dcterms:modified xsi:type="dcterms:W3CDTF">2017-10-05T09:48:00Z</dcterms:modified>
</cp:coreProperties>
</file>