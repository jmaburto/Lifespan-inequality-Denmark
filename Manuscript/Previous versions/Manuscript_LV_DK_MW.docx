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2A784" w14:textId="77777777" w:rsidR="00FB05AD" w:rsidRPr="00981D30" w:rsidRDefault="00FB05AD" w:rsidP="00FB05AD">
      <w:pPr>
        <w:rPr>
          <w:rFonts w:cs="Times New Roman"/>
          <w:b/>
        </w:rPr>
      </w:pPr>
      <w:r w:rsidRPr="00981D30">
        <w:rPr>
          <w:rFonts w:cs="Times New Roman"/>
          <w:b/>
        </w:rPr>
        <w:t>Title: The increase in lifespan inequality in inter-war female cohorts in Denmark?</w:t>
      </w:r>
    </w:p>
    <w:p w14:paraId="02C12D7A" w14:textId="77777777" w:rsidR="00FB05AD" w:rsidRPr="00981D30" w:rsidRDefault="00FB05AD" w:rsidP="00FB05AD">
      <w:pPr>
        <w:rPr>
          <w:rFonts w:cs="Times New Roman"/>
          <w:b/>
        </w:rPr>
      </w:pPr>
    </w:p>
    <w:p w14:paraId="47FA4F7A" w14:textId="77777777" w:rsidR="00FB05AD" w:rsidRPr="00981D30" w:rsidRDefault="00FB05AD" w:rsidP="00FB05AD">
      <w:pPr>
        <w:rPr>
          <w:rFonts w:cs="Times New Roman"/>
        </w:rPr>
      </w:pPr>
      <w:r w:rsidRPr="00981D30">
        <w:rPr>
          <w:rFonts w:cs="Times New Roman"/>
          <w:b/>
        </w:rPr>
        <w:t>Authors:</w:t>
      </w:r>
      <w:r w:rsidRPr="00981D30">
        <w:rPr>
          <w:rFonts w:cs="Times New Roman"/>
        </w:rPr>
        <w:t xml:space="preserve"> José Manuel Aburto </w:t>
      </w:r>
      <w:r w:rsidRPr="00981D30">
        <w:rPr>
          <w:rFonts w:cs="Times New Roman"/>
          <w:vertAlign w:val="superscript"/>
        </w:rPr>
        <w:t>a</w:t>
      </w:r>
      <w:r w:rsidR="006F69D9" w:rsidRPr="00981D30">
        <w:rPr>
          <w:rFonts w:cs="Times New Roman"/>
          <w:vertAlign w:val="superscript"/>
        </w:rPr>
        <w:t>*</w:t>
      </w:r>
      <w:r w:rsidRPr="00981D30">
        <w:rPr>
          <w:rFonts w:cs="Times New Roman"/>
        </w:rPr>
        <w:t>, Ma</w:t>
      </w:r>
      <w:r w:rsidR="006815B5" w:rsidRPr="00981D30">
        <w:rPr>
          <w:rFonts w:cs="Times New Roman"/>
        </w:rPr>
        <w:t>art</w:t>
      </w:r>
      <w:r w:rsidRPr="00981D30">
        <w:rPr>
          <w:rFonts w:cs="Times New Roman"/>
        </w:rPr>
        <w:t xml:space="preserve">en Wensink </w:t>
      </w:r>
      <w:r w:rsidRPr="00981D30">
        <w:rPr>
          <w:rFonts w:cs="Times New Roman"/>
          <w:vertAlign w:val="superscript"/>
        </w:rPr>
        <w:t>a</w:t>
      </w:r>
      <w:r w:rsidRPr="00981D30">
        <w:rPr>
          <w:rFonts w:cs="Times New Roman"/>
        </w:rPr>
        <w:t xml:space="preserve">, Rune Lindahl-Jacobsen </w:t>
      </w:r>
      <w:r w:rsidRPr="00981D30">
        <w:rPr>
          <w:rFonts w:cs="Times New Roman"/>
          <w:vertAlign w:val="superscript"/>
        </w:rPr>
        <w:t>a</w:t>
      </w:r>
      <w:r w:rsidRPr="00981D30">
        <w:rPr>
          <w:rFonts w:cs="Times New Roman"/>
        </w:rPr>
        <w:t xml:space="preserve"> &amp; James W. Vaupel </w:t>
      </w:r>
      <w:r w:rsidRPr="00981D30">
        <w:rPr>
          <w:rFonts w:cs="Times New Roman"/>
          <w:vertAlign w:val="superscript"/>
        </w:rPr>
        <w:t>a,c</w:t>
      </w:r>
    </w:p>
    <w:p w14:paraId="68C7D0F7" w14:textId="77777777" w:rsidR="00FB05AD" w:rsidRPr="00981D30" w:rsidRDefault="00FB05AD" w:rsidP="00FB05AD">
      <w:pPr>
        <w:rPr>
          <w:rFonts w:cs="Times New Roman"/>
          <w:vertAlign w:val="superscript"/>
        </w:rPr>
      </w:pPr>
    </w:p>
    <w:p w14:paraId="54A875D0" w14:textId="77777777" w:rsidR="00FB05AD" w:rsidRPr="00981D30" w:rsidRDefault="00FB05AD" w:rsidP="00FB05AD">
      <w:pPr>
        <w:rPr>
          <w:rFonts w:cs="Times New Roman"/>
          <w:b/>
        </w:rPr>
      </w:pPr>
      <w:r w:rsidRPr="00981D30">
        <w:rPr>
          <w:rFonts w:cs="Times New Roman"/>
          <w:b/>
        </w:rPr>
        <w:t>Author affiliations:</w:t>
      </w:r>
    </w:p>
    <w:p w14:paraId="5DBC7D7C" w14:textId="77777777" w:rsidR="00FB05AD" w:rsidRPr="00981D30" w:rsidRDefault="00FB05AD" w:rsidP="00FB05AD">
      <w:pPr>
        <w:rPr>
          <w:rFonts w:cs="Times New Roman"/>
        </w:rPr>
      </w:pPr>
      <w:r w:rsidRPr="00981D30">
        <w:rPr>
          <w:rFonts w:cs="Times New Roman"/>
          <w:vertAlign w:val="superscript"/>
        </w:rPr>
        <w:t xml:space="preserve">a </w:t>
      </w:r>
      <w:r w:rsidRPr="00981D30">
        <w:rPr>
          <w:rFonts w:cs="Times New Roman"/>
        </w:rPr>
        <w:t>Max-Planck Odense Center on the Biodemography of Aging, Department of Public Health- Epidemiology, Biostatistics and Biodemography, University of Southern Denmark, Odense 5000, Denmark.</w:t>
      </w:r>
    </w:p>
    <w:p w14:paraId="2326DE7B" w14:textId="77777777" w:rsidR="00FB05AD" w:rsidRPr="00981D30" w:rsidRDefault="00FB05AD" w:rsidP="00FB05AD">
      <w:pPr>
        <w:rPr>
          <w:rFonts w:cs="Times New Roman"/>
        </w:rPr>
      </w:pPr>
    </w:p>
    <w:p w14:paraId="2531E5C2" w14:textId="77777777" w:rsidR="00FB05AD" w:rsidRPr="00981D30" w:rsidRDefault="00FB05AD" w:rsidP="00FB05AD">
      <w:pPr>
        <w:rPr>
          <w:rFonts w:cs="Times New Roman"/>
        </w:rPr>
      </w:pPr>
      <w:r w:rsidRPr="00981D30">
        <w:rPr>
          <w:rFonts w:cs="Times New Roman"/>
          <w:vertAlign w:val="superscript"/>
        </w:rPr>
        <w:t xml:space="preserve">c </w:t>
      </w:r>
      <w:r w:rsidRPr="00981D30">
        <w:rPr>
          <w:rFonts w:cs="Times New Roman"/>
        </w:rPr>
        <w:t>Max Planck Institute for Demographic Research, Rostock 18057, Germany</w:t>
      </w:r>
    </w:p>
    <w:p w14:paraId="06480B7D" w14:textId="77777777" w:rsidR="00FB05AD" w:rsidRPr="00981D30" w:rsidRDefault="00FB05AD" w:rsidP="00FB05AD">
      <w:pPr>
        <w:rPr>
          <w:rFonts w:cs="Times New Roman"/>
        </w:rPr>
      </w:pPr>
    </w:p>
    <w:p w14:paraId="14ED5CE1" w14:textId="24AE7782" w:rsidR="00FB05AD" w:rsidRPr="00981D30" w:rsidRDefault="00FB05AD" w:rsidP="00FB05AD">
      <w:pPr>
        <w:rPr>
          <w:rFonts w:cs="Times New Roman"/>
        </w:rPr>
      </w:pPr>
      <w:r w:rsidRPr="00981D30">
        <w:rPr>
          <w:rFonts w:cs="Times New Roman"/>
          <w:b/>
        </w:rPr>
        <w:t>Corresponding authors:</w:t>
      </w:r>
      <w:r w:rsidRPr="00981D30">
        <w:rPr>
          <w:rFonts w:cs="Times New Roman"/>
        </w:rPr>
        <w:t xml:space="preserve"> José Manuel Aburto &amp; Ma</w:t>
      </w:r>
      <w:ins w:id="0" w:author="Maarten Wensink" w:date="2017-07-05T08:50:00Z">
        <w:r w:rsidR="00714311">
          <w:rPr>
            <w:rFonts w:cs="Times New Roman"/>
          </w:rPr>
          <w:t>a</w:t>
        </w:r>
      </w:ins>
      <w:r w:rsidRPr="00981D30">
        <w:rPr>
          <w:rFonts w:cs="Times New Roman"/>
        </w:rPr>
        <w:t>rt</w:t>
      </w:r>
      <w:del w:id="1" w:author="Maarten Wensink" w:date="2017-07-05T08:50:00Z">
        <w:r w:rsidRPr="00981D30" w:rsidDel="00714311">
          <w:rPr>
            <w:rFonts w:cs="Times New Roman"/>
          </w:rPr>
          <w:delText>e</w:delText>
        </w:r>
      </w:del>
      <w:r w:rsidRPr="00981D30">
        <w:rPr>
          <w:rFonts w:cs="Times New Roman"/>
        </w:rPr>
        <w:t>en Wensink</w:t>
      </w:r>
    </w:p>
    <w:p w14:paraId="7110EC7E" w14:textId="77777777" w:rsidR="00FB05AD" w:rsidRPr="00981D30" w:rsidRDefault="00FB05AD" w:rsidP="00FB05AD">
      <w:pPr>
        <w:rPr>
          <w:rFonts w:cs="Times New Roman"/>
        </w:rPr>
      </w:pPr>
    </w:p>
    <w:p w14:paraId="314D85ED" w14:textId="77777777" w:rsidR="00FB05AD" w:rsidRPr="00981D30" w:rsidRDefault="00FB05AD" w:rsidP="00FB05AD">
      <w:pPr>
        <w:rPr>
          <w:rFonts w:cs="Times New Roman"/>
        </w:rPr>
      </w:pPr>
      <w:r w:rsidRPr="00981D30">
        <w:rPr>
          <w:rFonts w:cs="Times New Roman"/>
          <w:b/>
        </w:rPr>
        <w:t xml:space="preserve">Classification: </w:t>
      </w:r>
      <w:r w:rsidRPr="00981D30">
        <w:rPr>
          <w:rFonts w:cs="Times New Roman"/>
        </w:rPr>
        <w:t>Social Sciences, Public Health – Demography</w:t>
      </w:r>
    </w:p>
    <w:p w14:paraId="06179B29" w14:textId="77777777" w:rsidR="00FB05AD" w:rsidRPr="00981D30" w:rsidRDefault="00FB05AD" w:rsidP="00FB05AD">
      <w:pPr>
        <w:rPr>
          <w:rFonts w:cs="Times New Roman"/>
          <w:b/>
        </w:rPr>
      </w:pPr>
    </w:p>
    <w:p w14:paraId="52A82100" w14:textId="77777777" w:rsidR="00FB05AD" w:rsidRPr="00981D30" w:rsidRDefault="00FB05AD" w:rsidP="00FB05AD">
      <w:pPr>
        <w:rPr>
          <w:rFonts w:cs="Times New Roman"/>
          <w:b/>
        </w:rPr>
      </w:pPr>
      <w:r w:rsidRPr="00981D30">
        <w:rPr>
          <w:rFonts w:cs="Times New Roman"/>
          <w:b/>
        </w:rPr>
        <w:t xml:space="preserve">Keywords: </w:t>
      </w:r>
      <w:r w:rsidRPr="00981D30">
        <w:rPr>
          <w:rFonts w:cs="Times New Roman"/>
        </w:rPr>
        <w:t>Demography, life expectancy, lifespan variability, aging, mortality.</w:t>
      </w:r>
    </w:p>
    <w:p w14:paraId="1706E42E" w14:textId="77777777" w:rsidR="00FB05AD" w:rsidRPr="00981D30" w:rsidRDefault="00FB05AD" w:rsidP="002812A4">
      <w:pPr>
        <w:jc w:val="center"/>
        <w:rPr>
          <w:rFonts w:ascii="Times New Roman" w:hAnsi="Times New Roman" w:cs="Times New Roman"/>
          <w:b/>
        </w:rPr>
      </w:pPr>
    </w:p>
    <w:p w14:paraId="7E6C70C1" w14:textId="77777777" w:rsidR="002812A4" w:rsidRPr="00981D30" w:rsidRDefault="002812A4" w:rsidP="002812A4">
      <w:pPr>
        <w:jc w:val="center"/>
        <w:rPr>
          <w:rFonts w:cs="Times New Roman"/>
          <w:b/>
        </w:rPr>
      </w:pPr>
      <w:r w:rsidRPr="00981D30">
        <w:rPr>
          <w:rFonts w:cs="Times New Roman"/>
          <w:b/>
        </w:rPr>
        <w:t>Abstract</w:t>
      </w:r>
      <w:r w:rsidR="00691510" w:rsidRPr="00981D30">
        <w:rPr>
          <w:rFonts w:cs="Times New Roman"/>
          <w:b/>
        </w:rPr>
        <w:t xml:space="preserve"> [250 words]</w:t>
      </w:r>
    </w:p>
    <w:p w14:paraId="212E9739" w14:textId="77777777" w:rsidR="00691510" w:rsidRPr="00981D30" w:rsidRDefault="00691510" w:rsidP="00691510">
      <w:pPr>
        <w:jc w:val="both"/>
        <w:rPr>
          <w:rFonts w:cs="Times New Roman"/>
          <w:b/>
        </w:rPr>
      </w:pPr>
      <w:r w:rsidRPr="00981D30">
        <w:rPr>
          <w:rFonts w:cs="Times New Roman"/>
          <w:b/>
        </w:rPr>
        <w:t>Background</w:t>
      </w:r>
    </w:p>
    <w:p w14:paraId="136C29F8" w14:textId="77777777" w:rsidR="00691510" w:rsidRPr="00981D30" w:rsidRDefault="00691510" w:rsidP="00691510">
      <w:pPr>
        <w:jc w:val="both"/>
        <w:rPr>
          <w:rFonts w:cs="Times New Roman"/>
          <w:b/>
        </w:rPr>
      </w:pPr>
      <w:r w:rsidRPr="00981D30">
        <w:rPr>
          <w:rFonts w:cs="Times New Roman"/>
          <w:b/>
        </w:rPr>
        <w:t>Methods</w:t>
      </w:r>
    </w:p>
    <w:p w14:paraId="3792D4C7" w14:textId="77777777" w:rsidR="00691510" w:rsidRPr="00981D30" w:rsidRDefault="00691510" w:rsidP="00691510">
      <w:pPr>
        <w:jc w:val="both"/>
        <w:rPr>
          <w:rFonts w:cs="Times New Roman"/>
          <w:b/>
        </w:rPr>
      </w:pPr>
      <w:r w:rsidRPr="00981D30">
        <w:rPr>
          <w:rFonts w:cs="Times New Roman"/>
          <w:b/>
        </w:rPr>
        <w:t>Results</w:t>
      </w:r>
    </w:p>
    <w:p w14:paraId="16F9AD4A" w14:textId="77777777" w:rsidR="00691510" w:rsidRPr="00981D30" w:rsidRDefault="00691510" w:rsidP="00691510">
      <w:pPr>
        <w:jc w:val="both"/>
        <w:rPr>
          <w:rFonts w:cs="Times New Roman"/>
          <w:b/>
        </w:rPr>
      </w:pPr>
      <w:r w:rsidRPr="00981D30">
        <w:rPr>
          <w:rFonts w:cs="Times New Roman"/>
          <w:b/>
        </w:rPr>
        <w:t>Conclusions</w:t>
      </w:r>
    </w:p>
    <w:p w14:paraId="03799EF1" w14:textId="77777777" w:rsidR="00385E11" w:rsidRPr="00981D30" w:rsidRDefault="00385E11" w:rsidP="007C17E2">
      <w:pPr>
        <w:rPr>
          <w:rFonts w:ascii="Times New Roman" w:hAnsi="Times New Roman" w:cs="Times New Roman"/>
          <w:b/>
        </w:rPr>
      </w:pPr>
    </w:p>
    <w:p w14:paraId="6BD339B9" w14:textId="77777777" w:rsidR="00FB05AD" w:rsidRPr="00981D30" w:rsidRDefault="00FB05AD" w:rsidP="007C17E2">
      <w:pPr>
        <w:rPr>
          <w:rFonts w:ascii="Times New Roman" w:hAnsi="Times New Roman" w:cs="Times New Roman"/>
          <w:b/>
        </w:rPr>
      </w:pPr>
    </w:p>
    <w:p w14:paraId="215A5490" w14:textId="77777777" w:rsidR="00FB05AD" w:rsidRPr="00981D30" w:rsidRDefault="00FB05AD" w:rsidP="007C17E2">
      <w:pPr>
        <w:rPr>
          <w:rFonts w:ascii="Times New Roman" w:hAnsi="Times New Roman" w:cs="Times New Roman"/>
          <w:b/>
        </w:rPr>
      </w:pPr>
    </w:p>
    <w:p w14:paraId="216AD096" w14:textId="77777777" w:rsidR="00FB05AD" w:rsidRPr="00981D30" w:rsidRDefault="00FB05AD" w:rsidP="007C17E2">
      <w:pPr>
        <w:rPr>
          <w:rFonts w:ascii="Times New Roman" w:hAnsi="Times New Roman" w:cs="Times New Roman"/>
          <w:b/>
        </w:rPr>
      </w:pPr>
    </w:p>
    <w:p w14:paraId="19D0CDC8" w14:textId="77777777" w:rsidR="00FB05AD" w:rsidRPr="00981D30" w:rsidRDefault="00FB05AD" w:rsidP="007C17E2">
      <w:pPr>
        <w:rPr>
          <w:rFonts w:ascii="Times New Roman" w:hAnsi="Times New Roman" w:cs="Times New Roman"/>
          <w:b/>
        </w:rPr>
      </w:pPr>
    </w:p>
    <w:p w14:paraId="7A732979" w14:textId="77777777" w:rsidR="00FB05AD" w:rsidRPr="00981D30" w:rsidRDefault="00FB05AD" w:rsidP="007C17E2">
      <w:pPr>
        <w:rPr>
          <w:rFonts w:ascii="Times New Roman" w:hAnsi="Times New Roman" w:cs="Times New Roman"/>
          <w:b/>
        </w:rPr>
      </w:pPr>
    </w:p>
    <w:p w14:paraId="2F0B1386" w14:textId="77777777" w:rsidR="00FB05AD" w:rsidRPr="00981D30" w:rsidRDefault="00FB05AD" w:rsidP="007C17E2">
      <w:pPr>
        <w:rPr>
          <w:rFonts w:ascii="Times New Roman" w:hAnsi="Times New Roman" w:cs="Times New Roman"/>
          <w:b/>
        </w:rPr>
      </w:pPr>
    </w:p>
    <w:p w14:paraId="56F8CC3A" w14:textId="77777777" w:rsidR="00FB05AD" w:rsidRPr="00981D30" w:rsidRDefault="00FB05AD" w:rsidP="007C17E2">
      <w:pPr>
        <w:rPr>
          <w:rFonts w:ascii="Times New Roman" w:hAnsi="Times New Roman" w:cs="Times New Roman"/>
          <w:b/>
        </w:rPr>
      </w:pPr>
    </w:p>
    <w:p w14:paraId="21BFB107" w14:textId="77777777" w:rsidR="00FB05AD" w:rsidRPr="00981D30" w:rsidRDefault="00FB05AD" w:rsidP="007C17E2">
      <w:pPr>
        <w:rPr>
          <w:rFonts w:ascii="Times New Roman" w:hAnsi="Times New Roman" w:cs="Times New Roman"/>
          <w:b/>
        </w:rPr>
      </w:pPr>
    </w:p>
    <w:p w14:paraId="51F718DB" w14:textId="77777777" w:rsidR="00FB05AD" w:rsidRPr="00981D30" w:rsidRDefault="00FB05AD" w:rsidP="007C17E2">
      <w:pPr>
        <w:rPr>
          <w:rFonts w:ascii="Times New Roman" w:hAnsi="Times New Roman" w:cs="Times New Roman"/>
          <w:b/>
        </w:rPr>
      </w:pPr>
    </w:p>
    <w:p w14:paraId="0F81760F" w14:textId="77777777" w:rsidR="00FB05AD" w:rsidRPr="00981D30" w:rsidRDefault="00FB05AD" w:rsidP="007C17E2">
      <w:pPr>
        <w:rPr>
          <w:rFonts w:ascii="Times New Roman" w:hAnsi="Times New Roman" w:cs="Times New Roman"/>
          <w:b/>
        </w:rPr>
      </w:pPr>
    </w:p>
    <w:p w14:paraId="749AD186" w14:textId="77777777" w:rsidR="00FB05AD" w:rsidRPr="00981D30" w:rsidRDefault="00FB05AD" w:rsidP="007C17E2">
      <w:pPr>
        <w:rPr>
          <w:rFonts w:ascii="Times New Roman" w:hAnsi="Times New Roman" w:cs="Times New Roman"/>
          <w:b/>
        </w:rPr>
      </w:pPr>
    </w:p>
    <w:p w14:paraId="7264E4BB" w14:textId="77777777" w:rsidR="00FB05AD" w:rsidRPr="00981D30" w:rsidRDefault="00FB05AD" w:rsidP="007C17E2">
      <w:pPr>
        <w:rPr>
          <w:rFonts w:ascii="Times New Roman" w:hAnsi="Times New Roman" w:cs="Times New Roman"/>
          <w:b/>
        </w:rPr>
      </w:pPr>
    </w:p>
    <w:p w14:paraId="23A7DF3C" w14:textId="77777777" w:rsidR="00FB05AD" w:rsidRPr="00981D30" w:rsidRDefault="00FB05AD" w:rsidP="007C17E2">
      <w:pPr>
        <w:rPr>
          <w:rFonts w:ascii="Times New Roman" w:hAnsi="Times New Roman" w:cs="Times New Roman"/>
          <w:b/>
        </w:rPr>
      </w:pPr>
    </w:p>
    <w:p w14:paraId="7A2BB9AA" w14:textId="77777777" w:rsidR="00FB05AD" w:rsidRPr="00981D30" w:rsidRDefault="00FB05AD" w:rsidP="007C17E2">
      <w:pPr>
        <w:rPr>
          <w:rFonts w:ascii="Times New Roman" w:hAnsi="Times New Roman" w:cs="Times New Roman"/>
          <w:b/>
        </w:rPr>
      </w:pPr>
    </w:p>
    <w:p w14:paraId="7A7EA9C9" w14:textId="77777777" w:rsidR="00FB05AD" w:rsidRPr="00981D30" w:rsidRDefault="00FB05AD" w:rsidP="007C17E2">
      <w:pPr>
        <w:rPr>
          <w:rFonts w:ascii="Times New Roman" w:hAnsi="Times New Roman" w:cs="Times New Roman"/>
          <w:b/>
        </w:rPr>
      </w:pPr>
    </w:p>
    <w:p w14:paraId="68448E1C" w14:textId="77777777" w:rsidR="00FB05AD" w:rsidRPr="00981D30" w:rsidRDefault="00FB05AD" w:rsidP="007C17E2">
      <w:pPr>
        <w:rPr>
          <w:rFonts w:ascii="Times New Roman" w:hAnsi="Times New Roman" w:cs="Times New Roman"/>
          <w:b/>
        </w:rPr>
      </w:pPr>
    </w:p>
    <w:p w14:paraId="290CBF62" w14:textId="77777777" w:rsidR="00FB05AD" w:rsidRPr="00981D30" w:rsidRDefault="00FB05AD" w:rsidP="007C17E2">
      <w:pPr>
        <w:rPr>
          <w:rFonts w:ascii="Times New Roman" w:hAnsi="Times New Roman" w:cs="Times New Roman"/>
          <w:b/>
        </w:rPr>
      </w:pPr>
    </w:p>
    <w:p w14:paraId="6916EC10" w14:textId="77777777" w:rsidR="00FB05AD" w:rsidRPr="00981D30" w:rsidRDefault="00FB05AD" w:rsidP="007C17E2">
      <w:pPr>
        <w:rPr>
          <w:rFonts w:ascii="Times New Roman" w:hAnsi="Times New Roman" w:cs="Times New Roman"/>
          <w:b/>
        </w:rPr>
      </w:pPr>
    </w:p>
    <w:p w14:paraId="2F6B1D5F" w14:textId="77777777" w:rsidR="00FB05AD" w:rsidRPr="00981D30" w:rsidRDefault="00FB05AD" w:rsidP="007C17E2">
      <w:pPr>
        <w:rPr>
          <w:rFonts w:ascii="Times New Roman" w:hAnsi="Times New Roman" w:cs="Times New Roman"/>
          <w:b/>
        </w:rPr>
      </w:pPr>
    </w:p>
    <w:p w14:paraId="3B528D25" w14:textId="77777777" w:rsidR="00FB05AD" w:rsidRPr="00981D30" w:rsidRDefault="00FB05AD" w:rsidP="007C17E2">
      <w:pPr>
        <w:rPr>
          <w:rFonts w:ascii="Times New Roman" w:hAnsi="Times New Roman" w:cs="Times New Roman"/>
          <w:b/>
        </w:rPr>
      </w:pPr>
    </w:p>
    <w:p w14:paraId="68FD90CB" w14:textId="77777777" w:rsidR="00FB05AD" w:rsidRPr="00981D30" w:rsidRDefault="00FB05AD" w:rsidP="007C17E2">
      <w:pPr>
        <w:rPr>
          <w:rFonts w:ascii="Times New Roman" w:hAnsi="Times New Roman" w:cs="Times New Roman"/>
          <w:b/>
        </w:rPr>
      </w:pPr>
    </w:p>
    <w:p w14:paraId="62A8991B" w14:textId="77777777" w:rsidR="00FB05AD" w:rsidRPr="00981D30" w:rsidRDefault="00FB05AD" w:rsidP="007C17E2">
      <w:pPr>
        <w:rPr>
          <w:rFonts w:ascii="Times New Roman" w:hAnsi="Times New Roman" w:cs="Times New Roman"/>
          <w:b/>
        </w:rPr>
      </w:pPr>
    </w:p>
    <w:p w14:paraId="79068715" w14:textId="77777777" w:rsidR="00FB05AD" w:rsidRPr="00981D30" w:rsidRDefault="00FB05AD" w:rsidP="007C17E2">
      <w:pPr>
        <w:rPr>
          <w:rFonts w:ascii="Times New Roman" w:hAnsi="Times New Roman" w:cs="Times New Roman"/>
          <w:b/>
        </w:rPr>
      </w:pPr>
    </w:p>
    <w:p w14:paraId="0A792E83" w14:textId="77777777" w:rsidR="00981D30" w:rsidRDefault="00981D30" w:rsidP="00E24D0D">
      <w:pPr>
        <w:spacing w:line="480" w:lineRule="auto"/>
        <w:jc w:val="both"/>
        <w:rPr>
          <w:rFonts w:cs="Times New Roman"/>
          <w:b/>
        </w:rPr>
      </w:pPr>
    </w:p>
    <w:p w14:paraId="65FA110F" w14:textId="77777777" w:rsidR="00981D30" w:rsidRDefault="00981D30" w:rsidP="00E24D0D">
      <w:pPr>
        <w:spacing w:line="480" w:lineRule="auto"/>
        <w:jc w:val="both"/>
        <w:rPr>
          <w:rFonts w:cs="Times New Roman"/>
          <w:b/>
        </w:rPr>
      </w:pPr>
    </w:p>
    <w:p w14:paraId="456D5280" w14:textId="77777777" w:rsidR="00BC0CC7" w:rsidRPr="00981D30" w:rsidRDefault="00B62339" w:rsidP="00E24D0D">
      <w:pPr>
        <w:spacing w:line="480" w:lineRule="auto"/>
        <w:jc w:val="both"/>
        <w:rPr>
          <w:rFonts w:cs="Times New Roman"/>
          <w:b/>
        </w:rPr>
      </w:pPr>
      <w:r w:rsidRPr="00981D30">
        <w:rPr>
          <w:rFonts w:cs="Times New Roman"/>
          <w:b/>
        </w:rPr>
        <w:lastRenderedPageBreak/>
        <w:t>Introduction</w:t>
      </w:r>
      <w:r w:rsidR="00BE288B" w:rsidRPr="00981D30">
        <w:rPr>
          <w:rFonts w:cs="Times New Roman"/>
          <w:b/>
        </w:rPr>
        <w:t xml:space="preserve"> [aimed to IJE]</w:t>
      </w:r>
      <w:r w:rsidR="00446E05" w:rsidRPr="00981D30">
        <w:rPr>
          <w:rFonts w:cs="Times New Roman"/>
          <w:b/>
        </w:rPr>
        <w:t xml:space="preserve"> [3000 words]</w:t>
      </w:r>
    </w:p>
    <w:p w14:paraId="0E02E17A" w14:textId="4B5FA6D7" w:rsidR="00E76E8F" w:rsidRPr="00981D30" w:rsidRDefault="0073172D" w:rsidP="00E24D0D">
      <w:pPr>
        <w:spacing w:line="480" w:lineRule="auto"/>
        <w:ind w:firstLine="720"/>
        <w:jc w:val="both"/>
        <w:rPr>
          <w:rFonts w:cs="Times New Roman"/>
        </w:rPr>
      </w:pPr>
      <w:r w:rsidRPr="00981D30">
        <w:rPr>
          <w:rFonts w:cs="Times New Roman"/>
        </w:rPr>
        <w:t>Female l</w:t>
      </w:r>
      <w:r w:rsidR="00BC0CC7" w:rsidRPr="00981D30">
        <w:rPr>
          <w:rFonts w:cs="Times New Roman"/>
        </w:rPr>
        <w:t xml:space="preserve">ife expectancy in Denmark has followed atypical patterns since the second half of the 20th century. </w:t>
      </w:r>
      <w:commentRangeStart w:id="2"/>
      <w:r w:rsidRPr="00981D30">
        <w:rPr>
          <w:rFonts w:cs="Times New Roman"/>
        </w:rPr>
        <w:t xml:space="preserve">Periods of improvements </w:t>
      </w:r>
      <w:ins w:id="3" w:author="Maarten Wensink" w:date="2017-07-05T11:08:00Z">
        <w:r w:rsidR="00582A79">
          <w:rPr>
            <w:rFonts w:cs="Times New Roman"/>
          </w:rPr>
          <w:t xml:space="preserve">were </w:t>
        </w:r>
      </w:ins>
      <w:r w:rsidRPr="00981D30">
        <w:rPr>
          <w:rFonts w:cs="Times New Roman"/>
        </w:rPr>
        <w:t xml:space="preserve">followed by large periods of </w:t>
      </w:r>
      <w:r w:rsidR="00981D30" w:rsidRPr="00981D30">
        <w:rPr>
          <w:rFonts w:cs="Times New Roman"/>
        </w:rPr>
        <w:t>stagnation</w:t>
      </w:r>
      <w:del w:id="4" w:author="Maarten Wensink" w:date="2017-07-05T11:08:00Z">
        <w:r w:rsidR="00981D30" w:rsidRPr="00981D30" w:rsidDel="00582A79">
          <w:rPr>
            <w:rFonts w:cs="Times New Roman"/>
          </w:rPr>
          <w:delText xml:space="preserve"> </w:delText>
        </w:r>
      </w:del>
      <w:del w:id="5" w:author="Maarten Wensink" w:date="2017-07-05T11:09:00Z">
        <w:r w:rsidR="00981D30" w:rsidRPr="00981D30" w:rsidDel="00582A79">
          <w:rPr>
            <w:rFonts w:cs="Times New Roman"/>
          </w:rPr>
          <w:delText>have been documented</w:delText>
        </w:r>
      </w:del>
      <w:commentRangeEnd w:id="2"/>
      <w:r w:rsidR="009E128F">
        <w:rPr>
          <w:rStyle w:val="CommentReference"/>
        </w:rPr>
        <w:commentReference w:id="2"/>
      </w:r>
      <w:r w:rsidR="00981D30" w:rsidRPr="00981D30">
        <w:rPr>
          <w:rFonts w:cs="Times New Roman"/>
        </w:rPr>
        <w:t xml:space="preserve"> </w:t>
      </w:r>
      <w:r w:rsidR="00981D30" w:rsidRPr="00981D30">
        <w:rPr>
          <w:rFonts w:cs="Times New Roman"/>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981D30" w:rsidRPr="00981D30">
        <w:rPr>
          <w:rFonts w:cs="Times New Roman"/>
        </w:rPr>
        <w:instrText xml:space="preserve"> ADDIN EN.CITE </w:instrText>
      </w:r>
      <w:r w:rsidR="00981D30" w:rsidRPr="00981D30">
        <w:rPr>
          <w:rFonts w:cs="Times New Roman"/>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981D30" w:rsidRPr="00981D30">
        <w:rPr>
          <w:rFonts w:cs="Times New Roman"/>
        </w:rPr>
        <w:instrText xml:space="preserve"> ADDIN EN.CITE.DATA </w:instrText>
      </w:r>
      <w:r w:rsidR="00981D30" w:rsidRPr="00981D30">
        <w:rPr>
          <w:rFonts w:cs="Times New Roman"/>
        </w:rPr>
      </w:r>
      <w:r w:rsidR="00981D30" w:rsidRPr="00981D30">
        <w:rPr>
          <w:rFonts w:cs="Times New Roman"/>
        </w:rPr>
        <w:fldChar w:fldCharType="end"/>
      </w:r>
      <w:r w:rsidR="00981D30" w:rsidRPr="00981D30">
        <w:rPr>
          <w:rFonts w:cs="Times New Roman"/>
        </w:rPr>
      </w:r>
      <w:r w:rsidR="00981D30" w:rsidRPr="00981D30">
        <w:rPr>
          <w:rFonts w:cs="Times New Roman"/>
        </w:rPr>
        <w:fldChar w:fldCharType="separate"/>
      </w:r>
      <w:r w:rsidR="00981D30" w:rsidRPr="00981D30">
        <w:rPr>
          <w:rFonts w:cs="Times New Roman"/>
          <w:noProof/>
        </w:rPr>
        <w:t>(1-3)</w:t>
      </w:r>
      <w:r w:rsidR="00981D30" w:rsidRPr="00981D30">
        <w:rPr>
          <w:rFonts w:cs="Times New Roman"/>
        </w:rPr>
        <w:fldChar w:fldCharType="end"/>
      </w:r>
      <w:r w:rsidRPr="00981D30">
        <w:rPr>
          <w:rFonts w:cs="Times New Roman"/>
        </w:rPr>
        <w:t xml:space="preserve">. The stagnation of life expectancy </w:t>
      </w:r>
      <w:del w:id="6" w:author="Maarten Wensink" w:date="2017-07-05T09:03:00Z">
        <w:r w:rsidRPr="00981D30" w:rsidDel="009E128F">
          <w:rPr>
            <w:rFonts w:cs="Times New Roman"/>
          </w:rPr>
          <w:delText xml:space="preserve">and </w:delText>
        </w:r>
      </w:del>
      <w:del w:id="7" w:author="Maarten Wensink" w:date="2017-07-05T09:02:00Z">
        <w:r w:rsidRPr="00981D30" w:rsidDel="009E128F">
          <w:rPr>
            <w:rFonts w:cs="Times New Roman"/>
          </w:rPr>
          <w:delText>its</w:delText>
        </w:r>
      </w:del>
      <w:ins w:id="8" w:author="Maarten Wensink" w:date="2017-07-05T09:02:00Z">
        <w:r w:rsidR="009E128F">
          <w:rPr>
            <w:rFonts w:cs="Times New Roman"/>
          </w:rPr>
          <w:t>at a</w:t>
        </w:r>
      </w:ins>
      <w:r w:rsidRPr="00981D30">
        <w:rPr>
          <w:rFonts w:cs="Times New Roman"/>
        </w:rPr>
        <w:t xml:space="preserve"> low level</w:t>
      </w:r>
      <w:del w:id="9" w:author="Maarten Wensink" w:date="2017-07-05T09:02:00Z">
        <w:r w:rsidRPr="00981D30" w:rsidDel="009E128F">
          <w:rPr>
            <w:rFonts w:cs="Times New Roman"/>
          </w:rPr>
          <w:delText>,</w:delText>
        </w:r>
      </w:del>
      <w:r w:rsidRPr="00981D30">
        <w:rPr>
          <w:rFonts w:cs="Times New Roman"/>
        </w:rPr>
        <w:t xml:space="preserve"> compared to Denmark’s Scandinavian counterparts</w:t>
      </w:r>
      <w:del w:id="10" w:author="Maarten Wensink" w:date="2017-07-05T09:03:00Z">
        <w:r w:rsidRPr="00981D30" w:rsidDel="009E128F">
          <w:rPr>
            <w:rFonts w:cs="Times New Roman"/>
          </w:rPr>
          <w:delText>,</w:delText>
        </w:r>
      </w:del>
      <w:r w:rsidRPr="00981D30">
        <w:rPr>
          <w:rFonts w:cs="Times New Roman"/>
        </w:rPr>
        <w:t xml:space="preserve"> </w:t>
      </w:r>
      <w:del w:id="11" w:author="Maarten Wensink" w:date="2017-07-05T09:03:00Z">
        <w:r w:rsidRPr="00981D30" w:rsidDel="009E128F">
          <w:rPr>
            <w:rFonts w:cs="Times New Roman"/>
          </w:rPr>
          <w:delText xml:space="preserve">is a </w:delText>
        </w:r>
      </w:del>
      <w:r w:rsidRPr="00981D30">
        <w:rPr>
          <w:rFonts w:cs="Times New Roman"/>
        </w:rPr>
        <w:t>result</w:t>
      </w:r>
      <w:ins w:id="12" w:author="Maarten Wensink" w:date="2017-07-05T11:11:00Z">
        <w:r w:rsidR="00582A79">
          <w:rPr>
            <w:rFonts w:cs="Times New Roman"/>
          </w:rPr>
          <w:t>ed</w:t>
        </w:r>
      </w:ins>
      <w:ins w:id="13" w:author="Maarten Wensink" w:date="2017-07-05T09:03:00Z">
        <w:r w:rsidR="009E128F">
          <w:rPr>
            <w:rFonts w:cs="Times New Roman"/>
          </w:rPr>
          <w:t xml:space="preserve"> mainly from</w:t>
        </w:r>
      </w:ins>
      <w:del w:id="14" w:author="Maarten Wensink" w:date="2017-07-05T09:03:00Z">
        <w:r w:rsidRPr="00981D30" w:rsidDel="009E128F">
          <w:rPr>
            <w:rFonts w:cs="Times New Roman"/>
          </w:rPr>
          <w:delText xml:space="preserve"> of</w:delText>
        </w:r>
      </w:del>
      <w:del w:id="15" w:author="Maarten Wensink" w:date="2017-07-05T11:10:00Z">
        <w:r w:rsidRPr="00981D30" w:rsidDel="00582A79">
          <w:rPr>
            <w:rFonts w:cs="Times New Roman"/>
          </w:rPr>
          <w:delText xml:space="preserve"> the</w:delText>
        </w:r>
      </w:del>
      <w:r w:rsidRPr="00981D30">
        <w:rPr>
          <w:rFonts w:cs="Times New Roman"/>
        </w:rPr>
        <w:t xml:space="preserve"> increased </w:t>
      </w:r>
      <w:del w:id="16" w:author="Maarten Wensink" w:date="2017-07-05T11:09:00Z">
        <w:r w:rsidRPr="00981D30" w:rsidDel="00582A79">
          <w:rPr>
            <w:rFonts w:cs="Times New Roman"/>
          </w:rPr>
          <w:delText>fem</w:delText>
        </w:r>
      </w:del>
      <w:del w:id="17" w:author="Maarten Wensink" w:date="2017-07-05T11:10:00Z">
        <w:r w:rsidRPr="00981D30" w:rsidDel="00582A79">
          <w:rPr>
            <w:rFonts w:cs="Times New Roman"/>
          </w:rPr>
          <w:delText xml:space="preserve">ale </w:delText>
        </w:r>
      </w:del>
      <w:r w:rsidRPr="00981D30">
        <w:rPr>
          <w:rFonts w:cs="Times New Roman"/>
        </w:rPr>
        <w:t xml:space="preserve">mortality </w:t>
      </w:r>
      <w:r w:rsidR="00E76E8F" w:rsidRPr="00981D30">
        <w:rPr>
          <w:rFonts w:cs="Times New Roman"/>
        </w:rPr>
        <w:t xml:space="preserve">of those </w:t>
      </w:r>
      <w:r w:rsidRPr="00981D30">
        <w:rPr>
          <w:rFonts w:cs="Times New Roman"/>
        </w:rPr>
        <w:t xml:space="preserve">born </w:t>
      </w:r>
      <w:r w:rsidR="00E76E8F" w:rsidRPr="00981D30">
        <w:rPr>
          <w:rFonts w:cs="Times New Roman"/>
        </w:rPr>
        <w:t xml:space="preserve">between the two World Wars </w:t>
      </w:r>
      <w:r w:rsidR="00E76E8F" w:rsidRPr="00981D30">
        <w:rPr>
          <w:rFonts w:cs="Times New Roman"/>
        </w:rPr>
        <w:fldChar w:fldCharType="begin"/>
      </w:r>
      <w:r w:rsidR="00981D30" w:rsidRPr="00981D30">
        <w:rPr>
          <w:rFonts w:cs="Times New Roman"/>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76E8F" w:rsidRPr="00981D30">
        <w:rPr>
          <w:rFonts w:cs="Times New Roman"/>
        </w:rPr>
        <w:fldChar w:fldCharType="separate"/>
      </w:r>
      <w:r w:rsidR="00981D30" w:rsidRPr="00981D30">
        <w:rPr>
          <w:rFonts w:cs="Times New Roman"/>
          <w:noProof/>
        </w:rPr>
        <w:t>(3)</w:t>
      </w:r>
      <w:r w:rsidR="00E76E8F" w:rsidRPr="00981D30">
        <w:rPr>
          <w:rFonts w:cs="Times New Roman"/>
        </w:rPr>
        <w:fldChar w:fldCharType="end"/>
      </w:r>
      <w:r w:rsidR="00123052" w:rsidRPr="00981D30">
        <w:rPr>
          <w:rFonts w:cs="Times New Roman"/>
        </w:rPr>
        <w:t xml:space="preserve">. </w:t>
      </w:r>
      <w:commentRangeStart w:id="18"/>
      <w:r w:rsidR="00123052" w:rsidRPr="00981D30">
        <w:rPr>
          <w:rFonts w:cs="Times New Roman"/>
        </w:rPr>
        <w:t>Such increase</w:t>
      </w:r>
      <w:r w:rsidR="00E76E8F" w:rsidRPr="00981D30">
        <w:rPr>
          <w:rFonts w:cs="Times New Roman"/>
        </w:rPr>
        <w:t xml:space="preserve"> in mortality has been linked to health behaviors. In part</w:t>
      </w:r>
      <w:r w:rsidR="00AB3979" w:rsidRPr="00981D30">
        <w:rPr>
          <w:rFonts w:cs="Times New Roman"/>
        </w:rPr>
        <w:t xml:space="preserve">icular, evidence suggests that smoking prevalence was higher in these particular cohorts </w:t>
      </w:r>
      <w:r w:rsidR="00AB3979" w:rsidRPr="00981D30">
        <w:rPr>
          <w:rFonts w:cs="Times New Roman"/>
        </w:rPr>
        <w:fldChar w:fldCharType="begin"/>
      </w:r>
      <w:r w:rsidR="00981D30" w:rsidRPr="00981D30">
        <w:rPr>
          <w:rFonts w:cs="Times New Roman"/>
        </w:rPr>
        <w:instrText xml:space="preserve"> ADDIN EN.CITE &lt;EndNote&gt;&lt;Cite&gt;&lt;Author&gt;Jacobsen&lt;/Author&gt;&lt;Year&gt;2004&lt;/Year&gt;&lt;RecNum&gt;110&lt;/RecNum&gt;&lt;DisplayText&gt;(1)&lt;/DisplayText&gt;&lt;record&gt;&lt;rec-number&gt;110&lt;/rec-number&gt;&lt;foreign-keys&gt;&lt;key app="EN" db-id="pdtewsetrssszaepssypw0pjxx5d29tdt2d9" timestamp="1499085583"&gt;110&lt;/key&gt;&lt;/foreign-keys&gt;&lt;ref-type name="Journal Article"&gt;17&lt;/ref-type&gt;&lt;contributors&gt;&lt;authors&gt;&lt;author&gt;Jacobsen, Rune&lt;/author&gt;&lt;author&gt;Von Euler, My&lt;/author&gt;&lt;author&gt;Osler, Merete&lt;/author&gt;&lt;author&gt;Lynge, Elsebeth&lt;/author&gt;&lt;author&gt;Keiding, Niels&lt;/author&gt;&lt;/authors&gt;&lt;/contributors&gt;&lt;titles&gt;&lt;title&gt;Women&amp;apos;s death in Scandinavia—what makes Denmark different?&lt;/title&gt;&lt;secondary-title&gt;European journal of epidemiology&lt;/secondary-title&gt;&lt;/titles&gt;&lt;periodical&gt;&lt;full-title&gt;European Journal of Epidemiology&lt;/full-title&gt;&lt;/periodical&gt;&lt;pages&gt;117-121&lt;/pages&gt;&lt;volume&gt;19&lt;/volume&gt;&lt;number&gt;2&lt;/number&gt;&lt;dates&gt;&lt;year&gt;2004&lt;/year&gt;&lt;/dates&gt;&lt;isbn&gt;0393-2990&lt;/isbn&gt;&lt;urls&gt;&lt;/urls&gt;&lt;/record&gt;&lt;/Cite&gt;&lt;/EndNote&gt;</w:instrText>
      </w:r>
      <w:r w:rsidR="00AB3979" w:rsidRPr="00981D30">
        <w:rPr>
          <w:rFonts w:cs="Times New Roman"/>
        </w:rPr>
        <w:fldChar w:fldCharType="separate"/>
      </w:r>
      <w:r w:rsidR="00981D30" w:rsidRPr="00981D30">
        <w:rPr>
          <w:rFonts w:cs="Times New Roman"/>
          <w:noProof/>
        </w:rPr>
        <w:t>(1)</w:t>
      </w:r>
      <w:r w:rsidR="00AB3979" w:rsidRPr="00981D30">
        <w:rPr>
          <w:rFonts w:cs="Times New Roman"/>
        </w:rPr>
        <w:fldChar w:fldCharType="end"/>
      </w:r>
      <w:r w:rsidR="00AB3979" w:rsidRPr="00981D30">
        <w:rPr>
          <w:rFonts w:cs="Times New Roman"/>
        </w:rPr>
        <w:t xml:space="preserve">, and it has been shown that the absolute effect of smoking on mortality caused the stagnation in adult life expectancy </w:t>
      </w:r>
      <w:r w:rsidR="00AB3979" w:rsidRPr="00981D30">
        <w:rPr>
          <w:rFonts w:cs="Times New Roman"/>
        </w:rPr>
        <w:fldChar w:fldCharType="begin"/>
      </w:r>
      <w:r w:rsidR="00981D30" w:rsidRPr="00981D30">
        <w:rPr>
          <w:rFonts w:cs="Times New Roman"/>
        </w:rPr>
        <w:instrText xml:space="preserve"> ADDIN EN.CITE &lt;EndNote&gt;&lt;Cite&gt;&lt;Author&gt;Lindahl-Jacobsen&lt;/Author&gt;&lt;Year&gt;2016&lt;/Year&gt;&lt;RecNum&gt;44&lt;/RecNum&gt;&lt;DisplayText&gt;(2)&lt;/DisplayText&gt;&lt;record&gt;&lt;rec-number&gt;44&lt;/rec-number&gt;&lt;foreign-keys&gt;&lt;key app="EN" db-id="pdtewsetrssszaepssypw0pjxx5d29tdt2d9" timestamp="1478167841"&gt;44&lt;/key&gt;&lt;/foreign-keys&gt;&lt;ref-type name="Journal Article"&gt;17&lt;/ref-type&gt;&lt;contributors&gt;&lt;authors&gt;&lt;author&gt;Lindahl-Jacobsen, Rune&lt;/author&gt;&lt;author&gt;Oeppen, Jim&lt;/author&gt;&lt;author&gt;Rizzi, Silvia&lt;/author&gt;&lt;author&gt;Möller, Sören&lt;/author&gt;&lt;author&gt;Zarulli, Virginia&lt;/author&gt;&lt;author&gt;Christensen, Kaare&lt;/author&gt;&lt;author&gt;Vaupel, James W&lt;/author&gt;&lt;/authors&gt;&lt;/contributors&gt;&lt;titles&gt;&lt;title&gt;Why did Danish women’s life expectancy stagnate? The influence of interwar generations’ smoking behaviour&lt;/title&gt;&lt;secondary-title&gt;European Journal of Epidemiology&lt;/secondary-title&gt;&lt;/titles&gt;&lt;periodical&gt;&lt;full-title&gt;European Journal of Epidemiology&lt;/full-title&gt;&lt;/periodical&gt;&lt;pages&gt;1-5&lt;/pages&gt;&lt;dates&gt;&lt;year&gt;2016&lt;/year&gt;&lt;/dates&gt;&lt;publisher&gt;Springer&lt;/publisher&gt;&lt;label&gt;lindahl2016did&lt;/label&gt;&lt;urls&gt;&lt;/urls&gt;&lt;/record&gt;&lt;/Cite&gt;&lt;/EndNote&gt;</w:instrText>
      </w:r>
      <w:r w:rsidR="00AB3979" w:rsidRPr="00981D30">
        <w:rPr>
          <w:rFonts w:cs="Times New Roman"/>
        </w:rPr>
        <w:fldChar w:fldCharType="separate"/>
      </w:r>
      <w:r w:rsidR="00981D30" w:rsidRPr="00981D30">
        <w:rPr>
          <w:rFonts w:cs="Times New Roman"/>
          <w:noProof/>
        </w:rPr>
        <w:t>(2)</w:t>
      </w:r>
      <w:r w:rsidR="00AB3979" w:rsidRPr="00981D30">
        <w:rPr>
          <w:rFonts w:cs="Times New Roman"/>
        </w:rPr>
        <w:fldChar w:fldCharType="end"/>
      </w:r>
      <w:r w:rsidR="00AB3979" w:rsidRPr="00981D30">
        <w:rPr>
          <w:rFonts w:cs="Times New Roman"/>
        </w:rPr>
        <w:t xml:space="preserve">. </w:t>
      </w:r>
      <w:commentRangeEnd w:id="18"/>
      <w:r w:rsidR="001F78E2">
        <w:rPr>
          <w:rStyle w:val="CommentReference"/>
        </w:rPr>
        <w:commentReference w:id="18"/>
      </w:r>
    </w:p>
    <w:p w14:paraId="02372051" w14:textId="06935B04" w:rsidR="00276873" w:rsidRDefault="00AB3979" w:rsidP="009939A4">
      <w:pPr>
        <w:spacing w:line="480" w:lineRule="auto"/>
        <w:ind w:firstLine="720"/>
        <w:jc w:val="both"/>
        <w:rPr>
          <w:ins w:id="19" w:author="Maarten Wensink" w:date="2017-07-05T10:28:00Z"/>
          <w:rFonts w:cs="Times New Roman"/>
        </w:rPr>
      </w:pPr>
      <w:r w:rsidRPr="00981D30">
        <w:rPr>
          <w:rFonts w:cs="Times New Roman"/>
        </w:rPr>
        <w:t xml:space="preserve">Although </w:t>
      </w:r>
      <w:ins w:id="20" w:author="Maarten Wensink" w:date="2017-07-05T10:22:00Z">
        <w:r w:rsidR="007B0D54">
          <w:rPr>
            <w:rFonts w:cs="Times New Roman"/>
          </w:rPr>
          <w:t xml:space="preserve">the overall </w:t>
        </w:r>
      </w:ins>
      <w:del w:id="21" w:author="Maarten Wensink" w:date="2017-07-05T10:22:00Z">
        <w:r w:rsidRPr="00981D30" w:rsidDel="007B0D54">
          <w:rPr>
            <w:rFonts w:cs="Times New Roman"/>
          </w:rPr>
          <w:delText xml:space="preserve">life expectancy is commonly used as a measure of the </w:delText>
        </w:r>
      </w:del>
      <w:r w:rsidRPr="00981D30">
        <w:rPr>
          <w:rFonts w:cs="Times New Roman"/>
        </w:rPr>
        <w:t xml:space="preserve">health status </w:t>
      </w:r>
      <w:del w:id="22" w:author="Maarten Wensink" w:date="2017-07-05T10:22:00Z">
        <w:r w:rsidRPr="00981D30" w:rsidDel="007B0D54">
          <w:rPr>
            <w:rFonts w:cs="Times New Roman"/>
          </w:rPr>
          <w:delText>i</w:delText>
        </w:r>
      </w:del>
      <w:ins w:id="23" w:author="Maarten Wensink" w:date="2017-07-05T10:22:00Z">
        <w:r w:rsidR="007B0D54">
          <w:rPr>
            <w:rFonts w:cs="Times New Roman"/>
          </w:rPr>
          <w:t>of</w:t>
        </w:r>
      </w:ins>
      <w:del w:id="24" w:author="Maarten Wensink" w:date="2017-07-05T10:22:00Z">
        <w:r w:rsidRPr="00981D30" w:rsidDel="007B0D54">
          <w:rPr>
            <w:rFonts w:cs="Times New Roman"/>
          </w:rPr>
          <w:delText>n</w:delText>
        </w:r>
      </w:del>
      <w:r w:rsidRPr="00981D30">
        <w:rPr>
          <w:rFonts w:cs="Times New Roman"/>
        </w:rPr>
        <w:t xml:space="preserve"> a</w:t>
      </w:r>
      <w:r w:rsidR="008F769B" w:rsidRPr="00981D30">
        <w:rPr>
          <w:rFonts w:cs="Times New Roman"/>
        </w:rPr>
        <w:t xml:space="preserve"> population</w:t>
      </w:r>
      <w:ins w:id="25" w:author="Maarten Wensink" w:date="2017-07-05T10:22:00Z">
        <w:r w:rsidR="007B0D54">
          <w:rPr>
            <w:rFonts w:cs="Times New Roman"/>
          </w:rPr>
          <w:t xml:space="preserve"> is commonly measured by life expectancy</w:t>
        </w:r>
      </w:ins>
      <w:r w:rsidR="008F769B" w:rsidRPr="00981D30">
        <w:rPr>
          <w:rFonts w:cs="Times New Roman"/>
        </w:rPr>
        <w:t xml:space="preserve">, </w:t>
      </w:r>
      <w:del w:id="26" w:author="Maarten Wensink" w:date="2017-07-05T10:23:00Z">
        <w:r w:rsidR="008F769B" w:rsidRPr="00981D30" w:rsidDel="00276873">
          <w:rPr>
            <w:rFonts w:cs="Times New Roman"/>
          </w:rPr>
          <w:delText xml:space="preserve">it </w:delText>
        </w:r>
        <w:r w:rsidR="00182E0F" w:rsidRPr="00981D30" w:rsidDel="00276873">
          <w:rPr>
            <w:rFonts w:cs="Times New Roman"/>
          </w:rPr>
          <w:delText xml:space="preserve">is </w:delText>
        </w:r>
        <w:r w:rsidR="009939A4" w:rsidRPr="00981D30" w:rsidDel="00276873">
          <w:rPr>
            <w:rFonts w:cs="Times New Roman"/>
          </w:rPr>
          <w:delText>equivalently</w:delText>
        </w:r>
        <w:r w:rsidR="00182E0F" w:rsidRPr="00981D30" w:rsidDel="00276873">
          <w:rPr>
            <w:rFonts w:cs="Times New Roman"/>
          </w:rPr>
          <w:delText xml:space="preserve"> significant to </w:delText>
        </w:r>
        <w:r w:rsidR="00D625B4" w:rsidRPr="00981D30" w:rsidDel="00276873">
          <w:rPr>
            <w:rFonts w:cs="Times New Roman"/>
          </w:rPr>
          <w:delText xml:space="preserve">analyze </w:delText>
        </w:r>
      </w:del>
      <w:r w:rsidR="00D625B4" w:rsidRPr="00981D30">
        <w:rPr>
          <w:rFonts w:cs="Times New Roman"/>
        </w:rPr>
        <w:t>inequality in life</w:t>
      </w:r>
      <w:ins w:id="27" w:author="Maarten Wensink" w:date="2017-07-05T10:23:00Z">
        <w:r w:rsidR="00276873">
          <w:rPr>
            <w:rFonts w:cs="Times New Roman"/>
          </w:rPr>
          <w:t xml:space="preserve"> expectancy </w:t>
        </w:r>
      </w:ins>
      <w:ins w:id="28" w:author="Maarten Wensink" w:date="2017-07-05T10:27:00Z">
        <w:r w:rsidR="00276873">
          <w:rPr>
            <w:rFonts w:cs="Times New Roman"/>
          </w:rPr>
          <w:t>can be</w:t>
        </w:r>
      </w:ins>
      <w:ins w:id="29" w:author="Maarten Wensink" w:date="2017-07-05T10:24:00Z">
        <w:r w:rsidR="00276873">
          <w:rPr>
            <w:rFonts w:cs="Times New Roman"/>
          </w:rPr>
          <w:t xml:space="preserve"> of material interest too. </w:t>
        </w:r>
      </w:ins>
      <w:ins w:id="30" w:author="Maarten Wensink" w:date="2017-07-05T10:47:00Z">
        <w:r w:rsidR="00647A92">
          <w:rPr>
            <w:rFonts w:cs="Times New Roman"/>
          </w:rPr>
          <w:t>First, because low inequality is often a policy goal in itself, and therefore an indicator of success of health care</w:t>
        </w:r>
      </w:ins>
      <w:ins w:id="31" w:author="Maarten Wensink" w:date="2017-07-05T10:48:00Z">
        <w:r w:rsidR="00647A92">
          <w:rPr>
            <w:rFonts w:cs="Times New Roman"/>
          </w:rPr>
          <w:t xml:space="preserve"> and social systems</w:t>
        </w:r>
        <w:r w:rsidR="00647A92" w:rsidRPr="00647A92">
          <w:rPr>
            <w:rFonts w:cs="Times New Roman"/>
          </w:rPr>
          <w:t xml:space="preserve"> </w:t>
        </w:r>
        <w:r w:rsidR="00647A92" w:rsidRPr="00981D30">
          <w:rPr>
            <w:rFonts w:cs="Times New Roman"/>
          </w:rPr>
          <w:fldChar w:fldCharType="begin"/>
        </w:r>
        <w:r w:rsidR="00647A92" w:rsidRPr="00981D30">
          <w:rPr>
            <w:rFonts w:cs="Times New Roman"/>
          </w:rPr>
          <w:instrText xml:space="preserve"> ADDIN EN.CITE &lt;EndNote&gt;&lt;Cite&gt;&lt;Author&gt;Tuljapurkar&lt;/Author&gt;&lt;Year&gt;2011&lt;/Year&gt;&lt;RecNum&gt;111&lt;/RecNum&gt;&lt;DisplayText&gt;(4)&lt;/DisplayText&gt;&lt;record&gt;&lt;rec-number&gt;111&lt;/rec-number&gt;&lt;foreign-keys&gt;&lt;key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647A92" w:rsidRPr="00981D30">
          <w:rPr>
            <w:rFonts w:cs="Times New Roman"/>
          </w:rPr>
          <w:fldChar w:fldCharType="separate"/>
        </w:r>
        <w:r w:rsidR="00647A92" w:rsidRPr="00981D30">
          <w:rPr>
            <w:rFonts w:cs="Times New Roman"/>
          </w:rPr>
          <w:t>(4)</w:t>
        </w:r>
        <w:r w:rsidR="00647A92" w:rsidRPr="00981D30">
          <w:rPr>
            <w:rFonts w:cs="Times New Roman"/>
          </w:rPr>
          <w:fldChar w:fldCharType="end"/>
        </w:r>
      </w:ins>
      <w:ins w:id="32" w:author="Maarten Wensink" w:date="2017-07-05T10:47:00Z">
        <w:r w:rsidR="00647A92" w:rsidRPr="00981D30">
          <w:rPr>
            <w:rFonts w:cs="Times New Roman"/>
          </w:rPr>
          <w:t>.</w:t>
        </w:r>
      </w:ins>
      <w:ins w:id="33" w:author="Maarten Wensink" w:date="2017-07-05T10:48:00Z">
        <w:r w:rsidR="00647A92">
          <w:rPr>
            <w:rFonts w:cs="Times New Roman"/>
          </w:rPr>
          <w:t xml:space="preserve"> Second</w:t>
        </w:r>
      </w:ins>
      <w:ins w:id="34" w:author="Maarten Wensink" w:date="2017-07-05T10:24:00Z">
        <w:r w:rsidR="00276873">
          <w:rPr>
            <w:rFonts w:cs="Times New Roman"/>
          </w:rPr>
          <w:t>, because low inequality often seems to drive high life</w:t>
        </w:r>
      </w:ins>
      <w:ins w:id="35" w:author="Maarten Wensink" w:date="2017-07-05T10:25:00Z">
        <w:r w:rsidR="004F63BB">
          <w:rPr>
            <w:rFonts w:cs="Times New Roman"/>
          </w:rPr>
          <w:t xml:space="preserve"> expectancy (</w:t>
        </w:r>
      </w:ins>
      <w:ins w:id="36" w:author="Maarten Wensink" w:date="2017-07-05T10:33:00Z">
        <w:r w:rsidR="004F63BB">
          <w:rPr>
            <w:rFonts w:cs="Times New Roman"/>
          </w:rPr>
          <w:t>5,6</w:t>
        </w:r>
      </w:ins>
      <w:ins w:id="37" w:author="Maarten Wensink" w:date="2017-07-05T10:25:00Z">
        <w:r w:rsidR="00276873">
          <w:rPr>
            <w:rFonts w:cs="Times New Roman"/>
          </w:rPr>
          <w:t xml:space="preserve">). </w:t>
        </w:r>
      </w:ins>
      <w:del w:id="38" w:author="Maarten Wensink" w:date="2017-07-05T10:23:00Z">
        <w:r w:rsidR="00D625B4" w:rsidRPr="00981D30" w:rsidDel="00276873">
          <w:rPr>
            <w:rFonts w:cs="Times New Roman"/>
          </w:rPr>
          <w:delText>spans</w:delText>
        </w:r>
      </w:del>
      <w:del w:id="39" w:author="Maarten Wensink" w:date="2017-07-05T10:47:00Z">
        <w:r w:rsidR="00D625B4" w:rsidRPr="00981D30" w:rsidDel="00647A92">
          <w:rPr>
            <w:rFonts w:cs="Times New Roman"/>
          </w:rPr>
          <w:delText>.</w:delText>
        </w:r>
      </w:del>
      <w:del w:id="40" w:author="Maarten Wensink" w:date="2017-07-05T10:28:00Z">
        <w:r w:rsidR="00D625B4" w:rsidRPr="00981D30" w:rsidDel="00276873">
          <w:rPr>
            <w:rFonts w:cs="Times New Roman"/>
          </w:rPr>
          <w:delText xml:space="preserve"> </w:delText>
        </w:r>
      </w:del>
    </w:p>
    <w:p w14:paraId="1F90CB28" w14:textId="362725A8" w:rsidR="009939A4" w:rsidRPr="00981D30" w:rsidDel="00647A92" w:rsidRDefault="008F769B" w:rsidP="009939A4">
      <w:pPr>
        <w:spacing w:line="480" w:lineRule="auto"/>
        <w:ind w:firstLine="720"/>
        <w:jc w:val="both"/>
        <w:rPr>
          <w:del w:id="41" w:author="Maarten Wensink" w:date="2017-07-05T10:48:00Z"/>
          <w:rFonts w:cs="Times New Roman"/>
        </w:rPr>
      </w:pPr>
      <w:commentRangeStart w:id="42"/>
      <w:del w:id="43" w:author="Maarten Wensink" w:date="2017-07-05T10:48:00Z">
        <w:r w:rsidRPr="00981D30" w:rsidDel="00647A92">
          <w:rPr>
            <w:rFonts w:cs="Times New Roman"/>
          </w:rPr>
          <w:delText xml:space="preserve">Lifespan inequality is a dimension </w:delText>
        </w:r>
        <w:r w:rsidR="00375BF4" w:rsidRPr="00981D30" w:rsidDel="00647A92">
          <w:rPr>
            <w:rFonts w:cs="Times New Roman"/>
          </w:rPr>
          <w:delText xml:space="preserve">of health that refers to </w:delText>
        </w:r>
        <w:commentRangeStart w:id="44"/>
        <w:r w:rsidR="00375BF4" w:rsidRPr="00981D30" w:rsidDel="00647A92">
          <w:rPr>
            <w:rFonts w:cs="Times New Roman"/>
          </w:rPr>
          <w:delText>the ultimate difference</w:delText>
        </w:r>
        <w:r w:rsidRPr="00981D30" w:rsidDel="00647A92">
          <w:rPr>
            <w:rFonts w:cs="Times New Roman"/>
          </w:rPr>
          <w:delText xml:space="preserve"> between individuals</w:delText>
        </w:r>
        <w:commentRangeEnd w:id="44"/>
        <w:r w:rsidR="00276873" w:rsidDel="00647A92">
          <w:rPr>
            <w:rStyle w:val="CommentReference"/>
          </w:rPr>
          <w:commentReference w:id="44"/>
        </w:r>
        <w:r w:rsidRPr="00981D30" w:rsidDel="00647A92">
          <w:rPr>
            <w:rFonts w:cs="Times New Roman"/>
          </w:rPr>
          <w:delText xml:space="preserve"> in a population</w:delText>
        </w:r>
        <w:r w:rsidR="00375BF4" w:rsidRPr="00981D30" w:rsidDel="00647A92">
          <w:rPr>
            <w:rFonts w:cs="Times New Roman"/>
          </w:rPr>
          <w:delText>: the age at death</w:delText>
        </w:r>
        <w:r w:rsidR="002F491B" w:rsidRPr="00981D30" w:rsidDel="00647A92">
          <w:rPr>
            <w:rFonts w:cs="Times New Roman"/>
          </w:rPr>
          <w:delText xml:space="preserve"> </w:delText>
        </w:r>
        <w:r w:rsidR="002F491B" w:rsidRPr="00981D30" w:rsidDel="00647A92">
          <w:rPr>
            <w:rFonts w:cs="Times New Roman"/>
          </w:rPr>
          <w:fldChar w:fldCharType="begin"/>
        </w:r>
        <w:r w:rsidR="002F491B" w:rsidRPr="00981D30" w:rsidDel="00647A92">
          <w:rPr>
            <w:rFonts w:cs="Times New Roman"/>
          </w:rPr>
          <w:delInstrText xml:space="preserve"> ADDIN EN.CITE &lt;EndNote&gt;&lt;Cite&gt;&lt;Author&gt;Tuljapurkar&lt;/Author&gt;&lt;Year&gt;2011&lt;/Year&gt;&lt;RecNum&gt;111&lt;/RecNum&gt;&lt;DisplayText&gt;(4)&lt;/DisplayText&gt;&lt;record&gt;&lt;rec-number&gt;111&lt;/rec-number&gt;&lt;foreign-keys&gt;&lt;key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delInstrText>
        </w:r>
        <w:r w:rsidR="002F491B" w:rsidRPr="00981D30" w:rsidDel="00647A92">
          <w:rPr>
            <w:rFonts w:cs="Times New Roman"/>
          </w:rPr>
          <w:fldChar w:fldCharType="separate"/>
        </w:r>
        <w:r w:rsidR="002F491B" w:rsidRPr="00981D30" w:rsidDel="00647A92">
          <w:rPr>
            <w:rFonts w:cs="Times New Roman"/>
          </w:rPr>
          <w:delText>(4)</w:delText>
        </w:r>
        <w:r w:rsidR="002F491B" w:rsidRPr="00981D30" w:rsidDel="00647A92">
          <w:rPr>
            <w:rFonts w:cs="Times New Roman"/>
          </w:rPr>
          <w:fldChar w:fldCharType="end"/>
        </w:r>
        <w:r w:rsidRPr="00981D30" w:rsidDel="00647A92">
          <w:rPr>
            <w:rFonts w:cs="Times New Roman"/>
          </w:rPr>
          <w:delText>.</w:delText>
        </w:r>
        <w:r w:rsidR="009939A4" w:rsidRPr="00981D30" w:rsidDel="00647A92">
          <w:rPr>
            <w:rFonts w:cs="Times New Roman"/>
          </w:rPr>
          <w:delText xml:space="preserve"> It expresses the uncertainty surrounding lifetimes and has been negatively associated with life expectancy in several developed countries and regions </w:delText>
        </w:r>
        <w:r w:rsidR="009939A4" w:rsidRPr="00981D30" w:rsidDel="00647A92">
          <w:rPr>
            <w:rFonts w:cs="Times New Roman"/>
          </w:rPr>
          <w:fldChar w:fldCharType="begin"/>
        </w:r>
        <w:r w:rsidR="009939A4" w:rsidRPr="00981D30" w:rsidDel="00647A92">
          <w:rPr>
            <w:rFonts w:cs="Times New Roman"/>
          </w:rPr>
          <w:delInstrText xml:space="preserve"> ADDIN EN.CITE &lt;EndNote&gt;&lt;Cite&gt;&lt;Author&gt;Smits&lt;/Author&gt;&lt;Year&gt;2009&lt;/Year&gt;&lt;RecNum&gt;6&lt;/RecNum&gt;&lt;DisplayText&gt;(5, 6)&lt;/DisplayText&gt;&lt;record&gt;&lt;rec-number&gt;6&lt;/rec-number&gt;&lt;foreign-keys&gt;&lt;key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delInstrText>
        </w:r>
        <w:r w:rsidR="009939A4" w:rsidRPr="00981D30" w:rsidDel="00647A92">
          <w:rPr>
            <w:rFonts w:cs="Times New Roman"/>
          </w:rPr>
          <w:fldChar w:fldCharType="separate"/>
        </w:r>
        <w:r w:rsidR="009939A4" w:rsidRPr="00981D30" w:rsidDel="00647A92">
          <w:rPr>
            <w:rFonts w:cs="Times New Roman"/>
            <w:noProof/>
          </w:rPr>
          <w:delText>(5, 6)</w:delText>
        </w:r>
        <w:r w:rsidR="009939A4" w:rsidRPr="00981D30" w:rsidDel="00647A92">
          <w:rPr>
            <w:rFonts w:cs="Times New Roman"/>
          </w:rPr>
          <w:fldChar w:fldCharType="end"/>
        </w:r>
        <w:r w:rsidR="009939A4" w:rsidRPr="00981D30" w:rsidDel="00647A92">
          <w:rPr>
            <w:rFonts w:cs="Times New Roman"/>
          </w:rPr>
          <w:delText xml:space="preserve">. </w:delText>
        </w:r>
        <w:commentRangeEnd w:id="42"/>
        <w:r w:rsidR="004F63BB" w:rsidDel="00647A92">
          <w:rPr>
            <w:rStyle w:val="CommentReference"/>
          </w:rPr>
          <w:commentReference w:id="42"/>
        </w:r>
      </w:del>
    </w:p>
    <w:p w14:paraId="5A172E8A" w14:textId="63AC4708" w:rsidR="003C22DE" w:rsidDel="00582A79" w:rsidRDefault="009939A4" w:rsidP="003C22DE">
      <w:pPr>
        <w:spacing w:line="480" w:lineRule="auto"/>
        <w:ind w:firstLine="720"/>
        <w:jc w:val="both"/>
        <w:rPr>
          <w:del w:id="45" w:author="Maarten Wensink" w:date="2017-07-05T11:07:00Z"/>
          <w:rFonts w:cs="Times New Roman"/>
        </w:rPr>
      </w:pPr>
      <w:r w:rsidRPr="00981D30">
        <w:rPr>
          <w:rFonts w:cs="Times New Roman"/>
        </w:rPr>
        <w:t xml:space="preserve">Since lifespan inequality </w:t>
      </w:r>
      <w:r w:rsidR="008F769B" w:rsidRPr="00981D30">
        <w:rPr>
          <w:rFonts w:cs="Times New Roman"/>
        </w:rPr>
        <w:t>addresses the growing interest in health inequalities and its linkage with health</w:t>
      </w:r>
      <w:r w:rsidR="00375BF4" w:rsidRPr="00981D30">
        <w:rPr>
          <w:rFonts w:cs="Times New Roman"/>
        </w:rPr>
        <w:t xml:space="preserve"> and social</w:t>
      </w:r>
      <w:r w:rsidR="008F769B" w:rsidRPr="00981D30">
        <w:rPr>
          <w:rFonts w:cs="Times New Roman"/>
        </w:rPr>
        <w:t xml:space="preserve"> behaviors </w:t>
      </w:r>
      <w:r w:rsidR="007452CB" w:rsidRPr="00981D30">
        <w:rPr>
          <w:rFonts w:cs="Times New Roman"/>
        </w:rPr>
        <w:fldChar w:fldCharType="begin"/>
      </w:r>
      <w:r w:rsidR="00647A92">
        <w:rPr>
          <w:rFonts w:cs="Times New Roman"/>
        </w:rPr>
        <w:instrText xml:space="preserve"> ADDIN EN.CITE &lt;EndNote&gt;&lt;Cite&gt;&lt;Author&gt;Marmot&lt;/Author&gt;&lt;Year&gt;2001&lt;/Year&gt;&lt;RecNum&gt;69&lt;/RecNum&gt;&lt;DisplayText&gt;(5)&lt;/DisplayText&gt;&lt;record&gt;&lt;rec-number&gt;69&lt;/rec-number&gt;&lt;foreign-keys&gt;&lt;key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sidR="007452CB" w:rsidRPr="00981D30">
        <w:rPr>
          <w:rFonts w:cs="Times New Roman"/>
        </w:rPr>
        <w:fldChar w:fldCharType="separate"/>
      </w:r>
      <w:r w:rsidR="00647A92">
        <w:rPr>
          <w:rFonts w:cs="Times New Roman"/>
          <w:noProof/>
        </w:rPr>
        <w:t>(5)</w:t>
      </w:r>
      <w:r w:rsidR="007452CB" w:rsidRPr="00981D30">
        <w:rPr>
          <w:rFonts w:cs="Times New Roman"/>
        </w:rPr>
        <w:fldChar w:fldCharType="end"/>
      </w:r>
      <w:r w:rsidRPr="00981D30">
        <w:rPr>
          <w:rFonts w:cs="Times New Roman"/>
        </w:rPr>
        <w:t xml:space="preserve">, </w:t>
      </w:r>
      <w:ins w:id="46" w:author="Maarten Wensink" w:date="2017-07-05T10:49:00Z">
        <w:r w:rsidR="00A6590F">
          <w:rPr>
            <w:rFonts w:cs="Times New Roman"/>
          </w:rPr>
          <w:t>we</w:t>
        </w:r>
      </w:ins>
      <w:del w:id="47" w:author="Maarten Wensink" w:date="2017-07-05T10:49:00Z">
        <w:r w:rsidRPr="00981D30" w:rsidDel="00A6590F">
          <w:rPr>
            <w:rFonts w:cs="Times New Roman"/>
          </w:rPr>
          <w:delText>it is imperativ</w:delText>
        </w:r>
      </w:del>
      <w:del w:id="48" w:author="Maarten Wensink" w:date="2017-07-05T10:50:00Z">
        <w:r w:rsidRPr="00981D30" w:rsidDel="00A6590F">
          <w:rPr>
            <w:rFonts w:cs="Times New Roman"/>
          </w:rPr>
          <w:delText xml:space="preserve">e to </w:delText>
        </w:r>
      </w:del>
      <w:ins w:id="49" w:author="Maarten Wensink" w:date="2017-07-05T10:50:00Z">
        <w:r w:rsidR="00A6590F">
          <w:rPr>
            <w:rFonts w:cs="Times New Roman"/>
          </w:rPr>
          <w:t xml:space="preserve"> </w:t>
        </w:r>
      </w:ins>
      <w:r w:rsidRPr="00981D30">
        <w:rPr>
          <w:rFonts w:cs="Times New Roman"/>
        </w:rPr>
        <w:t>analyze</w:t>
      </w:r>
      <w:ins w:id="50" w:author="Maarten Wensink" w:date="2017-07-05T11:12:00Z">
        <w:r w:rsidR="00582A79">
          <w:rPr>
            <w:rFonts w:cs="Times New Roman"/>
          </w:rPr>
          <w:t>d</w:t>
        </w:r>
      </w:ins>
      <w:r w:rsidRPr="00981D30">
        <w:rPr>
          <w:rFonts w:cs="Times New Roman"/>
        </w:rPr>
        <w:t xml:space="preserve"> if the stagnation of Danish female life expectancy in the second half of the 20</w:t>
      </w:r>
      <w:r w:rsidRPr="00981D30">
        <w:rPr>
          <w:rFonts w:cs="Times New Roman"/>
          <w:vertAlign w:val="superscript"/>
        </w:rPr>
        <w:t>th</w:t>
      </w:r>
      <w:r w:rsidRPr="00981D30">
        <w:rPr>
          <w:rFonts w:cs="Times New Roman"/>
        </w:rPr>
        <w:t xml:space="preserve"> century, and the most recent improvements in mortality, were accompanied by</w:t>
      </w:r>
      <w:del w:id="51" w:author="Maarten Wensink" w:date="2017-07-05T11:13:00Z">
        <w:r w:rsidRPr="00981D30" w:rsidDel="00582A79">
          <w:rPr>
            <w:rFonts w:cs="Times New Roman"/>
          </w:rPr>
          <w:delText xml:space="preserve"> pres</w:delText>
        </w:r>
      </w:del>
      <w:del w:id="52" w:author="Maarten Wensink" w:date="2017-07-05T11:12:00Z">
        <w:r w:rsidRPr="00981D30" w:rsidDel="00582A79">
          <w:rPr>
            <w:rFonts w:cs="Times New Roman"/>
          </w:rPr>
          <w:delText>umed</w:delText>
        </w:r>
      </w:del>
      <w:r w:rsidRPr="00981D30">
        <w:rPr>
          <w:rFonts w:cs="Times New Roman"/>
        </w:rPr>
        <w:t xml:space="preserve"> higher levels of lifespan inequality during the period of stagnation, and </w:t>
      </w:r>
      <w:ins w:id="53" w:author="Maarten Wensink" w:date="2017-07-05T10:50:00Z">
        <w:r w:rsidR="00A6590F">
          <w:rPr>
            <w:rFonts w:cs="Times New Roman"/>
          </w:rPr>
          <w:t>lowering levels</w:t>
        </w:r>
      </w:ins>
      <w:del w:id="54" w:author="Maarten Wensink" w:date="2017-07-05T10:50:00Z">
        <w:r w:rsidRPr="00981D30" w:rsidDel="00A6590F">
          <w:rPr>
            <w:rFonts w:cs="Times New Roman"/>
          </w:rPr>
          <w:delText>improvements</w:delText>
        </w:r>
      </w:del>
      <w:r w:rsidRPr="00981D30">
        <w:rPr>
          <w:rFonts w:cs="Times New Roman"/>
        </w:rPr>
        <w:t xml:space="preserve"> thereafter. </w:t>
      </w:r>
      <w:r w:rsidR="006C2776" w:rsidRPr="00981D30">
        <w:rPr>
          <w:rFonts w:cs="Times New Roman"/>
        </w:rPr>
        <w:t xml:space="preserve">In this </w:t>
      </w:r>
      <w:r w:rsidR="00981D30" w:rsidRPr="00981D30">
        <w:rPr>
          <w:rFonts w:cs="Times New Roman"/>
        </w:rPr>
        <w:t>article</w:t>
      </w:r>
      <w:r w:rsidR="006C2776" w:rsidRPr="00981D30">
        <w:rPr>
          <w:rFonts w:cs="Times New Roman"/>
        </w:rPr>
        <w:t>, we</w:t>
      </w:r>
      <w:r w:rsidR="002F491B" w:rsidRPr="00981D30">
        <w:rPr>
          <w:rFonts w:cs="Times New Roman"/>
        </w:rPr>
        <w:t xml:space="preserve"> analyze trends in lifespan inequality above age </w:t>
      </w:r>
      <w:commentRangeStart w:id="55"/>
      <w:commentRangeStart w:id="56"/>
      <w:r w:rsidR="00F35192">
        <w:rPr>
          <w:rFonts w:cs="Times New Roman"/>
        </w:rPr>
        <w:t>(</w:t>
      </w:r>
      <w:r w:rsidR="002F491B" w:rsidRPr="00981D30">
        <w:rPr>
          <w:rFonts w:cs="Times New Roman"/>
        </w:rPr>
        <w:t>15</w:t>
      </w:r>
      <w:r w:rsidR="00F35192">
        <w:rPr>
          <w:rFonts w:cs="Times New Roman"/>
        </w:rPr>
        <w:t>,30,50)</w:t>
      </w:r>
      <w:r w:rsidR="00B66DBA" w:rsidRPr="00981D30">
        <w:rPr>
          <w:rFonts w:cs="Times New Roman"/>
        </w:rPr>
        <w:t>?</w:t>
      </w:r>
      <w:commentRangeEnd w:id="55"/>
      <w:r w:rsidR="00F35192">
        <w:rPr>
          <w:rStyle w:val="CommentReference"/>
        </w:rPr>
        <w:commentReference w:id="55"/>
      </w:r>
      <w:commentRangeEnd w:id="56"/>
      <w:r w:rsidR="00A6590F">
        <w:rPr>
          <w:rStyle w:val="CommentReference"/>
        </w:rPr>
        <w:commentReference w:id="56"/>
      </w:r>
      <w:r w:rsidR="002F491B" w:rsidRPr="00981D30">
        <w:rPr>
          <w:rFonts w:cs="Times New Roman"/>
        </w:rPr>
        <w:t xml:space="preserve"> since the 1960’s. We disentangle</w:t>
      </w:r>
      <w:ins w:id="57" w:author="Maarten Wensink" w:date="2017-07-05T11:14:00Z">
        <w:r w:rsidR="00582A79">
          <w:rPr>
            <w:rFonts w:cs="Times New Roman"/>
          </w:rPr>
          <w:t>d</w:t>
        </w:r>
      </w:ins>
      <w:r w:rsidR="002F491B" w:rsidRPr="00981D30">
        <w:rPr>
          <w:rFonts w:cs="Times New Roman"/>
        </w:rPr>
        <w:t xml:space="preserve"> the effect of</w:t>
      </w:r>
      <w:del w:id="58" w:author="Maarten Wensink" w:date="2017-07-05T10:56:00Z">
        <w:r w:rsidR="002F491B" w:rsidRPr="00981D30" w:rsidDel="00A6590F">
          <w:rPr>
            <w:rFonts w:cs="Times New Roman"/>
          </w:rPr>
          <w:delText xml:space="preserve"> specific</w:delText>
        </w:r>
      </w:del>
      <w:r w:rsidR="002F491B" w:rsidRPr="00981D30">
        <w:rPr>
          <w:rFonts w:cs="Times New Roman"/>
        </w:rPr>
        <w:t xml:space="preserve"> causes of death</w:t>
      </w:r>
      <w:ins w:id="59" w:author="Maarten Wensink" w:date="2017-07-05T10:55:00Z">
        <w:r w:rsidR="00A6590F">
          <w:rPr>
            <w:rFonts w:cs="Times New Roman"/>
          </w:rPr>
          <w:t xml:space="preserve"> </w:t>
        </w:r>
        <w:commentRangeStart w:id="60"/>
        <w:r w:rsidR="00A6590F">
          <w:rPr>
            <w:rFonts w:cs="Times New Roman"/>
          </w:rPr>
          <w:t>(</w:t>
        </w:r>
      </w:ins>
      <w:ins w:id="61" w:author="Maarten Wensink" w:date="2017-07-05T11:06:00Z">
        <w:r w:rsidR="00CB7255">
          <w:rPr>
            <w:rFonts w:cs="Times New Roman"/>
          </w:rPr>
          <w:t xml:space="preserve">external, </w:t>
        </w:r>
      </w:ins>
      <w:ins w:id="62" w:author="Maarten Wensink" w:date="2017-07-05T10:56:00Z">
        <w:r w:rsidR="00A6590F">
          <w:rPr>
            <w:rFonts w:cs="Times New Roman"/>
          </w:rPr>
          <w:t>cardi</w:t>
        </w:r>
      </w:ins>
      <w:ins w:id="63" w:author="Maarten Wensink" w:date="2017-07-05T11:06:00Z">
        <w:r w:rsidR="00CB7255">
          <w:rPr>
            <w:rFonts w:cs="Times New Roman"/>
          </w:rPr>
          <w:t>o</w:t>
        </w:r>
      </w:ins>
      <w:ins w:id="64" w:author="Maarten Wensink" w:date="2017-07-05T10:56:00Z">
        <w:r w:rsidR="00A6590F">
          <w:rPr>
            <w:rFonts w:cs="Times New Roman"/>
          </w:rPr>
          <w:t>vascular, neoplasm,</w:t>
        </w:r>
      </w:ins>
      <w:ins w:id="65" w:author="Maarten Wensink" w:date="2017-07-05T10:57:00Z">
        <w:r w:rsidR="00A6590F">
          <w:rPr>
            <w:rFonts w:cs="Times New Roman"/>
          </w:rPr>
          <w:t xml:space="preserve"> other</w:t>
        </w:r>
      </w:ins>
      <w:ins w:id="66" w:author="Maarten Wensink" w:date="2017-07-05T10:55:00Z">
        <w:r w:rsidR="00A6590F">
          <w:rPr>
            <w:rFonts w:cs="Times New Roman"/>
          </w:rPr>
          <w:t>)</w:t>
        </w:r>
      </w:ins>
      <w:r w:rsidR="002F491B" w:rsidRPr="00981D30">
        <w:rPr>
          <w:rFonts w:cs="Times New Roman"/>
        </w:rPr>
        <w:t xml:space="preserve"> </w:t>
      </w:r>
      <w:commentRangeEnd w:id="60"/>
      <w:r w:rsidR="009044AA">
        <w:rPr>
          <w:rStyle w:val="CommentReference"/>
        </w:rPr>
        <w:commentReference w:id="60"/>
      </w:r>
      <w:r w:rsidR="002F491B" w:rsidRPr="00981D30">
        <w:rPr>
          <w:rFonts w:cs="Times New Roman"/>
        </w:rPr>
        <w:t xml:space="preserve">on </w:t>
      </w:r>
      <w:r w:rsidR="00981D30" w:rsidRPr="00981D30">
        <w:rPr>
          <w:rFonts w:cs="Times New Roman"/>
        </w:rPr>
        <w:t>the unpredictability of life</w:t>
      </w:r>
      <w:r w:rsidR="002F491B" w:rsidRPr="00981D30">
        <w:rPr>
          <w:rFonts w:cs="Times New Roman"/>
        </w:rPr>
        <w:t>, before, during and after the stagnation of female life expectancy in Denmark using</w:t>
      </w:r>
      <w:ins w:id="67" w:author="Maarten Wensink" w:date="2017-07-05T10:57:00Z">
        <w:r w:rsidR="00CB7255">
          <w:rPr>
            <w:rFonts w:cs="Times New Roman"/>
          </w:rPr>
          <w:t xml:space="preserve"> demographic</w:t>
        </w:r>
      </w:ins>
      <w:r w:rsidR="002F491B" w:rsidRPr="00981D30">
        <w:rPr>
          <w:rFonts w:cs="Times New Roman"/>
        </w:rPr>
        <w:t xml:space="preserve"> decomposition</w:t>
      </w:r>
      <w:del w:id="68" w:author="Maarten Wensink" w:date="2017-07-05T10:57:00Z">
        <w:r w:rsidR="002F491B" w:rsidRPr="00981D30" w:rsidDel="00CB7255">
          <w:rPr>
            <w:rFonts w:cs="Times New Roman"/>
          </w:rPr>
          <w:delText xml:space="preserve"> and demographic</w:delText>
        </w:r>
      </w:del>
      <w:r w:rsidR="002F491B" w:rsidRPr="00981D30">
        <w:rPr>
          <w:rFonts w:cs="Times New Roman"/>
        </w:rPr>
        <w:t xml:space="preserve"> techniques. We </w:t>
      </w:r>
      <w:r w:rsidR="00F4012A" w:rsidRPr="00981D30">
        <w:rPr>
          <w:rFonts w:cs="Times New Roman"/>
        </w:rPr>
        <w:t>hypothesize</w:t>
      </w:r>
      <w:ins w:id="69" w:author="Maarten Wensink" w:date="2017-07-05T11:14:00Z">
        <w:r w:rsidR="00582A79">
          <w:rPr>
            <w:rFonts w:cs="Times New Roman"/>
          </w:rPr>
          <w:t>d</w:t>
        </w:r>
      </w:ins>
      <w:r w:rsidR="00F4012A" w:rsidRPr="00981D30">
        <w:rPr>
          <w:rFonts w:cs="Times New Roman"/>
        </w:rPr>
        <w:t xml:space="preserve"> that </w:t>
      </w:r>
      <w:ins w:id="70" w:author="Maarten Wensink" w:date="2017-07-05T11:07:00Z">
        <w:r w:rsidR="00CB7255">
          <w:rPr>
            <w:rFonts w:cs="Times New Roman"/>
          </w:rPr>
          <w:t>when</w:t>
        </w:r>
      </w:ins>
      <w:del w:id="71" w:author="Maarten Wensink" w:date="2017-07-05T11:07:00Z">
        <w:r w:rsidR="00F4012A" w:rsidRPr="00981D30" w:rsidDel="00CB7255">
          <w:rPr>
            <w:rFonts w:cs="Times New Roman"/>
          </w:rPr>
          <w:delText>although</w:delText>
        </w:r>
      </w:del>
      <w:r w:rsidR="00F4012A" w:rsidRPr="00981D30">
        <w:rPr>
          <w:rFonts w:cs="Times New Roman"/>
        </w:rPr>
        <w:t xml:space="preserve"> life expectancy stagnated between the mid-1970’s and the mid-1990’s, lifespan inequality</w:t>
      </w:r>
      <w:del w:id="72" w:author="Maarten Wensink" w:date="2017-07-05T11:07:00Z">
        <w:r w:rsidR="00F4012A" w:rsidRPr="00981D30" w:rsidDel="00CB7255">
          <w:rPr>
            <w:rFonts w:cs="Times New Roman"/>
          </w:rPr>
          <w:delText xml:space="preserve"> could have</w:delText>
        </w:r>
      </w:del>
      <w:r w:rsidR="00F4012A" w:rsidRPr="00981D30">
        <w:rPr>
          <w:rFonts w:cs="Times New Roman"/>
        </w:rPr>
        <w:t xml:space="preserve"> increased</w:t>
      </w:r>
      <w:ins w:id="73" w:author="Maarten Wensink" w:date="2017-07-05T11:15:00Z">
        <w:r w:rsidR="00582A79">
          <w:rPr>
            <w:rFonts w:cs="Times New Roman"/>
          </w:rPr>
          <w:t>, probably</w:t>
        </w:r>
      </w:ins>
      <w:del w:id="74" w:author="Maarten Wensink" w:date="2017-07-05T11:07:00Z">
        <w:r w:rsidR="00F4012A" w:rsidRPr="00981D30" w:rsidDel="00CB7255">
          <w:rPr>
            <w:rFonts w:cs="Times New Roman"/>
          </w:rPr>
          <w:delText xml:space="preserve"> throughout this period</w:delText>
        </w:r>
      </w:del>
      <w:del w:id="75" w:author="Maarten Wensink" w:date="2017-07-05T10:58:00Z">
        <w:r w:rsidR="00F4012A" w:rsidRPr="00981D30" w:rsidDel="00CB7255">
          <w:rPr>
            <w:rFonts w:cs="Times New Roman"/>
          </w:rPr>
          <w:delText>. We pose such hypothesis b</w:delText>
        </w:r>
      </w:del>
      <w:del w:id="76" w:author="Maarten Wensink" w:date="2017-07-05T11:15:00Z">
        <w:r w:rsidR="00F4012A" w:rsidRPr="00981D30" w:rsidDel="00582A79">
          <w:rPr>
            <w:rFonts w:cs="Times New Roman"/>
          </w:rPr>
          <w:delText>ecause</w:delText>
        </w:r>
      </w:del>
      <w:ins w:id="77" w:author="Maarten Wensink" w:date="2017-07-05T11:15:00Z">
        <w:r w:rsidR="00582A79">
          <w:rPr>
            <w:rFonts w:cs="Times New Roman"/>
          </w:rPr>
          <w:t xml:space="preserve"> due to </w:t>
        </w:r>
      </w:ins>
      <w:del w:id="78" w:author="Maarten Wensink" w:date="2017-07-05T11:15:00Z">
        <w:r w:rsidR="00F4012A" w:rsidRPr="00981D30" w:rsidDel="00582A79">
          <w:rPr>
            <w:rFonts w:cs="Times New Roman"/>
          </w:rPr>
          <w:delText xml:space="preserve"> higher prevalence of </w:delText>
        </w:r>
      </w:del>
      <w:r w:rsidR="00F4012A" w:rsidRPr="00981D30">
        <w:rPr>
          <w:rFonts w:cs="Times New Roman"/>
        </w:rPr>
        <w:t>smoking</w:t>
      </w:r>
      <w:del w:id="79" w:author="Maarten Wensink" w:date="2017-07-05T11:07:00Z">
        <w:r w:rsidR="00F4012A" w:rsidRPr="00981D30" w:rsidDel="00582A79">
          <w:rPr>
            <w:rFonts w:cs="Times New Roman"/>
          </w:rPr>
          <w:delText xml:space="preserve"> </w:delText>
        </w:r>
      </w:del>
      <w:del w:id="80" w:author="Maarten Wensink" w:date="2017-07-05T10:58:00Z">
        <w:r w:rsidR="00B66DBA" w:rsidRPr="00981D30" w:rsidDel="00CB7255">
          <w:rPr>
            <w:rFonts w:cs="Times New Roman"/>
          </w:rPr>
          <w:delText xml:space="preserve">is associated with increased overall adult mortality, which </w:delText>
        </w:r>
      </w:del>
      <w:del w:id="81" w:author="Maarten Wensink" w:date="2017-07-05T11:07:00Z">
        <w:r w:rsidR="00B66DBA" w:rsidRPr="00981D30" w:rsidDel="00582A79">
          <w:rPr>
            <w:rFonts w:cs="Times New Roman"/>
          </w:rPr>
          <w:delText xml:space="preserve">would cause higher lifespan </w:delText>
        </w:r>
        <w:r w:rsidR="009E6E4E" w:rsidRPr="00981D30" w:rsidDel="00582A79">
          <w:rPr>
            <w:rFonts w:cs="Times New Roman"/>
          </w:rPr>
          <w:delText>inequality</w:delText>
        </w:r>
        <w:r w:rsidR="009E6E4E" w:rsidDel="00582A79">
          <w:rPr>
            <w:rFonts w:cs="Times New Roman"/>
          </w:rPr>
          <w:delText>.</w:delText>
        </w:r>
        <w:r w:rsidR="00B66DBA" w:rsidRPr="00981D30" w:rsidDel="00582A79">
          <w:rPr>
            <w:rFonts w:cs="Times New Roman"/>
          </w:rPr>
          <w:delText xml:space="preserve"> </w:delText>
        </w:r>
      </w:del>
    </w:p>
    <w:p w14:paraId="7CD83A47" w14:textId="4D2C2529" w:rsidR="00CB7255" w:rsidRDefault="00582A79" w:rsidP="00582A79">
      <w:pPr>
        <w:spacing w:line="480" w:lineRule="auto"/>
        <w:ind w:firstLine="720"/>
        <w:jc w:val="both"/>
        <w:rPr>
          <w:ins w:id="82" w:author="Maarten Wensink" w:date="2017-07-05T10:59:00Z"/>
          <w:b/>
        </w:rPr>
        <w:pPrChange w:id="83" w:author="Maarten Wensink" w:date="2017-07-05T11:07:00Z">
          <w:pPr/>
        </w:pPrChange>
      </w:pPr>
      <w:ins w:id="84" w:author="Maarten Wensink" w:date="2017-07-05T11:07:00Z">
        <w:r>
          <w:rPr>
            <w:b/>
          </w:rPr>
          <w:t>.</w:t>
        </w:r>
      </w:ins>
    </w:p>
    <w:p w14:paraId="6EA9D638" w14:textId="77777777" w:rsidR="00582A79" w:rsidRDefault="00582A79">
      <w:pPr>
        <w:rPr>
          <w:ins w:id="85" w:author="Maarten Wensink" w:date="2017-07-05T11:08:00Z"/>
          <w:b/>
        </w:rPr>
      </w:pPr>
      <w:ins w:id="86" w:author="Maarten Wensink" w:date="2017-07-05T11:08:00Z">
        <w:r>
          <w:rPr>
            <w:b/>
            <w:i/>
            <w:iCs/>
          </w:rPr>
          <w:br w:type="page"/>
        </w:r>
      </w:ins>
    </w:p>
    <w:p w14:paraId="2B795EEF" w14:textId="6867BC25" w:rsidR="003C22DE" w:rsidRPr="003C22DE" w:rsidRDefault="00981D30" w:rsidP="003C22DE">
      <w:pPr>
        <w:pStyle w:val="Subtitle"/>
        <w:spacing w:line="480" w:lineRule="auto"/>
        <w:rPr>
          <w:rFonts w:asciiTheme="minorHAnsi" w:eastAsiaTheme="minorHAnsi" w:hAnsiTheme="minorHAnsi" w:cstheme="minorBidi"/>
          <w:b/>
          <w:i w:val="0"/>
          <w:iCs w:val="0"/>
          <w:color w:val="auto"/>
          <w:spacing w:val="0"/>
          <w:sz w:val="22"/>
          <w:szCs w:val="22"/>
        </w:rPr>
      </w:pPr>
      <w:r w:rsidRPr="003C22DE">
        <w:rPr>
          <w:rFonts w:asciiTheme="minorHAnsi" w:eastAsiaTheme="minorHAnsi" w:hAnsiTheme="minorHAnsi" w:cstheme="minorBidi"/>
          <w:b/>
          <w:i w:val="0"/>
          <w:iCs w:val="0"/>
          <w:color w:val="auto"/>
          <w:spacing w:val="0"/>
          <w:sz w:val="22"/>
          <w:szCs w:val="22"/>
        </w:rPr>
        <w:lastRenderedPageBreak/>
        <w:t>D</w:t>
      </w:r>
      <w:r w:rsidR="002F3ACA" w:rsidRPr="003C22DE">
        <w:rPr>
          <w:rFonts w:asciiTheme="minorHAnsi" w:eastAsiaTheme="minorHAnsi" w:hAnsiTheme="minorHAnsi" w:cstheme="minorBidi"/>
          <w:b/>
          <w:i w:val="0"/>
          <w:iCs w:val="0"/>
          <w:color w:val="auto"/>
          <w:spacing w:val="0"/>
          <w:sz w:val="22"/>
          <w:szCs w:val="22"/>
        </w:rPr>
        <w:t>ata and Methods</w:t>
      </w:r>
    </w:p>
    <w:p w14:paraId="1475ED8F" w14:textId="368427D0" w:rsidR="003C22DE" w:rsidRDefault="00981D30" w:rsidP="003C22DE">
      <w:pPr>
        <w:autoSpaceDE w:val="0"/>
        <w:autoSpaceDN w:val="0"/>
        <w:adjustRightInd w:val="0"/>
        <w:spacing w:after="100" w:afterAutospacing="1" w:line="480" w:lineRule="auto"/>
        <w:jc w:val="both"/>
        <w:rPr>
          <w:rFonts w:cs="Times New Roman"/>
          <w:b/>
        </w:rPr>
      </w:pPr>
      <w:r>
        <w:rPr>
          <w:rFonts w:cs="Times New Roman"/>
        </w:rPr>
        <w:t>We use publicly available period lifetables from the Human Mortality Database</w:t>
      </w:r>
      <w:r w:rsidR="00F93781">
        <w:rPr>
          <w:rFonts w:cs="Times New Roman"/>
        </w:rPr>
        <w:t xml:space="preserve"> </w:t>
      </w:r>
      <w:r w:rsidR="00F35192">
        <w:rPr>
          <w:rFonts w:cs="Times New Roman"/>
        </w:rPr>
        <w:fldChar w:fldCharType="begin"/>
      </w:r>
      <w:r w:rsidR="00647A92">
        <w:rPr>
          <w:rFonts w:cs="Times New Roman"/>
        </w:rPr>
        <w:instrText xml:space="preserve"> ADDIN EN.CITE &lt;EndNote&gt;&lt;Cite&gt;&lt;Author&gt;Human Mortality Database. University of California&lt;/Author&gt;&lt;Year&gt;2017&lt;/Year&gt;&lt;RecNum&gt;13&lt;/RecNum&gt;&lt;DisplayText&gt;(6)&lt;/DisplayText&gt;&lt;record&gt;&lt;rec-number&gt;13&lt;/rec-number&gt;&lt;foreign-keys&gt;&lt;key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Pr>
          <w:rFonts w:cs="Times New Roman"/>
        </w:rPr>
        <w:fldChar w:fldCharType="separate"/>
      </w:r>
      <w:r w:rsidR="00647A92">
        <w:rPr>
          <w:rFonts w:cs="Times New Roman"/>
          <w:noProof/>
        </w:rPr>
        <w:t>(6)</w:t>
      </w:r>
      <w:r w:rsidR="00F35192">
        <w:rPr>
          <w:rFonts w:cs="Times New Roman"/>
        </w:rPr>
        <w:fldChar w:fldCharType="end"/>
      </w:r>
      <w:r>
        <w:rPr>
          <w:rFonts w:cs="Times New Roman"/>
        </w:rPr>
        <w:t xml:space="preserve"> for Denmark since 1960. These data contain </w:t>
      </w:r>
      <w:r w:rsidR="009E6E4E">
        <w:rPr>
          <w:rFonts w:cs="Times New Roman"/>
        </w:rPr>
        <w:t xml:space="preserve">high quality </w:t>
      </w:r>
      <w:r>
        <w:rPr>
          <w:rFonts w:cs="Times New Roman"/>
        </w:rPr>
        <w:t xml:space="preserve">information </w:t>
      </w:r>
      <w:r w:rsidR="00F35192">
        <w:rPr>
          <w:rFonts w:cs="Times New Roman"/>
        </w:rPr>
        <w:t>on</w:t>
      </w:r>
      <w:r>
        <w:rPr>
          <w:rFonts w:cs="Times New Roman"/>
        </w:rPr>
        <w:t xml:space="preserve"> lifetable’s measures, such as</w:t>
      </w:r>
      <w:r w:rsidR="00B054F4">
        <w:rPr>
          <w:rFonts w:cs="Times New Roman"/>
        </w:rPr>
        <w:t xml:space="preserve"> the</w:t>
      </w:r>
      <w:r>
        <w:rPr>
          <w:rFonts w:cs="Times New Roman"/>
        </w:rPr>
        <w:t xml:space="preserve"> death distribution, survival function and life expectancy, by single age and sex. </w:t>
      </w:r>
      <w:r w:rsidR="00893CC8">
        <w:rPr>
          <w:rFonts w:cs="Times New Roman"/>
        </w:rPr>
        <w:t xml:space="preserve">Cause-of-death data come from the World Health Organization Mortality Database </w:t>
      </w:r>
      <w:r w:rsidR="00893CC8">
        <w:rPr>
          <w:rFonts w:cs="Times New Roman"/>
        </w:rPr>
        <w:fldChar w:fldCharType="begin"/>
      </w:r>
      <w:r w:rsidR="00647A92">
        <w:rPr>
          <w:rFonts w:cs="Times New Roman"/>
        </w:rPr>
        <w:instrText xml:space="preserve"> ADDIN EN.CITE &lt;EndNote&gt;&lt;Cite&gt;&lt;Author&gt;Organization&lt;/Author&gt;&lt;Year&gt;2017&lt;/Year&gt;&lt;RecNum&gt;112&lt;/RecNum&gt;&lt;DisplayText&gt;(7)&lt;/DisplayText&gt;&lt;record&gt;&lt;rec-number&gt;112&lt;/rec-number&gt;&lt;foreign-keys&gt;&lt;key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893CC8">
        <w:rPr>
          <w:rFonts w:cs="Times New Roman"/>
        </w:rPr>
        <w:fldChar w:fldCharType="separate"/>
      </w:r>
      <w:r w:rsidR="00647A92">
        <w:rPr>
          <w:rFonts w:cs="Times New Roman"/>
          <w:noProof/>
        </w:rPr>
        <w:t>(7)</w:t>
      </w:r>
      <w:r w:rsidR="00893CC8">
        <w:rPr>
          <w:rFonts w:cs="Times New Roman"/>
        </w:rPr>
        <w:fldChar w:fldCharType="end"/>
      </w:r>
      <w:r w:rsidR="004071CC">
        <w:rPr>
          <w:rFonts w:cs="Times New Roman"/>
        </w:rPr>
        <w:t>.</w:t>
      </w:r>
      <w:r w:rsidR="009E6E4E">
        <w:rPr>
          <w:rFonts w:cs="Times New Roman"/>
        </w:rPr>
        <w:t xml:space="preserve"> [a short description of these data and ICD codes]</w:t>
      </w:r>
      <w:r w:rsidR="004071CC">
        <w:rPr>
          <w:rFonts w:cs="Times New Roman"/>
        </w:rPr>
        <w:t xml:space="preserve"> </w:t>
      </w:r>
      <w:r w:rsidR="003C22DE">
        <w:rPr>
          <w:rFonts w:cs="Times New Roman"/>
        </w:rPr>
        <w:t>.</w:t>
      </w:r>
    </w:p>
    <w:p w14:paraId="02D4120F" w14:textId="77777777" w:rsidR="003C22DE" w:rsidRDefault="005E392D" w:rsidP="003C22DE">
      <w:pPr>
        <w:autoSpaceDE w:val="0"/>
        <w:autoSpaceDN w:val="0"/>
        <w:adjustRightInd w:val="0"/>
        <w:spacing w:after="100" w:afterAutospacing="1" w:line="480" w:lineRule="auto"/>
        <w:jc w:val="both"/>
        <w:rPr>
          <w:rFonts w:cs="Times New Roman"/>
          <w:b/>
        </w:rPr>
      </w:pPr>
      <w:commentRangeStart w:id="87"/>
      <w:commentRangeStart w:id="88"/>
      <w:r w:rsidRPr="003C22DE">
        <w:rPr>
          <w:b/>
          <w:i/>
        </w:rPr>
        <w:t>Cause-of-death classification</w:t>
      </w:r>
      <w:commentRangeEnd w:id="87"/>
      <w:r w:rsidR="009E6E4E" w:rsidRPr="003C22DE">
        <w:rPr>
          <w:rStyle w:val="CommentReference"/>
          <w:b/>
          <w:i/>
          <w:iCs/>
        </w:rPr>
        <w:commentReference w:id="87"/>
      </w:r>
      <w:commentRangeEnd w:id="88"/>
      <w:r w:rsidR="00582A79">
        <w:rPr>
          <w:rStyle w:val="CommentReference"/>
        </w:rPr>
        <w:commentReference w:id="88"/>
      </w:r>
    </w:p>
    <w:p w14:paraId="3710AAFF" w14:textId="298D6F34" w:rsidR="003C22DE" w:rsidRPr="003C22DE" w:rsidRDefault="005E392D" w:rsidP="003C22DE">
      <w:pPr>
        <w:autoSpaceDE w:val="0"/>
        <w:autoSpaceDN w:val="0"/>
        <w:adjustRightInd w:val="0"/>
        <w:spacing w:after="100" w:afterAutospacing="1" w:line="480" w:lineRule="auto"/>
        <w:jc w:val="both"/>
        <w:rPr>
          <w:rFonts w:cs="Times New Roman"/>
          <w:b/>
        </w:rPr>
      </w:pPr>
      <w:r w:rsidRPr="00981D30">
        <w:rPr>
          <w:rFonts w:cs="Times New Roman"/>
        </w:rPr>
        <w:t xml:space="preserve">Originally, data on deaths were classified according to the International Classification of Diseases (ICD), revision 9 for years </w:t>
      </w:r>
      <w:r w:rsidR="00F63D5B">
        <w:rPr>
          <w:rFonts w:cs="Times New Roman"/>
        </w:rPr>
        <w:t>x and revision 10 for y</w:t>
      </w:r>
      <w:r w:rsidRPr="00981D30">
        <w:rPr>
          <w:rFonts w:cs="Times New Roman"/>
        </w:rPr>
        <w:t xml:space="preserve">. </w:t>
      </w:r>
      <w:r w:rsidR="00CC658F">
        <w:rPr>
          <w:rFonts w:cs="Times New Roman"/>
        </w:rPr>
        <w:t>We classify deaths as…</w:t>
      </w:r>
    </w:p>
    <w:p w14:paraId="73752D37" w14:textId="4BC09B3F" w:rsidR="003C22DE" w:rsidRPr="003C22DE" w:rsidRDefault="0047614E" w:rsidP="003C22DE">
      <w:pPr>
        <w:autoSpaceDE w:val="0"/>
        <w:autoSpaceDN w:val="0"/>
        <w:adjustRightInd w:val="0"/>
        <w:spacing w:after="100" w:afterAutospacing="1" w:line="480" w:lineRule="auto"/>
        <w:jc w:val="both"/>
        <w:rPr>
          <w:rFonts w:cs="Times New Roman"/>
          <w:b/>
          <w:i/>
        </w:rPr>
      </w:pPr>
      <w:commentRangeStart w:id="89"/>
      <w:commentRangeStart w:id="90"/>
      <w:r w:rsidRPr="003C22DE">
        <w:rPr>
          <w:rFonts w:cs="Times New Roman"/>
          <w:b/>
          <w:i/>
        </w:rPr>
        <w:t>Dispersion measure</w:t>
      </w:r>
      <w:commentRangeEnd w:id="89"/>
      <w:r w:rsidR="00B271DB" w:rsidRPr="003C22DE">
        <w:rPr>
          <w:rStyle w:val="CommentReference"/>
          <w:b/>
          <w:i/>
        </w:rPr>
        <w:commentReference w:id="89"/>
      </w:r>
      <w:commentRangeEnd w:id="90"/>
      <w:r w:rsidR="00582A79">
        <w:rPr>
          <w:rStyle w:val="CommentReference"/>
        </w:rPr>
        <w:commentReference w:id="90"/>
      </w:r>
    </w:p>
    <w:p w14:paraId="18FD8B6A" w14:textId="3DAB67DB" w:rsidR="00C068A9" w:rsidRPr="00530A90" w:rsidRDefault="003C22DE" w:rsidP="003C22DE">
      <w:pPr>
        <w:autoSpaceDE w:val="0"/>
        <w:autoSpaceDN w:val="0"/>
        <w:adjustRightInd w:val="0"/>
        <w:spacing w:after="100" w:afterAutospacing="1" w:line="480" w:lineRule="auto"/>
        <w:jc w:val="both"/>
        <w:rPr>
          <w:rFonts w:cs="Times New Roman"/>
          <w:b/>
        </w:rPr>
      </w:pPr>
      <w:r>
        <w:rPr>
          <w:rFonts w:cs="Times New Roman"/>
          <w:b/>
        </w:rPr>
        <w:t xml:space="preserve"> </w:t>
      </w:r>
      <w:r w:rsidR="00AD66A7" w:rsidRPr="00981D30">
        <w:rPr>
          <w:rFonts w:cs="Times New Roman"/>
        </w:rPr>
        <w:t xml:space="preserve">Several dispersion measures have been proposed to analyze lifespan </w:t>
      </w:r>
      <w:r>
        <w:rPr>
          <w:rFonts w:cs="Times New Roman"/>
        </w:rPr>
        <w:t>inequality</w:t>
      </w:r>
      <w:r w:rsidR="000B163F" w:rsidRPr="00981D30">
        <w:rPr>
          <w:rFonts w:cs="Times New Roman"/>
        </w:rPr>
        <w:t xml:space="preserve"> </w:t>
      </w:r>
      <w:r w:rsidR="000B163F" w:rsidRPr="00981D30">
        <w:rPr>
          <w:rFonts w:cs="Times New Roman"/>
        </w:rPr>
        <w:fldChar w:fldCharType="begin"/>
      </w:r>
      <w:r w:rsidR="00647A92">
        <w:rPr>
          <w:rFonts w:cs="Times New Roman"/>
        </w:rPr>
        <w:instrText xml:space="preserve"> ADDIN EN.CITE &lt;EndNote&gt;&lt;Cite&gt;&lt;Author&gt;van Raalte&lt;/Author&gt;&lt;Year&gt;2013&lt;/Year&gt;&lt;RecNum&gt;9&lt;/RecNum&gt;&lt;DisplayText&gt;(8)&lt;/DisplayText&gt;&lt;record&gt;&lt;rec-number&gt;9&lt;/rec-number&gt;&lt;foreign-keys&gt;&lt;key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981D30">
        <w:rPr>
          <w:rFonts w:cs="Times New Roman"/>
        </w:rPr>
        <w:fldChar w:fldCharType="separate"/>
      </w:r>
      <w:r w:rsidR="00647A92">
        <w:rPr>
          <w:rFonts w:cs="Times New Roman"/>
          <w:noProof/>
        </w:rPr>
        <w:t>(8)</w:t>
      </w:r>
      <w:r w:rsidR="000B163F" w:rsidRPr="00981D30">
        <w:rPr>
          <w:rFonts w:cs="Times New Roman"/>
        </w:rPr>
        <w:fldChar w:fldCharType="end"/>
      </w:r>
      <w:r w:rsidR="00AD66A7" w:rsidRPr="00981D30">
        <w:rPr>
          <w:rFonts w:cs="Times New Roman"/>
        </w:rPr>
        <w:t xml:space="preserve">. </w:t>
      </w:r>
      <w:r w:rsidR="00C068A9">
        <w:rPr>
          <w:rFonts w:eastAsiaTheme="minorEastAsia"/>
          <w:sz w:val="24"/>
          <w:szCs w:val="24"/>
        </w:rPr>
        <w:t xml:space="preserve">Here, we use the </w:t>
      </w:r>
      <w:r w:rsidR="00C068A9" w:rsidRPr="00A968C2">
        <w:rPr>
          <w:rFonts w:eastAsiaTheme="minorEastAsia"/>
          <w:sz w:val="24"/>
          <w:szCs w:val="24"/>
        </w:rPr>
        <w:t>coefficient of variation</w:t>
      </w:r>
      <w:ins w:id="91" w:author="Maarten Wensink" w:date="2017-07-05T11:19:00Z">
        <w:r w:rsidR="00493447">
          <w:rPr>
            <w:rFonts w:eastAsiaTheme="minorEastAsia"/>
            <w:sz w:val="24"/>
            <w:szCs w:val="24"/>
          </w:rPr>
          <w:t xml:space="preserve">, </w:t>
        </w:r>
      </w:ins>
      <w:del w:id="92" w:author="Maarten Wensink" w:date="2017-07-05T11:19:00Z">
        <w:r w:rsidR="00C068A9" w:rsidRPr="00A968C2" w:rsidDel="00493447">
          <w:rPr>
            <w:rFonts w:eastAsiaTheme="minorEastAsia"/>
            <w:sz w:val="24"/>
            <w:szCs w:val="24"/>
          </w:rPr>
          <w:delText xml:space="preserve"> defined as </w:delText>
        </w:r>
      </w:del>
      <w:ins w:id="93" w:author="Maarten Wensink" w:date="2017-07-05T11:19:00Z">
        <w:r w:rsidR="00493447">
          <w:rPr>
            <w:rFonts w:eastAsiaTheme="minorEastAsia"/>
            <w:sz w:val="24"/>
            <w:szCs w:val="24"/>
          </w:rPr>
          <w:t xml:space="preserve">which is </w:t>
        </w:r>
      </w:ins>
      <w:r w:rsidR="00C068A9" w:rsidRPr="00A968C2">
        <w:rPr>
          <w:rFonts w:eastAsiaTheme="minorEastAsia"/>
          <w:sz w:val="24"/>
          <w:szCs w:val="24"/>
        </w:rPr>
        <w:t xml:space="preserve">the standard deviation </w:t>
      </w:r>
      <w:commentRangeStart w:id="94"/>
      <w:r w:rsidR="00C068A9" w:rsidRPr="00A968C2">
        <w:rPr>
          <w:rFonts w:eastAsiaTheme="minorEastAsia"/>
          <w:sz w:val="24"/>
          <w:szCs w:val="24"/>
        </w:rPr>
        <w:t xml:space="preserve">weighted by </w:t>
      </w:r>
      <w:commentRangeEnd w:id="94"/>
      <w:r w:rsidR="00493447">
        <w:rPr>
          <w:rStyle w:val="CommentReference"/>
        </w:rPr>
        <w:commentReference w:id="94"/>
      </w:r>
      <w:r w:rsidR="00C068A9" w:rsidRPr="00A968C2">
        <w:rPr>
          <w:rFonts w:eastAsiaTheme="minorEastAsia"/>
          <w:sz w:val="24"/>
          <w:szCs w:val="24"/>
        </w:rPr>
        <w:t>the average</w:t>
      </w:r>
      <w:ins w:id="95" w:author="Maarten Wensink" w:date="2017-07-05T11:18:00Z">
        <w:r w:rsidR="00493447">
          <w:rPr>
            <w:rFonts w:eastAsiaTheme="minorEastAsia"/>
            <w:sz w:val="24"/>
            <w:szCs w:val="24"/>
          </w:rPr>
          <w:t>. I</w:t>
        </w:r>
      </w:ins>
      <w:del w:id="96" w:author="Maarten Wensink" w:date="2017-07-05T11:18:00Z">
        <w:r w:rsidR="00C068A9" w:rsidRPr="00A968C2" w:rsidDel="00493447">
          <w:rPr>
            <w:rFonts w:eastAsiaTheme="minorEastAsia"/>
            <w:sz w:val="24"/>
            <w:szCs w:val="24"/>
          </w:rPr>
          <w:delText>, i</w:delText>
        </w:r>
      </w:del>
      <w:r w:rsidR="00C068A9" w:rsidRPr="00A968C2">
        <w:rPr>
          <w:rFonts w:eastAsiaTheme="minorEastAsia"/>
          <w:sz w:val="24"/>
          <w:szCs w:val="24"/>
        </w:rPr>
        <w:t>n lifetable notation it is:</w:t>
      </w:r>
    </w:p>
    <w:p w14:paraId="3A3DCCDC" w14:textId="458D3997" w:rsidR="00C068A9" w:rsidRPr="00A968C2" w:rsidRDefault="00C068A9" w:rsidP="003C22DE">
      <w:pPr>
        <w:spacing w:line="480" w:lineRule="auto"/>
        <w:ind w:firstLine="720"/>
        <w:jc w:val="both"/>
        <w:rPr>
          <w:rFonts w:eastAsiaTheme="minorEastAsia"/>
          <w:sz w:val="24"/>
          <w:szCs w:val="24"/>
        </w:rPr>
      </w:pPr>
      <m:oMathPara>
        <m:oMath>
          <m:r>
            <w:rPr>
              <w:rFonts w:ascii="Cambria Math" w:hAnsi="Cambria Math"/>
              <w:sz w:val="24"/>
              <w:szCs w:val="24"/>
            </w:rPr>
            <m:t>CV=</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ω</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rPr>
                    <m:t>d</m:t>
                  </m:r>
                  <m:r>
                    <w:rPr>
                      <w:rFonts w:ascii="Cambria Math" w:hAnsi="Cambria Math"/>
                      <w:sz w:val="24"/>
                      <w:szCs w:val="24"/>
                    </w:rPr>
                    <m:t>x</m:t>
                  </m:r>
                </m:e>
              </m:nary>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 xml:space="preserve">.              (1)              </m:t>
          </m:r>
        </m:oMath>
      </m:oMathPara>
    </w:p>
    <w:p w14:paraId="6FE8F33A" w14:textId="302C9F85" w:rsidR="00C068A9" w:rsidRDefault="00CC6CB8" w:rsidP="003C22DE">
      <w:pPr>
        <w:spacing w:line="480" w:lineRule="auto"/>
        <w:ind w:firstLine="720"/>
        <w:jc w:val="both"/>
        <w:rPr>
          <w:rFonts w:eastAsiaTheme="minorEastAsia"/>
          <w:sz w:val="24"/>
          <w:szCs w:val="24"/>
        </w:rPr>
      </w:pPr>
      <w:r>
        <w:rPr>
          <w:sz w:val="24"/>
          <w:szCs w:val="24"/>
        </w:rPr>
        <w:t>W</w:t>
      </w:r>
      <w:r w:rsidRPr="00A968C2">
        <w:rPr>
          <w:sz w:val="24"/>
          <w:szCs w:val="24"/>
        </w:rPr>
        <w:t xml:space="preserve">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Pr="00A968C2">
        <w:rPr>
          <w:rFonts w:eastAsiaTheme="minorEastAsia"/>
          <w:sz w:val="24"/>
          <w:szCs w:val="24"/>
        </w:rPr>
        <w:t xml:space="preserve"> and </w:t>
      </w:r>
      <m:oMath>
        <m:r>
          <w:rPr>
            <w:rFonts w:ascii="Cambria Math" w:hAnsi="Cambria Math"/>
            <w:sz w:val="24"/>
            <w:szCs w:val="24"/>
          </w:rPr>
          <m:t>ω</m:t>
        </m:r>
      </m:oMath>
      <w:r w:rsidRPr="00A968C2">
        <w:rPr>
          <w:rFonts w:eastAsiaTheme="minorEastAsia"/>
          <w:sz w:val="24"/>
          <w:szCs w:val="24"/>
        </w:rPr>
        <w:t xml:space="preserve"> denote the </w:t>
      </w:r>
      <w:r>
        <w:rPr>
          <w:rFonts w:eastAsiaTheme="minorEastAsia"/>
          <w:sz w:val="24"/>
          <w:szCs w:val="24"/>
        </w:rPr>
        <w:t xml:space="preserve">age at death density </w:t>
      </w:r>
      <w:r w:rsidRPr="00A968C2">
        <w:rPr>
          <w:rFonts w:eastAsiaTheme="minorEastAsia"/>
          <w:sz w:val="24"/>
          <w:szCs w:val="24"/>
        </w:rPr>
        <w:t>function, life expectancy at</w:t>
      </w:r>
      <w:r>
        <w:rPr>
          <w:rFonts w:eastAsiaTheme="minorEastAsia"/>
          <w:sz w:val="24"/>
          <w:szCs w:val="24"/>
        </w:rPr>
        <w:t xml:space="preserve"> age x (to be defined)</w:t>
      </w:r>
      <w:r w:rsidRPr="00A968C2">
        <w:rPr>
          <w:rFonts w:eastAsiaTheme="minorEastAsia"/>
          <w:sz w:val="24"/>
          <w:szCs w:val="24"/>
        </w:rPr>
        <w:t>, and the open-aged interval (110+ in our case), respectively</w:t>
      </w:r>
      <w:r>
        <w:rPr>
          <w:rFonts w:eastAsiaTheme="minorEastAsia"/>
          <w:sz w:val="24"/>
          <w:szCs w:val="24"/>
        </w:rPr>
        <w:t xml:space="preserve">. </w:t>
      </w:r>
      <w:r w:rsidR="00CA0A74">
        <w:rPr>
          <w:rFonts w:eastAsiaTheme="minorEastAsia"/>
          <w:sz w:val="24"/>
          <w:szCs w:val="24"/>
        </w:rPr>
        <w:t xml:space="preserve">[some advantages of this indicator and its interpretation]. </w:t>
      </w:r>
      <w:r w:rsidR="00C068A9" w:rsidRPr="00A968C2">
        <w:rPr>
          <w:rFonts w:eastAsiaTheme="minorEastAsia"/>
          <w:sz w:val="24"/>
          <w:szCs w:val="24"/>
        </w:rPr>
        <w:t xml:space="preserve">The strong correlation between </w:t>
      </w:r>
      <w:r w:rsidR="00CA0A74">
        <w:rPr>
          <w:rFonts w:eastAsiaTheme="minorEastAsia"/>
          <w:sz w:val="24"/>
          <w:szCs w:val="24"/>
        </w:rPr>
        <w:t>lifespan inequality</w:t>
      </w:r>
      <w:r w:rsidR="00C068A9" w:rsidRPr="00A968C2">
        <w:rPr>
          <w:rFonts w:eastAsiaTheme="minorEastAsia"/>
          <w:sz w:val="24"/>
          <w:szCs w:val="24"/>
        </w:rPr>
        <w:t xml:space="preserve"> </w:t>
      </w:r>
      <w:r w:rsidR="002A719E">
        <w:rPr>
          <w:rFonts w:eastAsiaTheme="minorEastAsia"/>
          <w:sz w:val="24"/>
          <w:szCs w:val="24"/>
        </w:rPr>
        <w:t>indicators</w:t>
      </w:r>
      <w:r w:rsidR="00C068A9" w:rsidRPr="00A968C2">
        <w:rPr>
          <w:rFonts w:eastAsiaTheme="minorEastAsia"/>
          <w:sz w:val="24"/>
          <w:szCs w:val="24"/>
        </w:rPr>
        <w:t xml:space="preserve"> suggest</w:t>
      </w:r>
      <w:r w:rsidR="00C068A9">
        <w:rPr>
          <w:rFonts w:eastAsiaTheme="minorEastAsia"/>
          <w:sz w:val="24"/>
          <w:szCs w:val="24"/>
        </w:rPr>
        <w:t>s</w:t>
      </w:r>
      <w:r w:rsidR="00C068A9" w:rsidRPr="00A968C2">
        <w:rPr>
          <w:rFonts w:eastAsiaTheme="minorEastAsia"/>
          <w:sz w:val="24"/>
          <w:szCs w:val="24"/>
        </w:rPr>
        <w:t xml:space="preserve"> that main conclusions and r</w:t>
      </w:r>
      <w:r w:rsidR="00C068A9">
        <w:rPr>
          <w:rFonts w:eastAsiaTheme="minorEastAsia"/>
          <w:sz w:val="24"/>
          <w:szCs w:val="24"/>
        </w:rPr>
        <w:t xml:space="preserve">esults would not differ regardless of the </w:t>
      </w:r>
      <w:r w:rsidR="002A719E">
        <w:rPr>
          <w:rFonts w:eastAsiaTheme="minorEastAsia"/>
          <w:sz w:val="24"/>
          <w:szCs w:val="24"/>
        </w:rPr>
        <w:t>which one is</w:t>
      </w:r>
      <w:r w:rsidR="00C068A9" w:rsidRPr="00A968C2">
        <w:rPr>
          <w:rFonts w:eastAsiaTheme="minorEastAsia"/>
          <w:sz w:val="24"/>
          <w:szCs w:val="24"/>
        </w:rPr>
        <w:t xml:space="preserve"> used </w:t>
      </w:r>
      <w:r w:rsidR="00C068A9" w:rsidRPr="00A968C2">
        <w:rPr>
          <w:rFonts w:eastAsiaTheme="minorEastAsia"/>
          <w:sz w:val="24"/>
          <w:szCs w:val="24"/>
        </w:rPr>
        <w:fldChar w:fldCharType="begin">
          <w:fldData xml:space="preserve">PEVuZE5vdGU+PENpdGU+PEF1dGhvcj52YW4gUmFhbHRlPC9BdXRob3I+PFllYXI+MjAxMzwvWWVh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</w:fldData>
        </w:fldChar>
      </w:r>
      <w:r w:rsidR="00647A92">
        <w:rPr>
          <w:rFonts w:eastAsiaTheme="minorEastAsia"/>
          <w:sz w:val="24"/>
          <w:szCs w:val="24"/>
        </w:rPr>
        <w:instrText xml:space="preserve"> ADDIN EN.CITE </w:instrText>
      </w:r>
      <w:r w:rsidR="00647A92">
        <w:rPr>
          <w:rFonts w:eastAsiaTheme="minorEastAsia"/>
          <w:sz w:val="24"/>
          <w:szCs w:val="24"/>
        </w:rPr>
        <w:fldChar w:fldCharType="begin">
          <w:fldData xml:space="preserve">PEVuZE5vdGU+PENpdGU+PEF1dGhvcj52YW4gUmFhbHRlPC9BdXRob3I+PFllYXI+MjAxMzwvWWVh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</w:fldData>
        </w:fldChar>
      </w:r>
      <w:r w:rsidR="00647A92">
        <w:rPr>
          <w:rFonts w:eastAsiaTheme="minorEastAsia"/>
          <w:sz w:val="24"/>
          <w:szCs w:val="24"/>
        </w:rPr>
        <w:instrText xml:space="preserve"> ADDIN EN.CITE.DATA </w:instrText>
      </w:r>
      <w:r w:rsidR="00647A92">
        <w:rPr>
          <w:rFonts w:eastAsiaTheme="minorEastAsia"/>
          <w:sz w:val="24"/>
          <w:szCs w:val="24"/>
        </w:rPr>
      </w:r>
      <w:r w:rsidR="00647A92">
        <w:rPr>
          <w:rFonts w:eastAsiaTheme="minorEastAsia"/>
          <w:sz w:val="24"/>
          <w:szCs w:val="24"/>
        </w:rPr>
        <w:fldChar w:fldCharType="end"/>
      </w:r>
      <w:r w:rsidR="00C068A9" w:rsidRPr="00A968C2">
        <w:rPr>
          <w:rFonts w:eastAsiaTheme="minorEastAsia"/>
          <w:sz w:val="24"/>
          <w:szCs w:val="24"/>
        </w:rPr>
        <w:fldChar w:fldCharType="separate"/>
      </w:r>
      <w:r w:rsidR="00647A92">
        <w:rPr>
          <w:rFonts w:eastAsiaTheme="minorEastAsia"/>
          <w:noProof/>
          <w:sz w:val="24"/>
          <w:szCs w:val="24"/>
        </w:rPr>
        <w:t>(8-10)</w:t>
      </w:r>
      <w:r w:rsidR="00C068A9" w:rsidRPr="00A968C2">
        <w:rPr>
          <w:rFonts w:eastAsiaTheme="minorEastAsia"/>
          <w:sz w:val="24"/>
          <w:szCs w:val="24"/>
        </w:rPr>
        <w:fldChar w:fldCharType="end"/>
      </w:r>
      <w:r w:rsidR="00C068A9" w:rsidRPr="00A968C2">
        <w:rPr>
          <w:rFonts w:eastAsiaTheme="minorEastAsia"/>
          <w:sz w:val="24"/>
          <w:szCs w:val="24"/>
        </w:rPr>
        <w:t>.</w:t>
      </w:r>
    </w:p>
    <w:p w14:paraId="14BEA723" w14:textId="77777777" w:rsidR="00493447" w:rsidRDefault="00493447" w:rsidP="003C22DE">
      <w:pPr>
        <w:autoSpaceDE w:val="0"/>
        <w:autoSpaceDN w:val="0"/>
        <w:adjustRightInd w:val="0"/>
        <w:spacing w:after="100" w:afterAutospacing="1" w:line="480" w:lineRule="auto"/>
        <w:jc w:val="both"/>
        <w:rPr>
          <w:ins w:id="97" w:author="Maarten Wensink" w:date="2017-07-05T11:22:00Z"/>
          <w:rFonts w:cs="Times New Roman"/>
          <w:b/>
          <w:i/>
        </w:rPr>
      </w:pPr>
      <w:bookmarkStart w:id="98" w:name="_GoBack"/>
    </w:p>
    <w:bookmarkEnd w:id="98"/>
    <w:p w14:paraId="5C84E235" w14:textId="64AB2531" w:rsidR="003C22DE" w:rsidRDefault="003C22DE" w:rsidP="003C22DE">
      <w:pPr>
        <w:autoSpaceDE w:val="0"/>
        <w:autoSpaceDN w:val="0"/>
        <w:adjustRightInd w:val="0"/>
        <w:spacing w:after="100" w:afterAutospacing="1" w:line="480" w:lineRule="auto"/>
        <w:jc w:val="both"/>
        <w:rPr>
          <w:rFonts w:cs="Times New Roman"/>
          <w:b/>
          <w:i/>
        </w:rPr>
      </w:pPr>
      <w:r>
        <w:rPr>
          <w:rFonts w:cs="Times New Roman"/>
          <w:b/>
          <w:i/>
        </w:rPr>
        <w:lastRenderedPageBreak/>
        <w:t>Decomposition techniques</w:t>
      </w:r>
    </w:p>
    <w:p w14:paraId="38555754" w14:textId="7AB5D371" w:rsidR="00011D23" w:rsidRPr="003C22DE" w:rsidRDefault="003C22DE" w:rsidP="003C22DE">
      <w:pPr>
        <w:autoSpaceDE w:val="0"/>
        <w:autoSpaceDN w:val="0"/>
        <w:adjustRightInd w:val="0"/>
        <w:spacing w:after="100" w:afterAutospacing="1" w:line="480" w:lineRule="auto"/>
        <w:jc w:val="both"/>
        <w:rPr>
          <w:rFonts w:cs="Times New Roman"/>
          <w:b/>
          <w:i/>
        </w:rPr>
      </w:pPr>
      <w:commentRangeStart w:id="99"/>
      <w:r w:rsidRPr="003C22DE">
        <w:rPr>
          <w:rFonts w:cs="Times New Roman"/>
          <w:iCs/>
        </w:rPr>
        <w:t xml:space="preserve">Lifespan inequality may increase or decrease while life expectancy is stagnating, </w:t>
      </w:r>
      <w:del w:id="100" w:author="Maarten Wensink" w:date="2017-07-05T11:22:00Z">
        <w:r w:rsidRPr="003C22DE" w:rsidDel="00493447">
          <w:rPr>
            <w:rFonts w:cs="Times New Roman"/>
            <w:iCs/>
          </w:rPr>
          <w:delText xml:space="preserve">this </w:delText>
        </w:r>
      </w:del>
      <w:r w:rsidRPr="003C22DE">
        <w:rPr>
          <w:rFonts w:cs="Times New Roman"/>
          <w:iCs/>
        </w:rPr>
        <w:t>depend</w:t>
      </w:r>
      <w:del w:id="101" w:author="Maarten Wensink" w:date="2017-07-05T11:22:00Z">
        <w:r w:rsidRPr="003C22DE" w:rsidDel="00493447">
          <w:rPr>
            <w:rFonts w:cs="Times New Roman"/>
            <w:iCs/>
          </w:rPr>
          <w:delText>s</w:delText>
        </w:r>
      </w:del>
      <w:ins w:id="102" w:author="Maarten Wensink" w:date="2017-07-05T11:22:00Z">
        <w:r w:rsidR="00493447">
          <w:rPr>
            <w:rFonts w:cs="Times New Roman"/>
            <w:iCs/>
          </w:rPr>
          <w:t>ing</w:t>
        </w:r>
      </w:ins>
      <w:r w:rsidRPr="003C22DE">
        <w:rPr>
          <w:rFonts w:cs="Times New Roman"/>
          <w:iCs/>
        </w:rPr>
        <w:t xml:space="preserve"> on the balance between reducing mortality at early ages, which compresses lifespan inequality, and saving lives at older ages, which increases inequality in lifespans </w:t>
      </w:r>
      <w:r w:rsidRPr="003C22DE">
        <w:rPr>
          <w:rFonts w:cs="Times New Roman"/>
          <w:iCs/>
        </w:rPr>
        <w:fldChar w:fldCharType="begin"/>
      </w:r>
      <w:r w:rsidR="00647A92">
        <w:rPr>
          <w:rFonts w:cs="Times New Roman"/>
          <w:iCs/>
        </w:rPr>
        <w:instrText xml:space="preserve"> ADDIN EN.CITE &lt;EndNote&gt;&lt;Cite&gt;&lt;Author&gt;Gillespie&lt;/Author&gt;&lt;Year&gt;2014&lt;/Year&gt;&lt;RecNum&gt;70&lt;/RecNum&gt;&lt;DisplayText&gt;(11, 12)&lt;/DisplayText&gt;&lt;record&gt;&lt;rec-number&gt;70&lt;/rec-number&gt;&lt;foreign-keys&gt;&lt;key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Zhang&lt;/Author&gt;&lt;Year&gt;2009&lt;/Year&gt;&lt;RecNum&gt;23&lt;/RecNum&gt;&lt;record&gt;&lt;rec-number&gt;23&lt;/rec-number&gt;&lt;foreign-keys&gt;&lt;key app="EN" db-id="pdtewsetrssszaepssypw0pjxx5d29tdt2d9" timestamp="1478167841"&gt;23&lt;/key&gt;&lt;/foreign-keys&gt;&lt;ref-type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3C22DE">
        <w:rPr>
          <w:rFonts w:cs="Times New Roman"/>
          <w:iCs/>
        </w:rPr>
        <w:fldChar w:fldCharType="separate"/>
      </w:r>
      <w:r w:rsidR="00647A92">
        <w:rPr>
          <w:rFonts w:cs="Times New Roman"/>
          <w:iCs/>
          <w:noProof/>
        </w:rPr>
        <w:t>(11, 12)</w:t>
      </w:r>
      <w:r w:rsidRPr="003C22DE">
        <w:rPr>
          <w:rFonts w:cs="Times New Roman"/>
          <w:iCs/>
        </w:rPr>
        <w:fldChar w:fldCharType="end"/>
      </w:r>
      <w:r>
        <w:rPr>
          <w:rFonts w:cs="Times New Roman"/>
          <w:iCs/>
        </w:rPr>
        <w:t xml:space="preserve">. To get a better interpretations of the reasons behind changes in lifespan inequality over time, we decompose lifespan inequality differences before, during, and after the stagnation of life expectancy by age and causes of death using standard decomposition techniques </w:t>
      </w:r>
      <w:r>
        <w:rPr>
          <w:rFonts w:cs="Times New Roman"/>
          <w:iCs/>
        </w:rPr>
        <w:fldChar w:fldCharType="begin"/>
      </w:r>
      <w:r w:rsidR="00647A92">
        <w:rPr>
          <w:rFonts w:cs="Times New Roman"/>
          <w:iCs/>
        </w:rPr>
        <w:instrText xml:space="preserve"> ADDIN EN.CITE &lt;EndNote&gt;&lt;Cite&gt;&lt;Author&gt;Horiuchi&lt;/Author&gt;&lt;Year&gt;2008&lt;/Year&gt;&lt;RecNum&gt;29&lt;/RecNum&gt;&lt;DisplayText&gt;(13)&lt;/DisplayText&gt;&lt;record&gt;&lt;rec-number&gt;29&lt;/rec-number&gt;&lt;foreign-keys&gt;&lt;key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Pr>
          <w:rFonts w:cs="Times New Roman"/>
          <w:iCs/>
        </w:rPr>
        <w:fldChar w:fldCharType="separate"/>
      </w:r>
      <w:r w:rsidR="00647A92">
        <w:rPr>
          <w:rFonts w:cs="Times New Roman"/>
          <w:iCs/>
          <w:noProof/>
        </w:rPr>
        <w:t>(13)</w:t>
      </w:r>
      <w:r>
        <w:rPr>
          <w:rFonts w:cs="Times New Roman"/>
          <w:iCs/>
        </w:rPr>
        <w:fldChar w:fldCharType="end"/>
      </w:r>
      <w:r>
        <w:rPr>
          <w:rFonts w:cs="Times New Roman"/>
          <w:iCs/>
        </w:rPr>
        <w:t>.</w:t>
      </w:r>
      <w:r w:rsidR="00AD66A7" w:rsidRPr="00981D30">
        <w:rPr>
          <w:rFonts w:cs="Times New Roman"/>
        </w:rPr>
        <w:t xml:space="preserve"> </w:t>
      </w:r>
      <w:commentRangeEnd w:id="99"/>
      <w:r w:rsidR="009044AA">
        <w:rPr>
          <w:rStyle w:val="CommentReference"/>
        </w:rPr>
        <w:commentReference w:id="99"/>
      </w:r>
    </w:p>
    <w:p w14:paraId="75B9E0C5" w14:textId="306F599A" w:rsidR="007337A4" w:rsidRDefault="002A719E" w:rsidP="002A719E">
      <w:pPr>
        <w:pStyle w:val="Subtitle"/>
        <w:rPr>
          <w:rFonts w:asciiTheme="minorHAnsi" w:eastAsiaTheme="minorHAnsi" w:hAnsiTheme="minorHAnsi" w:cs="Times New Roman"/>
          <w:b/>
          <w:i w:val="0"/>
          <w:iCs w:val="0"/>
          <w:color w:val="auto"/>
          <w:spacing w:val="0"/>
          <w:sz w:val="22"/>
          <w:szCs w:val="22"/>
        </w:rPr>
      </w:pPr>
      <w:r w:rsidRPr="002A719E">
        <w:rPr>
          <w:rFonts w:asciiTheme="minorHAnsi" w:eastAsiaTheme="minorHAnsi" w:hAnsiTheme="minorHAnsi" w:cs="Times New Roman"/>
          <w:b/>
          <w:i w:val="0"/>
          <w:iCs w:val="0"/>
          <w:color w:val="auto"/>
          <w:spacing w:val="0"/>
          <w:sz w:val="22"/>
          <w:szCs w:val="22"/>
        </w:rPr>
        <w:t>Results</w:t>
      </w:r>
    </w:p>
    <w:p w14:paraId="3ACD233D" w14:textId="77777777" w:rsidR="002A719E" w:rsidRPr="002A719E" w:rsidRDefault="002A719E" w:rsidP="002A719E"/>
    <w:p w14:paraId="76F0CB04" w14:textId="69928237" w:rsidR="007543CE" w:rsidRDefault="00B62339" w:rsidP="002A719E">
      <w:pPr>
        <w:pStyle w:val="Subtitle"/>
        <w:rPr>
          <w:rFonts w:asciiTheme="minorHAnsi" w:eastAsiaTheme="minorHAnsi" w:hAnsiTheme="minorHAnsi" w:cs="Times New Roman"/>
          <w:b/>
          <w:i w:val="0"/>
          <w:iCs w:val="0"/>
          <w:color w:val="auto"/>
          <w:spacing w:val="0"/>
          <w:sz w:val="22"/>
          <w:szCs w:val="22"/>
        </w:rPr>
      </w:pPr>
      <w:r w:rsidRPr="002A719E">
        <w:rPr>
          <w:rFonts w:asciiTheme="minorHAnsi" w:eastAsiaTheme="minorHAnsi" w:hAnsiTheme="minorHAnsi" w:cs="Times New Roman"/>
          <w:b/>
          <w:i w:val="0"/>
          <w:iCs w:val="0"/>
          <w:color w:val="auto"/>
          <w:spacing w:val="0"/>
          <w:sz w:val="22"/>
          <w:szCs w:val="22"/>
        </w:rPr>
        <w:t>References</w:t>
      </w:r>
    </w:p>
    <w:p w14:paraId="349A6D52" w14:textId="77777777" w:rsidR="002A719E" w:rsidRPr="002A719E" w:rsidRDefault="002A719E" w:rsidP="002A719E"/>
    <w:p w14:paraId="292B984E" w14:textId="77777777" w:rsidR="00647A92" w:rsidRPr="00647A92" w:rsidRDefault="007543CE" w:rsidP="00647A92">
      <w:pPr>
        <w:pStyle w:val="EndNoteBibliography"/>
      </w:pPr>
      <w:r w:rsidRPr="00981D30">
        <w:rPr>
          <w:rFonts w:asciiTheme="minorHAnsi" w:hAnsiTheme="minorHAnsi" w:cs="Times New Roman"/>
          <w:noProof w:val="0"/>
        </w:rPr>
        <w:fldChar w:fldCharType="begin"/>
      </w:r>
      <w:r w:rsidRPr="00981D30">
        <w:rPr>
          <w:rFonts w:asciiTheme="minorHAnsi" w:hAnsiTheme="minorHAnsi" w:cs="Times New Roman"/>
          <w:noProof w:val="0"/>
        </w:rPr>
        <w:instrText xml:space="preserve"> ADDIN EN.REFLIST </w:instrText>
      </w:r>
      <w:r w:rsidRPr="00981D30">
        <w:rPr>
          <w:rFonts w:asciiTheme="minorHAnsi" w:hAnsiTheme="minorHAnsi" w:cs="Times New Roman"/>
          <w:noProof w:val="0"/>
        </w:rPr>
        <w:fldChar w:fldCharType="separate"/>
      </w:r>
      <w:r w:rsidR="00647A92" w:rsidRPr="00647A92">
        <w:t>1.</w:t>
      </w:r>
      <w:r w:rsidR="00647A92" w:rsidRPr="00647A92">
        <w:tab/>
        <w:t>Jacobsen R, Von Euler M, Osler M, Lynge E, Keiding N. Women's death in Scandinavia—what makes Denmark different? European journal of epidemiology. 2004;19(2):117-21.</w:t>
      </w:r>
    </w:p>
    <w:p w14:paraId="697F45BE" w14:textId="77777777" w:rsidR="00647A92" w:rsidRPr="00647A92" w:rsidRDefault="00647A92" w:rsidP="00647A92">
      <w:pPr>
        <w:pStyle w:val="EndNoteBibliography"/>
      </w:pPr>
      <w:r w:rsidRPr="00647A92">
        <w:t>2.</w:t>
      </w:r>
      <w:r w:rsidRPr="00647A92">
        <w:tab/>
        <w:t>Lindahl-Jacobsen R, Oeppen J, Rizzi S, Möller S, Zarulli V, Christensen K, et al. Why did Danish women’s life expectancy stagnate? The influence of interwar generations’ smoking behaviour. European Journal of Epidemiology. 2016:1-5.</w:t>
      </w:r>
    </w:p>
    <w:p w14:paraId="68A28E15" w14:textId="77777777" w:rsidR="00647A92" w:rsidRPr="00647A92" w:rsidRDefault="00647A92" w:rsidP="00647A92">
      <w:pPr>
        <w:pStyle w:val="EndNoteBibliography"/>
      </w:pPr>
      <w:r w:rsidRPr="00647A92">
        <w:t>3.</w:t>
      </w:r>
      <w:r w:rsidRPr="00647A92">
        <w:tab/>
        <w:t>Lindahl-Jacobsen R, Rau R, Jeune B, Canudas-Romo V, Lenart A, Christensen K, et al. Rise, stagnation, and rise of Danish women’s life expectancy. Proceedings of the National Academy of Sciences. 2016;113(15):4015-20.</w:t>
      </w:r>
    </w:p>
    <w:p w14:paraId="6EC6B12A" w14:textId="77777777" w:rsidR="00647A92" w:rsidRPr="00647A92" w:rsidRDefault="00647A92" w:rsidP="00647A92">
      <w:pPr>
        <w:pStyle w:val="EndNoteBibliography"/>
      </w:pPr>
      <w:r w:rsidRPr="00647A92">
        <w:t>4.</w:t>
      </w:r>
      <w:r w:rsidRPr="00647A92">
        <w:tab/>
        <w:t>Tuljapurkar S. The final inequality. Demography and the Economy. 2011:209.</w:t>
      </w:r>
    </w:p>
    <w:p w14:paraId="2955A76F" w14:textId="77777777" w:rsidR="00647A92" w:rsidRPr="00647A92" w:rsidRDefault="00647A92" w:rsidP="00647A92">
      <w:pPr>
        <w:pStyle w:val="EndNoteBibliography"/>
      </w:pPr>
      <w:r w:rsidRPr="00647A92">
        <w:t>5.</w:t>
      </w:r>
      <w:r w:rsidRPr="00647A92">
        <w:tab/>
        <w:t>Marmot M. Inequalities in health. New England Journal of Medicine. 2001;345(2):134-5.</w:t>
      </w:r>
    </w:p>
    <w:p w14:paraId="1C49A420" w14:textId="77777777" w:rsidR="00647A92" w:rsidRPr="00647A92" w:rsidRDefault="00647A92" w:rsidP="00647A92">
      <w:pPr>
        <w:pStyle w:val="EndNoteBibliography"/>
      </w:pPr>
      <w:r w:rsidRPr="00647A92">
        <w:t>6.</w:t>
      </w:r>
      <w:r w:rsidRPr="00647A92">
        <w:tab/>
        <w:t>Human Mortality Database. University of California BU, and Max Planck Institute for Demographic Research (Germany). Human Mortality Database. 2017.</w:t>
      </w:r>
    </w:p>
    <w:p w14:paraId="3293C78C" w14:textId="6943431E" w:rsidR="00647A92" w:rsidRPr="00647A92" w:rsidRDefault="00647A92" w:rsidP="00647A92">
      <w:pPr>
        <w:pStyle w:val="EndNoteBibliography"/>
      </w:pPr>
      <w:r w:rsidRPr="00647A92">
        <w:t>7.</w:t>
      </w:r>
      <w:r w:rsidRPr="00647A92">
        <w:tab/>
        <w:t xml:space="preserve">Organization WH. Health statistics and information systems 2017 [Available from: </w:t>
      </w:r>
      <w:hyperlink r:id="rId11" w:history="1">
        <w:r w:rsidRPr="00647A92">
          <w:rPr>
            <w:rStyle w:val="Hyperlink"/>
          </w:rPr>
          <w:t>http://www.who.int/healthinfo/mortality_data/en/</w:t>
        </w:r>
      </w:hyperlink>
      <w:r w:rsidRPr="00647A92">
        <w:t>.</w:t>
      </w:r>
    </w:p>
    <w:p w14:paraId="434F398C" w14:textId="77777777" w:rsidR="00647A92" w:rsidRPr="00647A92" w:rsidRDefault="00647A92" w:rsidP="00647A92">
      <w:pPr>
        <w:pStyle w:val="EndNoteBibliography"/>
      </w:pPr>
      <w:r w:rsidRPr="00647A92">
        <w:t>8.</w:t>
      </w:r>
      <w:r w:rsidRPr="00647A92">
        <w:tab/>
        <w:t>van Raalte AA, Caswell H. Perturbation analysis of indices of lifespan variability. Demography. 2013;50(5):1615-40.</w:t>
      </w:r>
    </w:p>
    <w:p w14:paraId="23A61BEA" w14:textId="77777777" w:rsidR="00647A92" w:rsidRPr="00647A92" w:rsidRDefault="00647A92" w:rsidP="00647A92">
      <w:pPr>
        <w:pStyle w:val="EndNoteBibliography"/>
      </w:pPr>
      <w:r w:rsidRPr="00647A92">
        <w:t>9.</w:t>
      </w:r>
      <w:r w:rsidRPr="00647A92">
        <w:tab/>
        <w:t>Wilmoth JR, Horiuchi S. Rectangularization revisited: Variability of age at death within human populations*. Demography. 1999;36(4):475-95.</w:t>
      </w:r>
    </w:p>
    <w:p w14:paraId="5B49FB69" w14:textId="77777777" w:rsidR="00647A92" w:rsidRPr="00647A92" w:rsidRDefault="00647A92" w:rsidP="00647A92">
      <w:pPr>
        <w:pStyle w:val="EndNoteBibliography"/>
      </w:pPr>
      <w:r w:rsidRPr="00647A92">
        <w:t>10.</w:t>
      </w:r>
      <w:r w:rsidRPr="00647A92">
        <w:tab/>
        <w:t>Colchero F, Rau R, Jones OR, Barthold JA, Conde DA, Lenart A, et al. The emergence of longevous populations. Proceedings of the National Academy of Sciences. 2016.</w:t>
      </w:r>
    </w:p>
    <w:p w14:paraId="60E3DD78" w14:textId="77777777" w:rsidR="00647A92" w:rsidRPr="00647A92" w:rsidRDefault="00647A92" w:rsidP="00647A92">
      <w:pPr>
        <w:pStyle w:val="EndNoteBibliography"/>
      </w:pPr>
      <w:r w:rsidRPr="00647A92">
        <w:t>11.</w:t>
      </w:r>
      <w:r w:rsidRPr="00647A92">
        <w:tab/>
        <w:t>Gillespie DO, Trotter MV, Tuljapurkar SD. Divergence in age patterns of mortality change drives international divergence in lifespan inequality. Demography. 2014;51(3):1003-17.</w:t>
      </w:r>
    </w:p>
    <w:p w14:paraId="708E4DAA" w14:textId="77777777" w:rsidR="00647A92" w:rsidRPr="00647A92" w:rsidRDefault="00647A92" w:rsidP="00647A92">
      <w:pPr>
        <w:pStyle w:val="EndNoteBibliography"/>
      </w:pPr>
      <w:r w:rsidRPr="00647A92">
        <w:t>12.</w:t>
      </w:r>
      <w:r w:rsidRPr="00647A92">
        <w:tab/>
        <w:t>Zhang Z, Vaupel JW. The age separating early deaths from late deaths. Demographic Research. 2009;20(29):721-30.</w:t>
      </w:r>
    </w:p>
    <w:p w14:paraId="0B2EAD29" w14:textId="77777777" w:rsidR="00647A92" w:rsidRPr="00647A92" w:rsidRDefault="00647A92" w:rsidP="00647A92">
      <w:pPr>
        <w:pStyle w:val="EndNoteBibliography"/>
      </w:pPr>
      <w:r w:rsidRPr="00647A92">
        <w:t>13.</w:t>
      </w:r>
      <w:r w:rsidRPr="00647A92">
        <w:tab/>
        <w:t>Horiuchi S, Wilmoth JR, Pletcher SD. A decomposition method based on a model of continuous change. Demography. 2008;45(4):785-801.</w:t>
      </w:r>
    </w:p>
    <w:p w14:paraId="31FBEBDD" w14:textId="1E4654C4" w:rsidR="007E0D66" w:rsidRPr="00981D30" w:rsidRDefault="007543CE" w:rsidP="00E24D0D">
      <w:pPr>
        <w:contextualSpacing/>
        <w:jc w:val="both"/>
        <w:rPr>
          <w:rFonts w:cs="Times New Roman"/>
        </w:rPr>
      </w:pPr>
      <w:r w:rsidRPr="00981D30">
        <w:rPr>
          <w:rFonts w:cs="Times New Roman"/>
        </w:rPr>
        <w:fldChar w:fldCharType="end"/>
      </w:r>
    </w:p>
    <w:sectPr w:rsidR="007E0D66" w:rsidRPr="00981D30" w:rsidSect="00DE24EB">
      <w:headerReference w:type="default" r:id="rId12"/>
      <w:footerReference w:type="default" r:id="rId13"/>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arten Wensink" w:date="2017-07-05T09:09:00Z" w:initials="MW">
    <w:p w14:paraId="7753848F" w14:textId="5093F5DC" w:rsidR="00582A79" w:rsidRDefault="00582A79">
      <w:pPr>
        <w:pStyle w:val="CommentText"/>
      </w:pPr>
      <w:r>
        <w:rPr>
          <w:rStyle w:val="CommentReference"/>
        </w:rPr>
        <w:annotationRef/>
      </w:r>
      <w:r>
        <w:t>You talk plural here (large periods of stagnation). But apart from small yearly fluctuations, isn’t it just a line up until 1980, stagnation between 1980 and 1995, and then up again? E.g., “While their Scandinavian counterparts showed continuous improvement, Danish females saw their life expectancy stagnate between ~1980 and ~1995.”</w:t>
      </w:r>
    </w:p>
  </w:comment>
  <w:comment w:id="18" w:author="Maarten Wensink" w:date="2017-07-05T09:38:00Z" w:initials="MW">
    <w:p w14:paraId="3919CE0C" w14:textId="0A9C9422" w:rsidR="00582A79" w:rsidRDefault="00582A79">
      <w:pPr>
        <w:pStyle w:val="CommentText"/>
      </w:pPr>
      <w:r>
        <w:rPr>
          <w:rStyle w:val="CommentReference"/>
        </w:rPr>
        <w:annotationRef/>
      </w:r>
      <w:r>
        <w:t>Couldn’t we just say that this discrepancy has been linked to smoking, which was more prevalent in these cohorts compared to their Scandinavian counterparts?</w:t>
      </w:r>
    </w:p>
  </w:comment>
  <w:comment w:id="44" w:author="Maarten Wensink" w:date="2017-07-05T10:29:00Z" w:initials="MW">
    <w:p w14:paraId="5EBA25D8" w14:textId="7D4B92E5" w:rsidR="00582A79" w:rsidRDefault="00582A79">
      <w:pPr>
        <w:pStyle w:val="CommentText"/>
      </w:pPr>
      <w:r>
        <w:rPr>
          <w:rStyle w:val="CommentReference"/>
        </w:rPr>
        <w:annotationRef/>
      </w:r>
      <w:r>
        <w:t>Could we get rid of this unnecessary platitude?</w:t>
      </w:r>
    </w:p>
  </w:comment>
  <w:comment w:id="42" w:author="Maarten Wensink" w:date="2017-07-05T10:33:00Z" w:initials="MW">
    <w:p w14:paraId="3DB22603" w14:textId="6BD73EA7" w:rsidR="00582A79" w:rsidRDefault="00582A79">
      <w:pPr>
        <w:pStyle w:val="CommentText"/>
      </w:pPr>
      <w:r>
        <w:rPr>
          <w:rStyle w:val="CommentReference"/>
        </w:rPr>
        <w:annotationRef/>
      </w:r>
      <w:r>
        <w:t>Delete</w:t>
      </w:r>
    </w:p>
  </w:comment>
  <w:comment w:id="55" w:author="José Manuel Aburto" w:date="2017-07-04T14:42:00Z" w:initials="JMA">
    <w:p w14:paraId="3441E742" w14:textId="77777777" w:rsidR="00582A79" w:rsidRDefault="00582A79">
      <w:pPr>
        <w:pStyle w:val="CommentText"/>
      </w:pPr>
      <w:r>
        <w:rPr>
          <w:rStyle w:val="CommentReference"/>
        </w:rPr>
        <w:annotationRef/>
      </w:r>
      <w:r>
        <w:t>Best age to start analysis Maarten? Do we want to capture smoking behavior? We need a good reason to condition on survival to some age.</w:t>
      </w:r>
    </w:p>
  </w:comment>
  <w:comment w:id="56" w:author="Maarten Wensink" w:date="2017-07-05T10:52:00Z" w:initials="MW">
    <w:p w14:paraId="737F0119" w14:textId="67E653ED" w:rsidR="00582A79" w:rsidRDefault="00582A79">
      <w:pPr>
        <w:pStyle w:val="CommentText"/>
      </w:pPr>
      <w:r>
        <w:rPr>
          <w:rStyle w:val="CommentReference"/>
        </w:rPr>
        <w:annotationRef/>
      </w:r>
      <w:r>
        <w:t>I would not cut it off, at least not at first. Without cut-off, you make it directly comparable to Rune’s analysis (PNAS) and the trends will be visible for sure. Also, although people below 15 don’t smoke, smoking does kill people below 15 (if pregnant women smoke, or if parents smoke in house). In conclusion, I agree with you that perhaps we don’t have a good enough reason to use a cut-off, at least not at first. Then you could just delete this sentence.</w:t>
      </w:r>
    </w:p>
  </w:comment>
  <w:comment w:id="60" w:author="Maarten Wensink" w:date="2017-07-05T11:32:00Z" w:initials="MW">
    <w:p w14:paraId="70C0E436" w14:textId="648EB000" w:rsidR="009044AA" w:rsidRDefault="009044AA">
      <w:pPr>
        <w:pStyle w:val="CommentText"/>
      </w:pPr>
      <w:r>
        <w:rPr>
          <w:rStyle w:val="CommentReference"/>
        </w:rPr>
        <w:annotationRef/>
      </w:r>
      <w:r>
        <w:t>Like Alyson?</w:t>
      </w:r>
    </w:p>
  </w:comment>
  <w:comment w:id="87" w:author="José Manuel Aburto" w:date="2017-07-04T15:07:00Z" w:initials="JMA">
    <w:p w14:paraId="11549384" w14:textId="5193AEA3" w:rsidR="00582A79" w:rsidRDefault="00582A79">
      <w:pPr>
        <w:pStyle w:val="CommentText"/>
      </w:pPr>
      <w:r>
        <w:rPr>
          <w:rStyle w:val="CommentReference"/>
        </w:rPr>
        <w:annotationRef/>
      </w:r>
      <w:r>
        <w:t>We have to decide if we do the same as Lindahl-Jacobse etal. Smoking related mortality with the PGW method and then Silvia’s method. Or just Silvia’s method and then analyze broad causes of death.</w:t>
      </w:r>
    </w:p>
  </w:comment>
  <w:comment w:id="88" w:author="Maarten Wensink" w:date="2017-07-05T11:16:00Z" w:initials="MW">
    <w:p w14:paraId="5A1DD378" w14:textId="0F2B2095" w:rsidR="00582A79" w:rsidRDefault="00582A79">
      <w:pPr>
        <w:pStyle w:val="CommentText"/>
      </w:pPr>
      <w:r>
        <w:rPr>
          <w:rStyle w:val="CommentReference"/>
        </w:rPr>
        <w:annotationRef/>
      </w:r>
      <w:r>
        <w:t>Let’s discuss.</w:t>
      </w:r>
    </w:p>
  </w:comment>
  <w:comment w:id="89" w:author="José Manuel Aburto" w:date="2017-07-04T15:11:00Z" w:initials="JMA">
    <w:p w14:paraId="551B7647" w14:textId="3F7BFA2C" w:rsidR="00582A79" w:rsidRDefault="00582A79">
      <w:pPr>
        <w:pStyle w:val="CommentText"/>
      </w:pPr>
      <w:r>
        <w:rPr>
          <w:rStyle w:val="CommentReference"/>
        </w:rPr>
        <w:annotationRef/>
      </w:r>
      <w:r>
        <w:t>I suggest the coefficient of variation or the Gini coefficient. I prefer the cv since people are more related to it since it is widely used in health research. At least more than Gini, e_dagger, entropy, etc.</w:t>
      </w:r>
    </w:p>
  </w:comment>
  <w:comment w:id="90" w:author="Maarten Wensink" w:date="2017-07-05T11:16:00Z" w:initials="MW">
    <w:p w14:paraId="2238C0FD" w14:textId="00EDD2F6" w:rsidR="00582A79" w:rsidRDefault="00582A79">
      <w:pPr>
        <w:pStyle w:val="CommentText"/>
      </w:pPr>
      <w:r>
        <w:rPr>
          <w:rStyle w:val="CommentReference"/>
        </w:rPr>
        <w:annotationRef/>
      </w:r>
      <w:r>
        <w:t>Yes, agree. If it’s just to get the point across that lifespan inequality increased, why go fancy? We could add a sentence in the results saying that qualitatively similar results were obtained using more involved demographic metrics, such as.., which will no doubt be the case.</w:t>
      </w:r>
      <w:r w:rsidR="00493447">
        <w:t xml:space="preserve"> CV is fine with me.</w:t>
      </w:r>
    </w:p>
  </w:comment>
  <w:comment w:id="94" w:author="Maarten Wensink" w:date="2017-07-05T11:20:00Z" w:initials="MW">
    <w:p w14:paraId="32E6AFB9" w14:textId="4A6FB6E6" w:rsidR="00493447" w:rsidRDefault="00493447">
      <w:pPr>
        <w:pStyle w:val="CommentText"/>
      </w:pPr>
      <w:r>
        <w:rPr>
          <w:rStyle w:val="CommentReference"/>
        </w:rPr>
        <w:annotationRef/>
      </w:r>
      <w:r>
        <w:t>? Why not simply divided by?</w:t>
      </w:r>
    </w:p>
  </w:comment>
  <w:comment w:id="99" w:author="Maarten Wensink" w:date="2017-07-05T11:33:00Z" w:initials="MW">
    <w:p w14:paraId="358ACBE3" w14:textId="244EF92D" w:rsidR="009044AA" w:rsidRDefault="009044AA">
      <w:pPr>
        <w:pStyle w:val="CommentText"/>
      </w:pPr>
      <w:r>
        <w:rPr>
          <w:rStyle w:val="CommentReference"/>
        </w:rPr>
        <w:annotationRef/>
      </w:r>
      <w:r>
        <w:t>Let me read the literature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53848F" w15:done="0"/>
  <w15:commentEx w15:paraId="3919CE0C" w15:done="0"/>
  <w15:commentEx w15:paraId="5EBA25D8" w15:done="0"/>
  <w15:commentEx w15:paraId="3DB22603" w15:done="0"/>
  <w15:commentEx w15:paraId="3441E742" w15:done="0"/>
  <w15:commentEx w15:paraId="737F0119" w15:paraIdParent="3441E742" w15:done="0"/>
  <w15:commentEx w15:paraId="70C0E436" w15:done="0"/>
  <w15:commentEx w15:paraId="11549384" w15:done="0"/>
  <w15:commentEx w15:paraId="5A1DD378" w15:paraIdParent="11549384" w15:done="0"/>
  <w15:commentEx w15:paraId="551B7647" w15:done="0"/>
  <w15:commentEx w15:paraId="2238C0FD" w15:paraIdParent="551B7647" w15:done="0"/>
  <w15:commentEx w15:paraId="32E6AFB9" w15:done="0"/>
  <w15:commentEx w15:paraId="358AC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53848F" w16cid:durableId="1D072B32"/>
  <w16cid:commentId w16cid:paraId="3919CE0C" w16cid:durableId="1D07321E"/>
  <w16cid:commentId w16cid:paraId="5EBA25D8" w16cid:durableId="1D073DF0"/>
  <w16cid:commentId w16cid:paraId="3DB22603" w16cid:durableId="1D073F08"/>
  <w16cid:commentId w16cid:paraId="3441E742" w16cid:durableId="1D0726AF"/>
  <w16cid:commentId w16cid:paraId="737F0119" w16cid:durableId="1D074369"/>
  <w16cid:commentId w16cid:paraId="70C0E436" w16cid:durableId="1D074CDC"/>
  <w16cid:commentId w16cid:paraId="11549384" w16cid:durableId="1D0726B0"/>
  <w16cid:commentId w16cid:paraId="5A1DD378" w16cid:durableId="1D074908"/>
  <w16cid:commentId w16cid:paraId="551B7647" w16cid:durableId="1D0726B1"/>
  <w16cid:commentId w16cid:paraId="2238C0FD" w16cid:durableId="1D07492B"/>
  <w16cid:commentId w16cid:paraId="32E6AFB9" w16cid:durableId="1D0749FB"/>
  <w16cid:commentId w16cid:paraId="358ACBE3" w16cid:durableId="1D074D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1655C" w14:textId="77777777" w:rsidR="00582A79" w:rsidRDefault="00582A79" w:rsidP="008626B5">
      <w:r>
        <w:separator/>
      </w:r>
    </w:p>
  </w:endnote>
  <w:endnote w:type="continuationSeparator" w:id="0">
    <w:p w14:paraId="40A2D2F7" w14:textId="77777777" w:rsidR="00582A79" w:rsidRDefault="00582A79"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1D2CB218" w14:textId="141C4312" w:rsidR="00582A79" w:rsidRDefault="00582A79">
        <w:pPr>
          <w:pStyle w:val="Footer"/>
          <w:jc w:val="right"/>
        </w:pPr>
        <w:r>
          <w:fldChar w:fldCharType="begin"/>
        </w:r>
        <w:r>
          <w:instrText xml:space="preserve"> PAGE   \* MERGEFORMAT </w:instrText>
        </w:r>
        <w:r>
          <w:fldChar w:fldCharType="separate"/>
        </w:r>
        <w:r w:rsidR="009044AA">
          <w:rPr>
            <w:noProof/>
          </w:rPr>
          <w:t>2</w:t>
        </w:r>
        <w:r>
          <w:rPr>
            <w:noProof/>
          </w:rPr>
          <w:fldChar w:fldCharType="end"/>
        </w:r>
      </w:p>
    </w:sdtContent>
  </w:sdt>
  <w:p w14:paraId="56B8FCA3" w14:textId="77777777" w:rsidR="00582A79" w:rsidRDefault="0058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DF4B5" w14:textId="77777777" w:rsidR="00582A79" w:rsidRDefault="00582A79" w:rsidP="008626B5">
      <w:r>
        <w:separator/>
      </w:r>
    </w:p>
  </w:footnote>
  <w:footnote w:type="continuationSeparator" w:id="0">
    <w:p w14:paraId="10DB913A" w14:textId="77777777" w:rsidR="00582A79" w:rsidRDefault="00582A79"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3DF7A788" w14:textId="77777777" w:rsidR="00582A79" w:rsidRPr="00FB05AD" w:rsidRDefault="00582A79" w:rsidP="008626B5">
        <w:pPr>
          <w:pStyle w:val="Header"/>
        </w:pPr>
        <w:r w:rsidRPr="00FB05AD">
          <w:t>Aburto, Wensink, Lindahl-Jacobsen, Vaupel. Lifespan i</w:t>
        </w:r>
        <w:r>
          <w:t>nequality in Denmark</w:t>
        </w:r>
      </w:p>
    </w:sdtContent>
  </w:sdt>
  <w:p w14:paraId="60E2E9D7" w14:textId="77777777" w:rsidR="00582A79" w:rsidRPr="00991CA3" w:rsidRDefault="00582A79">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arten Wensink">
    <w15:presenceInfo w15:providerId="AD" w15:userId="S-1-5-21-2052111302-562591055-725345543-22209"/>
  </w15:person>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97FA5"/>
    <w:rsid w:val="0000056F"/>
    <w:rsid w:val="000052D1"/>
    <w:rsid w:val="00011D23"/>
    <w:rsid w:val="000133A2"/>
    <w:rsid w:val="000140A4"/>
    <w:rsid w:val="00023253"/>
    <w:rsid w:val="00024C0A"/>
    <w:rsid w:val="00030E6E"/>
    <w:rsid w:val="00034D1D"/>
    <w:rsid w:val="00035F7D"/>
    <w:rsid w:val="00053A64"/>
    <w:rsid w:val="00057052"/>
    <w:rsid w:val="000610F5"/>
    <w:rsid w:val="000623C6"/>
    <w:rsid w:val="000652F3"/>
    <w:rsid w:val="0007098C"/>
    <w:rsid w:val="00070F33"/>
    <w:rsid w:val="0007160B"/>
    <w:rsid w:val="000751FF"/>
    <w:rsid w:val="00093F2C"/>
    <w:rsid w:val="00096503"/>
    <w:rsid w:val="0009676B"/>
    <w:rsid w:val="000976B1"/>
    <w:rsid w:val="000A2B79"/>
    <w:rsid w:val="000A7C70"/>
    <w:rsid w:val="000B163F"/>
    <w:rsid w:val="000B1F3F"/>
    <w:rsid w:val="000B29F0"/>
    <w:rsid w:val="000B5931"/>
    <w:rsid w:val="000C0F2F"/>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23052"/>
    <w:rsid w:val="0013165F"/>
    <w:rsid w:val="00133EFE"/>
    <w:rsid w:val="00147C2A"/>
    <w:rsid w:val="001520C4"/>
    <w:rsid w:val="00152715"/>
    <w:rsid w:val="0015540E"/>
    <w:rsid w:val="001815A2"/>
    <w:rsid w:val="00182E0F"/>
    <w:rsid w:val="00184A14"/>
    <w:rsid w:val="00185EDC"/>
    <w:rsid w:val="00186759"/>
    <w:rsid w:val="00190B5F"/>
    <w:rsid w:val="00196DF0"/>
    <w:rsid w:val="001B4A59"/>
    <w:rsid w:val="001B5964"/>
    <w:rsid w:val="001B5AE5"/>
    <w:rsid w:val="001C18C8"/>
    <w:rsid w:val="001D3A4E"/>
    <w:rsid w:val="001E3927"/>
    <w:rsid w:val="001E562B"/>
    <w:rsid w:val="001E58D9"/>
    <w:rsid w:val="001F78E2"/>
    <w:rsid w:val="00203866"/>
    <w:rsid w:val="00211E35"/>
    <w:rsid w:val="00212E6B"/>
    <w:rsid w:val="00214128"/>
    <w:rsid w:val="0021479E"/>
    <w:rsid w:val="0022329A"/>
    <w:rsid w:val="00230647"/>
    <w:rsid w:val="0023597C"/>
    <w:rsid w:val="00237F54"/>
    <w:rsid w:val="00241894"/>
    <w:rsid w:val="002463B3"/>
    <w:rsid w:val="002550BE"/>
    <w:rsid w:val="00256CCC"/>
    <w:rsid w:val="00267B7B"/>
    <w:rsid w:val="00276873"/>
    <w:rsid w:val="002812A4"/>
    <w:rsid w:val="0028674F"/>
    <w:rsid w:val="00292D6F"/>
    <w:rsid w:val="00292DD8"/>
    <w:rsid w:val="00293E5A"/>
    <w:rsid w:val="00294234"/>
    <w:rsid w:val="00296F8E"/>
    <w:rsid w:val="00297BED"/>
    <w:rsid w:val="002A3461"/>
    <w:rsid w:val="002A719E"/>
    <w:rsid w:val="002B3A7F"/>
    <w:rsid w:val="002B515A"/>
    <w:rsid w:val="002B5CC4"/>
    <w:rsid w:val="002B5E56"/>
    <w:rsid w:val="002B6154"/>
    <w:rsid w:val="002C5B6D"/>
    <w:rsid w:val="002D3CB1"/>
    <w:rsid w:val="002E059C"/>
    <w:rsid w:val="002E1363"/>
    <w:rsid w:val="002E5917"/>
    <w:rsid w:val="002E61E9"/>
    <w:rsid w:val="002F3ACA"/>
    <w:rsid w:val="002F491B"/>
    <w:rsid w:val="002F5300"/>
    <w:rsid w:val="00300272"/>
    <w:rsid w:val="00301966"/>
    <w:rsid w:val="00306181"/>
    <w:rsid w:val="00312221"/>
    <w:rsid w:val="00312C8E"/>
    <w:rsid w:val="003145A2"/>
    <w:rsid w:val="00322AB3"/>
    <w:rsid w:val="003269C6"/>
    <w:rsid w:val="00327149"/>
    <w:rsid w:val="00330988"/>
    <w:rsid w:val="003347D9"/>
    <w:rsid w:val="00340C1C"/>
    <w:rsid w:val="00340C80"/>
    <w:rsid w:val="00344ABF"/>
    <w:rsid w:val="0034584C"/>
    <w:rsid w:val="00345C88"/>
    <w:rsid w:val="003467D2"/>
    <w:rsid w:val="00346F99"/>
    <w:rsid w:val="0035474E"/>
    <w:rsid w:val="0035669C"/>
    <w:rsid w:val="003576E6"/>
    <w:rsid w:val="00357D2E"/>
    <w:rsid w:val="0036116F"/>
    <w:rsid w:val="00361AF1"/>
    <w:rsid w:val="00374DAD"/>
    <w:rsid w:val="00375441"/>
    <w:rsid w:val="00375BF4"/>
    <w:rsid w:val="00381F01"/>
    <w:rsid w:val="00382A4A"/>
    <w:rsid w:val="00382B51"/>
    <w:rsid w:val="00385E11"/>
    <w:rsid w:val="003A0237"/>
    <w:rsid w:val="003A0827"/>
    <w:rsid w:val="003A160D"/>
    <w:rsid w:val="003A7066"/>
    <w:rsid w:val="003B0A16"/>
    <w:rsid w:val="003B54D7"/>
    <w:rsid w:val="003C22DE"/>
    <w:rsid w:val="003C3797"/>
    <w:rsid w:val="003C5029"/>
    <w:rsid w:val="003C5036"/>
    <w:rsid w:val="003E1A3A"/>
    <w:rsid w:val="003E7D93"/>
    <w:rsid w:val="003F41E2"/>
    <w:rsid w:val="004071CC"/>
    <w:rsid w:val="00410FFF"/>
    <w:rsid w:val="00413168"/>
    <w:rsid w:val="00414E48"/>
    <w:rsid w:val="00422417"/>
    <w:rsid w:val="00430B3C"/>
    <w:rsid w:val="00432140"/>
    <w:rsid w:val="00437748"/>
    <w:rsid w:val="00437DFC"/>
    <w:rsid w:val="004404A1"/>
    <w:rsid w:val="00441B22"/>
    <w:rsid w:val="00442C84"/>
    <w:rsid w:val="0044355A"/>
    <w:rsid w:val="00444CE0"/>
    <w:rsid w:val="00446E05"/>
    <w:rsid w:val="00463AF3"/>
    <w:rsid w:val="004754A8"/>
    <w:rsid w:val="0047614E"/>
    <w:rsid w:val="00483D85"/>
    <w:rsid w:val="00486FE4"/>
    <w:rsid w:val="004901DE"/>
    <w:rsid w:val="00493447"/>
    <w:rsid w:val="004939C9"/>
    <w:rsid w:val="00496D8D"/>
    <w:rsid w:val="004A4D36"/>
    <w:rsid w:val="004A664C"/>
    <w:rsid w:val="004A763C"/>
    <w:rsid w:val="004B6D58"/>
    <w:rsid w:val="004C1736"/>
    <w:rsid w:val="004C4EA6"/>
    <w:rsid w:val="004D1134"/>
    <w:rsid w:val="004D3C1C"/>
    <w:rsid w:val="004D7A20"/>
    <w:rsid w:val="004E2A3E"/>
    <w:rsid w:val="004F13CE"/>
    <w:rsid w:val="004F3A00"/>
    <w:rsid w:val="004F43B3"/>
    <w:rsid w:val="004F4E17"/>
    <w:rsid w:val="004F5F7B"/>
    <w:rsid w:val="004F63BB"/>
    <w:rsid w:val="00505200"/>
    <w:rsid w:val="0051024E"/>
    <w:rsid w:val="005127DC"/>
    <w:rsid w:val="00515843"/>
    <w:rsid w:val="00521967"/>
    <w:rsid w:val="00524AC0"/>
    <w:rsid w:val="00525247"/>
    <w:rsid w:val="00530A90"/>
    <w:rsid w:val="0053188E"/>
    <w:rsid w:val="0053670C"/>
    <w:rsid w:val="00541E1F"/>
    <w:rsid w:val="005445D9"/>
    <w:rsid w:val="00547C30"/>
    <w:rsid w:val="00561463"/>
    <w:rsid w:val="0056326E"/>
    <w:rsid w:val="00566AA7"/>
    <w:rsid w:val="00571B9F"/>
    <w:rsid w:val="00576B85"/>
    <w:rsid w:val="0057716F"/>
    <w:rsid w:val="00577DFB"/>
    <w:rsid w:val="005821D4"/>
    <w:rsid w:val="00582A79"/>
    <w:rsid w:val="00582AFA"/>
    <w:rsid w:val="005841C5"/>
    <w:rsid w:val="005841C8"/>
    <w:rsid w:val="00590148"/>
    <w:rsid w:val="00592485"/>
    <w:rsid w:val="00595671"/>
    <w:rsid w:val="0059737B"/>
    <w:rsid w:val="005A626C"/>
    <w:rsid w:val="005B02EC"/>
    <w:rsid w:val="005B3F32"/>
    <w:rsid w:val="005B45D9"/>
    <w:rsid w:val="005B5B35"/>
    <w:rsid w:val="005C775B"/>
    <w:rsid w:val="005C78C1"/>
    <w:rsid w:val="005C7E5B"/>
    <w:rsid w:val="005D1509"/>
    <w:rsid w:val="005D44B2"/>
    <w:rsid w:val="005D68A9"/>
    <w:rsid w:val="005E0526"/>
    <w:rsid w:val="005E392D"/>
    <w:rsid w:val="005E4AC8"/>
    <w:rsid w:val="005F2A5A"/>
    <w:rsid w:val="005F7F34"/>
    <w:rsid w:val="006158DC"/>
    <w:rsid w:val="006218DF"/>
    <w:rsid w:val="00623083"/>
    <w:rsid w:val="0062481F"/>
    <w:rsid w:val="00624AC6"/>
    <w:rsid w:val="006343C1"/>
    <w:rsid w:val="00637015"/>
    <w:rsid w:val="0063729C"/>
    <w:rsid w:val="00637863"/>
    <w:rsid w:val="00647A92"/>
    <w:rsid w:val="006556AD"/>
    <w:rsid w:val="00657D87"/>
    <w:rsid w:val="00660553"/>
    <w:rsid w:val="00664278"/>
    <w:rsid w:val="006763A3"/>
    <w:rsid w:val="00680D32"/>
    <w:rsid w:val="006815B5"/>
    <w:rsid w:val="006825DF"/>
    <w:rsid w:val="00687492"/>
    <w:rsid w:val="00691510"/>
    <w:rsid w:val="0069185B"/>
    <w:rsid w:val="00695911"/>
    <w:rsid w:val="006A1BDD"/>
    <w:rsid w:val="006A67ED"/>
    <w:rsid w:val="006B0500"/>
    <w:rsid w:val="006B646A"/>
    <w:rsid w:val="006C0220"/>
    <w:rsid w:val="006C0332"/>
    <w:rsid w:val="006C2776"/>
    <w:rsid w:val="006D27D1"/>
    <w:rsid w:val="006D4C44"/>
    <w:rsid w:val="006D63B1"/>
    <w:rsid w:val="006D7692"/>
    <w:rsid w:val="006E30EE"/>
    <w:rsid w:val="006E5308"/>
    <w:rsid w:val="006F2D06"/>
    <w:rsid w:val="006F31FB"/>
    <w:rsid w:val="006F69D9"/>
    <w:rsid w:val="00701C71"/>
    <w:rsid w:val="007021A3"/>
    <w:rsid w:val="00703EDC"/>
    <w:rsid w:val="00706116"/>
    <w:rsid w:val="007142DA"/>
    <w:rsid w:val="00714311"/>
    <w:rsid w:val="00714651"/>
    <w:rsid w:val="00721BA4"/>
    <w:rsid w:val="007238B0"/>
    <w:rsid w:val="00723B8A"/>
    <w:rsid w:val="00724004"/>
    <w:rsid w:val="007307BC"/>
    <w:rsid w:val="0073172D"/>
    <w:rsid w:val="007337A4"/>
    <w:rsid w:val="007362CE"/>
    <w:rsid w:val="00736F9C"/>
    <w:rsid w:val="007452CB"/>
    <w:rsid w:val="0075108C"/>
    <w:rsid w:val="007543CE"/>
    <w:rsid w:val="00756D74"/>
    <w:rsid w:val="00760823"/>
    <w:rsid w:val="0076399E"/>
    <w:rsid w:val="007640CF"/>
    <w:rsid w:val="0077105C"/>
    <w:rsid w:val="00774C06"/>
    <w:rsid w:val="00776629"/>
    <w:rsid w:val="0077758E"/>
    <w:rsid w:val="00781EA2"/>
    <w:rsid w:val="0079067C"/>
    <w:rsid w:val="00797EDD"/>
    <w:rsid w:val="007A35CE"/>
    <w:rsid w:val="007A6233"/>
    <w:rsid w:val="007A7C9E"/>
    <w:rsid w:val="007B0D54"/>
    <w:rsid w:val="007B18DA"/>
    <w:rsid w:val="007B1A04"/>
    <w:rsid w:val="007B5189"/>
    <w:rsid w:val="007C0507"/>
    <w:rsid w:val="007C17E2"/>
    <w:rsid w:val="007C4A1C"/>
    <w:rsid w:val="007C54A1"/>
    <w:rsid w:val="007D1DA6"/>
    <w:rsid w:val="007D4970"/>
    <w:rsid w:val="007D671C"/>
    <w:rsid w:val="007E0D66"/>
    <w:rsid w:val="007E2FAE"/>
    <w:rsid w:val="007E7562"/>
    <w:rsid w:val="007F36D4"/>
    <w:rsid w:val="007F3CD3"/>
    <w:rsid w:val="007F4E3F"/>
    <w:rsid w:val="00800EDF"/>
    <w:rsid w:val="008013ED"/>
    <w:rsid w:val="00802F99"/>
    <w:rsid w:val="00813155"/>
    <w:rsid w:val="008143C4"/>
    <w:rsid w:val="00814E48"/>
    <w:rsid w:val="0082005B"/>
    <w:rsid w:val="00823A5D"/>
    <w:rsid w:val="00825E78"/>
    <w:rsid w:val="00831DA6"/>
    <w:rsid w:val="00841CDF"/>
    <w:rsid w:val="00852D81"/>
    <w:rsid w:val="00855DAF"/>
    <w:rsid w:val="0085740F"/>
    <w:rsid w:val="008626B5"/>
    <w:rsid w:val="00865035"/>
    <w:rsid w:val="008818A6"/>
    <w:rsid w:val="00885957"/>
    <w:rsid w:val="00885DB7"/>
    <w:rsid w:val="0089076E"/>
    <w:rsid w:val="00893CC8"/>
    <w:rsid w:val="00897FA5"/>
    <w:rsid w:val="008A1093"/>
    <w:rsid w:val="008A175B"/>
    <w:rsid w:val="008A35B4"/>
    <w:rsid w:val="008B1ED9"/>
    <w:rsid w:val="008B50F5"/>
    <w:rsid w:val="008B5B0F"/>
    <w:rsid w:val="008C2CFB"/>
    <w:rsid w:val="008C5F7F"/>
    <w:rsid w:val="008D6171"/>
    <w:rsid w:val="008D6987"/>
    <w:rsid w:val="008D794C"/>
    <w:rsid w:val="008E345E"/>
    <w:rsid w:val="008E4345"/>
    <w:rsid w:val="008E5FAB"/>
    <w:rsid w:val="008E6DD5"/>
    <w:rsid w:val="008F26BD"/>
    <w:rsid w:val="008F6120"/>
    <w:rsid w:val="008F67A1"/>
    <w:rsid w:val="008F769B"/>
    <w:rsid w:val="00900AEB"/>
    <w:rsid w:val="00901147"/>
    <w:rsid w:val="009044AA"/>
    <w:rsid w:val="00926C45"/>
    <w:rsid w:val="00930804"/>
    <w:rsid w:val="0093127D"/>
    <w:rsid w:val="00941996"/>
    <w:rsid w:val="00955939"/>
    <w:rsid w:val="00966D84"/>
    <w:rsid w:val="00970888"/>
    <w:rsid w:val="00974ACD"/>
    <w:rsid w:val="00976EDA"/>
    <w:rsid w:val="0098075F"/>
    <w:rsid w:val="00981027"/>
    <w:rsid w:val="00981D30"/>
    <w:rsid w:val="00983394"/>
    <w:rsid w:val="0098561F"/>
    <w:rsid w:val="00987F65"/>
    <w:rsid w:val="00990BFC"/>
    <w:rsid w:val="00991CA3"/>
    <w:rsid w:val="0099251E"/>
    <w:rsid w:val="009939A4"/>
    <w:rsid w:val="00995756"/>
    <w:rsid w:val="009967BC"/>
    <w:rsid w:val="009971ED"/>
    <w:rsid w:val="00997FE3"/>
    <w:rsid w:val="009A35CA"/>
    <w:rsid w:val="009B402C"/>
    <w:rsid w:val="009B72AE"/>
    <w:rsid w:val="009D4EE9"/>
    <w:rsid w:val="009D5CF0"/>
    <w:rsid w:val="009E128F"/>
    <w:rsid w:val="009E4F13"/>
    <w:rsid w:val="009E6414"/>
    <w:rsid w:val="009E6E4E"/>
    <w:rsid w:val="009E791B"/>
    <w:rsid w:val="009F25EB"/>
    <w:rsid w:val="009F4B44"/>
    <w:rsid w:val="00A10B18"/>
    <w:rsid w:val="00A122F8"/>
    <w:rsid w:val="00A16BDF"/>
    <w:rsid w:val="00A25E77"/>
    <w:rsid w:val="00A309BD"/>
    <w:rsid w:val="00A33A4F"/>
    <w:rsid w:val="00A47DA0"/>
    <w:rsid w:val="00A51624"/>
    <w:rsid w:val="00A519CD"/>
    <w:rsid w:val="00A51A04"/>
    <w:rsid w:val="00A60E9F"/>
    <w:rsid w:val="00A6590F"/>
    <w:rsid w:val="00A67AA2"/>
    <w:rsid w:val="00A72E0F"/>
    <w:rsid w:val="00A757DB"/>
    <w:rsid w:val="00A76246"/>
    <w:rsid w:val="00A82186"/>
    <w:rsid w:val="00A830E0"/>
    <w:rsid w:val="00A85929"/>
    <w:rsid w:val="00A86A02"/>
    <w:rsid w:val="00A91859"/>
    <w:rsid w:val="00A91EF0"/>
    <w:rsid w:val="00AA63FC"/>
    <w:rsid w:val="00AB3979"/>
    <w:rsid w:val="00AD15FB"/>
    <w:rsid w:val="00AD5099"/>
    <w:rsid w:val="00AD66A7"/>
    <w:rsid w:val="00AD6EB1"/>
    <w:rsid w:val="00AD79ED"/>
    <w:rsid w:val="00AF5790"/>
    <w:rsid w:val="00AF7B1D"/>
    <w:rsid w:val="00B02AEF"/>
    <w:rsid w:val="00B03219"/>
    <w:rsid w:val="00B03D12"/>
    <w:rsid w:val="00B041F0"/>
    <w:rsid w:val="00B04450"/>
    <w:rsid w:val="00B0457F"/>
    <w:rsid w:val="00B0490E"/>
    <w:rsid w:val="00B054F4"/>
    <w:rsid w:val="00B12350"/>
    <w:rsid w:val="00B25ECB"/>
    <w:rsid w:val="00B271DB"/>
    <w:rsid w:val="00B2783C"/>
    <w:rsid w:val="00B347B2"/>
    <w:rsid w:val="00B37C3E"/>
    <w:rsid w:val="00B4142C"/>
    <w:rsid w:val="00B421AB"/>
    <w:rsid w:val="00B44767"/>
    <w:rsid w:val="00B516BA"/>
    <w:rsid w:val="00B62339"/>
    <w:rsid w:val="00B62851"/>
    <w:rsid w:val="00B6532B"/>
    <w:rsid w:val="00B66DBA"/>
    <w:rsid w:val="00B70301"/>
    <w:rsid w:val="00B73C4D"/>
    <w:rsid w:val="00B87A2F"/>
    <w:rsid w:val="00B94BE0"/>
    <w:rsid w:val="00B97962"/>
    <w:rsid w:val="00B97C33"/>
    <w:rsid w:val="00BA1202"/>
    <w:rsid w:val="00BB099E"/>
    <w:rsid w:val="00BB58A7"/>
    <w:rsid w:val="00BB58FA"/>
    <w:rsid w:val="00BB785E"/>
    <w:rsid w:val="00BC0CC7"/>
    <w:rsid w:val="00BC188E"/>
    <w:rsid w:val="00BC763F"/>
    <w:rsid w:val="00BD0F15"/>
    <w:rsid w:val="00BD4760"/>
    <w:rsid w:val="00BE15C0"/>
    <w:rsid w:val="00BE2458"/>
    <w:rsid w:val="00BE288B"/>
    <w:rsid w:val="00BE3082"/>
    <w:rsid w:val="00BE5969"/>
    <w:rsid w:val="00BE6467"/>
    <w:rsid w:val="00BF0DD1"/>
    <w:rsid w:val="00C068A9"/>
    <w:rsid w:val="00C108E9"/>
    <w:rsid w:val="00C175CE"/>
    <w:rsid w:val="00C24065"/>
    <w:rsid w:val="00C311C7"/>
    <w:rsid w:val="00C3613E"/>
    <w:rsid w:val="00C36397"/>
    <w:rsid w:val="00C3799B"/>
    <w:rsid w:val="00C44080"/>
    <w:rsid w:val="00C458A5"/>
    <w:rsid w:val="00C535AE"/>
    <w:rsid w:val="00C5680A"/>
    <w:rsid w:val="00C66D21"/>
    <w:rsid w:val="00C722C6"/>
    <w:rsid w:val="00C8691D"/>
    <w:rsid w:val="00C97F41"/>
    <w:rsid w:val="00CA0A74"/>
    <w:rsid w:val="00CA198F"/>
    <w:rsid w:val="00CA1BC0"/>
    <w:rsid w:val="00CA7710"/>
    <w:rsid w:val="00CA7E48"/>
    <w:rsid w:val="00CB04CC"/>
    <w:rsid w:val="00CB2F9A"/>
    <w:rsid w:val="00CB3B37"/>
    <w:rsid w:val="00CB7255"/>
    <w:rsid w:val="00CC31CF"/>
    <w:rsid w:val="00CC43E7"/>
    <w:rsid w:val="00CC5927"/>
    <w:rsid w:val="00CC59F4"/>
    <w:rsid w:val="00CC658F"/>
    <w:rsid w:val="00CC6CB8"/>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13D70"/>
    <w:rsid w:val="00D2173D"/>
    <w:rsid w:val="00D33718"/>
    <w:rsid w:val="00D34ACD"/>
    <w:rsid w:val="00D3712D"/>
    <w:rsid w:val="00D4032F"/>
    <w:rsid w:val="00D43270"/>
    <w:rsid w:val="00D461FC"/>
    <w:rsid w:val="00D53A0F"/>
    <w:rsid w:val="00D55053"/>
    <w:rsid w:val="00D557AA"/>
    <w:rsid w:val="00D557F4"/>
    <w:rsid w:val="00D57231"/>
    <w:rsid w:val="00D625B4"/>
    <w:rsid w:val="00D637C5"/>
    <w:rsid w:val="00D6429C"/>
    <w:rsid w:val="00D72158"/>
    <w:rsid w:val="00D733CE"/>
    <w:rsid w:val="00D73619"/>
    <w:rsid w:val="00D8183C"/>
    <w:rsid w:val="00D823B0"/>
    <w:rsid w:val="00D84AE2"/>
    <w:rsid w:val="00D90ECA"/>
    <w:rsid w:val="00D917FF"/>
    <w:rsid w:val="00D91C57"/>
    <w:rsid w:val="00DA09EC"/>
    <w:rsid w:val="00DB1E25"/>
    <w:rsid w:val="00DB5614"/>
    <w:rsid w:val="00DC1F34"/>
    <w:rsid w:val="00DC31B5"/>
    <w:rsid w:val="00DC4AB2"/>
    <w:rsid w:val="00DC6E30"/>
    <w:rsid w:val="00DE24EB"/>
    <w:rsid w:val="00DF3CA7"/>
    <w:rsid w:val="00E07198"/>
    <w:rsid w:val="00E10F2E"/>
    <w:rsid w:val="00E22012"/>
    <w:rsid w:val="00E24D0D"/>
    <w:rsid w:val="00E32FC8"/>
    <w:rsid w:val="00E34DC0"/>
    <w:rsid w:val="00E360C2"/>
    <w:rsid w:val="00E52F67"/>
    <w:rsid w:val="00E54FCA"/>
    <w:rsid w:val="00E67EAE"/>
    <w:rsid w:val="00E70C29"/>
    <w:rsid w:val="00E70CB2"/>
    <w:rsid w:val="00E76E8F"/>
    <w:rsid w:val="00E77D66"/>
    <w:rsid w:val="00E816C3"/>
    <w:rsid w:val="00E83AB5"/>
    <w:rsid w:val="00E83D54"/>
    <w:rsid w:val="00E855E0"/>
    <w:rsid w:val="00E91351"/>
    <w:rsid w:val="00E943AC"/>
    <w:rsid w:val="00EA4EB0"/>
    <w:rsid w:val="00EA65B4"/>
    <w:rsid w:val="00EB0090"/>
    <w:rsid w:val="00EB1435"/>
    <w:rsid w:val="00EB25AE"/>
    <w:rsid w:val="00EB5AAE"/>
    <w:rsid w:val="00EC3276"/>
    <w:rsid w:val="00EC6E93"/>
    <w:rsid w:val="00ED10EE"/>
    <w:rsid w:val="00ED5363"/>
    <w:rsid w:val="00ED6F62"/>
    <w:rsid w:val="00ED725A"/>
    <w:rsid w:val="00EE5574"/>
    <w:rsid w:val="00EE60B6"/>
    <w:rsid w:val="00EF3E82"/>
    <w:rsid w:val="00EF6D66"/>
    <w:rsid w:val="00F01698"/>
    <w:rsid w:val="00F02835"/>
    <w:rsid w:val="00F03ADE"/>
    <w:rsid w:val="00F04F11"/>
    <w:rsid w:val="00F129F8"/>
    <w:rsid w:val="00F17DF1"/>
    <w:rsid w:val="00F2459F"/>
    <w:rsid w:val="00F25F63"/>
    <w:rsid w:val="00F26C7F"/>
    <w:rsid w:val="00F35192"/>
    <w:rsid w:val="00F4012A"/>
    <w:rsid w:val="00F51F22"/>
    <w:rsid w:val="00F57059"/>
    <w:rsid w:val="00F63D5B"/>
    <w:rsid w:val="00F64CC0"/>
    <w:rsid w:val="00F66652"/>
    <w:rsid w:val="00F66A0C"/>
    <w:rsid w:val="00F715BC"/>
    <w:rsid w:val="00F72DF8"/>
    <w:rsid w:val="00F7503A"/>
    <w:rsid w:val="00F77B3E"/>
    <w:rsid w:val="00F80187"/>
    <w:rsid w:val="00F827F9"/>
    <w:rsid w:val="00F847B3"/>
    <w:rsid w:val="00F8569E"/>
    <w:rsid w:val="00F93781"/>
    <w:rsid w:val="00F93E3B"/>
    <w:rsid w:val="00F97CB1"/>
    <w:rsid w:val="00FA2BAD"/>
    <w:rsid w:val="00FB05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ABC541"/>
  <w15:docId w15:val="{D714F8EE-D70C-4E59-928A-9B3EFDB6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styleId="UnresolvedMention">
    <w:name w:val="Unresolved Mention"/>
    <w:basedOn w:val="DefaultParagraphFont"/>
    <w:uiPriority w:val="99"/>
    <w:semiHidden/>
    <w:unhideWhenUsed/>
    <w:rsid w:val="00647A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healthinfo/mortality_data/en/"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45CB7-B8CB-4294-8DD1-B5D50698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4</Pages>
  <Words>2703</Words>
  <Characters>16492</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Maarten Wensink</cp:lastModifiedBy>
  <cp:revision>3</cp:revision>
  <dcterms:created xsi:type="dcterms:W3CDTF">2016-11-30T09:15:00Z</dcterms:created>
  <dcterms:modified xsi:type="dcterms:W3CDTF">2017-07-05T09:34:00Z</dcterms:modified>
</cp:coreProperties>
</file>