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2A784" w14:textId="083BC9DA"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Vaupel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w:t>
      </w:r>
      <w:proofErr w:type="spellStart"/>
      <w:r w:rsidR="000E7DC7" w:rsidRPr="00B2566E">
        <w:rPr>
          <w:rFonts w:ascii="Garamond" w:hAnsi="Garamond" w:cs="Times New Roman"/>
          <w:sz w:val="26"/>
          <w:szCs w:val="26"/>
        </w:rPr>
        <w:t>Lindahl</w:t>
      </w:r>
      <w:proofErr w:type="spellEnd"/>
      <w:r w:rsidR="000E7DC7" w:rsidRPr="00B2566E">
        <w:rPr>
          <w:rFonts w:ascii="Garamond" w:hAnsi="Garamond" w:cs="Times New Roman"/>
          <w:sz w:val="26"/>
          <w:szCs w:val="26"/>
        </w:rPr>
        <w:t xml:space="preserve">-Jacobsen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 xml:space="preserve">Max-Planck Odense Center on the </w:t>
      </w:r>
      <w:proofErr w:type="spellStart"/>
      <w:r w:rsidRPr="00B2566E">
        <w:rPr>
          <w:rFonts w:ascii="Garamond" w:hAnsi="Garamond" w:cs="Times New Roman"/>
          <w:sz w:val="26"/>
          <w:szCs w:val="26"/>
        </w:rPr>
        <w:t>Biodemography</w:t>
      </w:r>
      <w:proofErr w:type="spellEnd"/>
      <w:r w:rsidRPr="00B2566E">
        <w:rPr>
          <w:rFonts w:ascii="Garamond" w:hAnsi="Garamond" w:cs="Times New Roman"/>
          <w:sz w:val="26"/>
          <w:szCs w:val="26"/>
        </w:rPr>
        <w:t xml:space="preserve"> of Aging, Department of Public Health- Epidemiology, Biostatistics and </w:t>
      </w:r>
      <w:proofErr w:type="spellStart"/>
      <w:r w:rsidRPr="00B2566E">
        <w:rPr>
          <w:rFonts w:ascii="Garamond" w:hAnsi="Garamond" w:cs="Times New Roman"/>
          <w:sz w:val="26"/>
          <w:szCs w:val="26"/>
        </w:rPr>
        <w:t>Biodemography</w:t>
      </w:r>
      <w:proofErr w:type="spellEnd"/>
      <w:r w:rsidRPr="00B2566E">
        <w:rPr>
          <w:rFonts w:ascii="Garamond" w:hAnsi="Garamond" w:cs="Times New Roman"/>
          <w:sz w:val="26"/>
          <w:szCs w:val="26"/>
        </w:rPr>
        <w:t>,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Aburto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396D501B"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policy goals. 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r w:rsidR="00D70E80" w:rsidRPr="00B2566E">
        <w:rPr>
          <w:rFonts w:ascii="Garamond" w:hAnsi="Garamond" w:cs="Times New Roman"/>
          <w:sz w:val="26"/>
          <w:szCs w:val="26"/>
        </w:rPr>
        <w:t>Swed</w:t>
      </w:r>
      <w:r w:rsidR="00135C42" w:rsidRPr="00B2566E">
        <w:rPr>
          <w:rFonts w:ascii="Garamond" w:hAnsi="Garamond" w:cs="Times New Roman"/>
          <w:sz w:val="26"/>
          <w:szCs w:val="26"/>
        </w:rPr>
        <w:t>en</w:t>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 driven by which causes</w:t>
      </w:r>
      <w:r w:rsidR="002F35BD">
        <w:rPr>
          <w:rFonts w:ascii="Garamond" w:hAnsi="Garamond" w:cs="Times New Roman"/>
          <w:sz w:val="26"/>
          <w:szCs w:val="26"/>
        </w:rPr>
        <w:t>.</w:t>
      </w:r>
      <w:r w:rsidR="00C16BF8" w:rsidRPr="00B2566E">
        <w:rPr>
          <w:rFonts w:ascii="Garamond" w:hAnsi="Garamond" w:cs="Times New Roman"/>
          <w:sz w:val="26"/>
          <w:szCs w:val="26"/>
        </w:rPr>
        <w:t xml:space="preserve"> </w:t>
      </w:r>
    </w:p>
    <w:p w14:paraId="136C29F8" w14:textId="087F5A6E"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We made cause-by-age decompositions of</w:t>
      </w:r>
      <w:r w:rsidR="007E26E6" w:rsidRPr="00B2566E">
        <w:rPr>
          <w:rFonts w:ascii="Garamond" w:hAnsi="Garamond" w:cs="Times New Roman"/>
          <w:sz w:val="26"/>
          <w:szCs w:val="26"/>
        </w:rPr>
        <w:t xml:space="preserve"> the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BF7E54D"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er period of sta</w:t>
      </w:r>
      <w:r w:rsidR="006960DE">
        <w:rPr>
          <w:rFonts w:ascii="Garamond" w:hAnsi="Garamond" w:cs="Times New Roman"/>
          <w:sz w:val="26"/>
          <w:szCs w:val="26"/>
        </w:rPr>
        <w:t>g</w:t>
      </w:r>
      <w:r w:rsidR="006960DE">
        <w:rPr>
          <w:rFonts w:ascii="Garamond" w:hAnsi="Garamond" w:cs="Times New Roman"/>
          <w:sz w:val="26"/>
          <w:szCs w:val="26"/>
        </w:rPr>
        <w:t xml:space="preserve">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w:t>
      </w:r>
      <w:r w:rsidR="007E26E6" w:rsidRPr="00B2566E">
        <w:rPr>
          <w:rFonts w:ascii="Garamond" w:hAnsi="Garamond" w:cs="Times New Roman"/>
          <w:sz w:val="26"/>
          <w:szCs w:val="26"/>
        </w:rPr>
        <w:t>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r w:rsidR="00C7114C">
        <w:rPr>
          <w:rFonts w:ascii="Garamond" w:hAnsi="Garamond" w:cs="Times New Roman"/>
          <w:sz w:val="26"/>
          <w:szCs w:val="26"/>
        </w:rPr>
        <w:t>In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3635DB42" w14:textId="77777777" w:rsidR="00B967A4" w:rsidRDefault="00B967A4" w:rsidP="00861A87">
      <w:pPr>
        <w:spacing w:line="360" w:lineRule="auto"/>
        <w:jc w:val="both"/>
        <w:rPr>
          <w:rFonts w:ascii="Garamond" w:hAnsi="Garamond" w:cs="Times New Roman"/>
          <w:b/>
          <w:sz w:val="26"/>
          <w:szCs w:val="26"/>
        </w:rPr>
      </w:pPr>
    </w:p>
    <w:p w14:paraId="456D5280" w14:textId="3C76D77E"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lastRenderedPageBreak/>
        <w:t>Introduction</w:t>
      </w:r>
    </w:p>
    <w:p w14:paraId="1F7F8124" w14:textId="1CDF955C"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w:t>
      </w:r>
      <w:r w:rsidRPr="00B2566E">
        <w:rPr>
          <w:rFonts w:ascii="Garamond" w:hAnsi="Garamond" w:cs="Times New Roman"/>
          <w:sz w:val="26"/>
          <w:szCs w:val="26"/>
        </w:rPr>
        <w:t>e</w:t>
      </w:r>
      <w:r w:rsidRPr="00B2566E">
        <w:rPr>
          <w:rFonts w:ascii="Garamond" w:hAnsi="Garamond" w:cs="Times New Roman"/>
          <w:sz w:val="26"/>
          <w:szCs w:val="26"/>
        </w:rPr>
        <w:t xml:space="preserve">tire.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lifespan in</w:t>
      </w:r>
      <w:r w:rsidR="00006FA1" w:rsidRPr="00B2566E">
        <w:rPr>
          <w:rFonts w:ascii="Garamond" w:hAnsi="Garamond" w:cs="Times New Roman"/>
          <w:sz w:val="26"/>
          <w:szCs w:val="26"/>
        </w:rPr>
        <w:t>e</w:t>
      </w:r>
      <w:r w:rsidR="00006FA1" w:rsidRPr="00B2566E">
        <w:rPr>
          <w:rFonts w:ascii="Garamond" w:hAnsi="Garamond" w:cs="Times New Roman"/>
          <w:sz w:val="26"/>
          <w:szCs w:val="26"/>
        </w:rPr>
        <w:t xml:space="preserv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w:t>
      </w:r>
      <w:r w:rsidR="00B64AD0" w:rsidRPr="00B2566E">
        <w:rPr>
          <w:rFonts w:ascii="Garamond" w:hAnsi="Garamond" w:cs="Times New Roman"/>
          <w:sz w:val="26"/>
          <w:szCs w:val="26"/>
        </w:rPr>
        <w:t>r</w:t>
      </w:r>
      <w:r w:rsidR="00B64AD0" w:rsidRPr="00B2566E">
        <w:rPr>
          <w:rFonts w:ascii="Garamond" w:hAnsi="Garamond" w:cs="Times New Roman"/>
          <w:sz w:val="26"/>
          <w:szCs w:val="26"/>
        </w:rPr>
        <w:t xml:space="preserve">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w:t>
      </w:r>
      <w:del w:id="0" w:author="MPIDR_D\vanraalte" w:date="2017-11-14T08:54:00Z">
        <w:r w:rsidR="00B86263" w:rsidRPr="00B2566E" w:rsidDel="00FD0B05">
          <w:rPr>
            <w:rFonts w:ascii="Garamond" w:hAnsi="Garamond" w:cs="Times New Roman"/>
            <w:sz w:val="26"/>
            <w:szCs w:val="26"/>
          </w:rPr>
          <w:delText>some, perhaps</w:delText>
        </w:r>
        <w:r w:rsidR="00D47F8A" w:rsidRPr="00B2566E" w:rsidDel="00FD0B05">
          <w:rPr>
            <w:rFonts w:ascii="Garamond" w:hAnsi="Garamond" w:cs="Times New Roman"/>
            <w:sz w:val="26"/>
            <w:szCs w:val="26"/>
          </w:rPr>
          <w:delText xml:space="preserve"> </w:delText>
        </w:r>
      </w:del>
      <w:r w:rsidR="00D47F8A" w:rsidRPr="00B2566E">
        <w:rPr>
          <w:rFonts w:ascii="Garamond" w:hAnsi="Garamond" w:cs="Times New Roman"/>
          <w:sz w:val="26"/>
          <w:szCs w:val="26"/>
        </w:rPr>
        <w:t xml:space="preserve">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w:t>
      </w:r>
      <w:r w:rsidR="00D47F8A" w:rsidRPr="00B2566E">
        <w:rPr>
          <w:rFonts w:ascii="Garamond" w:hAnsi="Garamond" w:cs="Times New Roman"/>
          <w:sz w:val="26"/>
          <w:szCs w:val="26"/>
        </w:rPr>
        <w:t>e</w:t>
      </w:r>
      <w:r w:rsidR="00D47F8A" w:rsidRPr="00B2566E">
        <w:rPr>
          <w:rFonts w:ascii="Garamond" w:hAnsi="Garamond" w:cs="Times New Roman"/>
          <w:sz w:val="26"/>
          <w:szCs w:val="26"/>
        </w:rPr>
        <w:t>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w:t>
      </w:r>
      <w:commentRangeStart w:id="1"/>
      <w:r w:rsidR="00AF58C8" w:rsidRPr="00B2566E">
        <w:rPr>
          <w:rFonts w:ascii="Garamond" w:hAnsi="Garamond" w:cs="Times New Roman"/>
          <w:sz w:val="26"/>
          <w:szCs w:val="26"/>
        </w:rPr>
        <w:t>Also</w:t>
      </w:r>
      <w:commentRangeEnd w:id="1"/>
      <w:r w:rsidR="00FD0B05">
        <w:rPr>
          <w:rStyle w:val="CommentReference"/>
        </w:rPr>
        <w:commentReference w:id="1"/>
      </w:r>
      <w:r w:rsidR="00314A20" w:rsidRPr="00B2566E">
        <w:rPr>
          <w:rFonts w:ascii="Garamond" w:hAnsi="Garamond" w:cs="Times New Roman"/>
          <w:sz w:val="26"/>
          <w:szCs w:val="26"/>
        </w:rPr>
        <w:t xml:space="preserve">, </w:t>
      </w:r>
      <w:r w:rsidR="004B34C9" w:rsidRPr="00B2566E">
        <w:rPr>
          <w:rFonts w:ascii="Garamond" w:hAnsi="Garamond" w:cs="Times New Roman"/>
          <w:sz w:val="26"/>
          <w:szCs w:val="26"/>
        </w:rPr>
        <w:t xml:space="preserve">individuals </w:t>
      </w:r>
      <w:r w:rsidR="009722D2" w:rsidRPr="00B2566E">
        <w:rPr>
          <w:rFonts w:ascii="Garamond" w:hAnsi="Garamond" w:cs="Times New Roman"/>
          <w:sz w:val="26"/>
          <w:szCs w:val="26"/>
        </w:rPr>
        <w:t>may decide</w:t>
      </w:r>
      <w:r w:rsidR="00314A20" w:rsidRPr="00B2566E">
        <w:rPr>
          <w:rFonts w:ascii="Garamond" w:hAnsi="Garamond" w:cs="Times New Roman"/>
          <w:sz w:val="26"/>
          <w:szCs w:val="26"/>
        </w:rPr>
        <w:t xml:space="preserve"> when to invest</w:t>
      </w:r>
      <w:r w:rsidR="009722D2" w:rsidRPr="00B2566E">
        <w:rPr>
          <w:rFonts w:ascii="Garamond" w:hAnsi="Garamond" w:cs="Times New Roman"/>
          <w:sz w:val="26"/>
          <w:szCs w:val="26"/>
        </w:rPr>
        <w:t xml:space="preserve"> in education or when to retire</w:t>
      </w:r>
      <w:r w:rsidR="00314A20" w:rsidRPr="00B2566E">
        <w:rPr>
          <w:rFonts w:ascii="Garamond" w:hAnsi="Garamond" w:cs="Times New Roman"/>
          <w:sz w:val="26"/>
          <w:szCs w:val="26"/>
        </w:rPr>
        <w:t xml:space="preserve"> based </w:t>
      </w:r>
      <w:r w:rsidR="00AF58C8" w:rsidRPr="00B2566E">
        <w:rPr>
          <w:rFonts w:ascii="Garamond" w:hAnsi="Garamond" w:cs="Times New Roman"/>
          <w:sz w:val="26"/>
          <w:szCs w:val="26"/>
        </w:rPr>
        <w:t>on</w:t>
      </w:r>
      <w:r w:rsidR="00314A20" w:rsidRPr="00B2566E">
        <w:rPr>
          <w:rFonts w:ascii="Garamond" w:hAnsi="Garamond" w:cs="Times New Roman"/>
          <w:sz w:val="26"/>
          <w:szCs w:val="26"/>
        </w:rPr>
        <w:t xml:space="preserve"> the uncertainty surrounding their eventual time of death </w:t>
      </w:r>
      <w:r w:rsidR="00314A20"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B2566E">
        <w:rPr>
          <w:rFonts w:ascii="Garamond" w:hAnsi="Garamond" w:cs="Times New Roman"/>
          <w:sz w:val="26"/>
          <w:szCs w:val="26"/>
        </w:rPr>
        <w:fldChar w:fldCharType="separate"/>
      </w:r>
      <w:r w:rsidR="00417B15">
        <w:rPr>
          <w:rFonts w:ascii="Garamond" w:hAnsi="Garamond" w:cs="Times New Roman"/>
          <w:noProof/>
          <w:sz w:val="26"/>
          <w:szCs w:val="26"/>
        </w:rPr>
        <w:t>(10)</w:t>
      </w:r>
      <w:r w:rsidR="00314A20" w:rsidRPr="00B2566E">
        <w:rPr>
          <w:rFonts w:ascii="Garamond" w:hAnsi="Garamond" w:cs="Times New Roman"/>
          <w:sz w:val="26"/>
          <w:szCs w:val="26"/>
        </w:rPr>
        <w:fldChar w:fldCharType="end"/>
      </w:r>
      <w:r w:rsidR="00314A20" w:rsidRPr="00B2566E">
        <w:rPr>
          <w:rFonts w:ascii="Garamond" w:hAnsi="Garamond" w:cs="Times New Roman"/>
          <w:sz w:val="26"/>
          <w:szCs w:val="26"/>
        </w:rPr>
        <w:t>.</w:t>
      </w:r>
    </w:p>
    <w:p w14:paraId="498F006E" w14:textId="2C3F3690" w:rsidR="0022126B" w:rsidRDefault="0022126B" w:rsidP="00861A87">
      <w:pPr>
        <w:spacing w:line="360" w:lineRule="auto"/>
        <w:ind w:firstLine="720"/>
        <w:jc w:val="both"/>
        <w:rPr>
          <w:rFonts w:ascii="Garamond" w:hAnsi="Garamond" w:cs="Times New Roman"/>
          <w:sz w:val="26"/>
          <w:szCs w:val="26"/>
        </w:rPr>
      </w:pPr>
      <w:r>
        <w:rPr>
          <w:rFonts w:ascii="Garamond" w:hAnsi="Garamond" w:cs="Times New Roman"/>
          <w:sz w:val="26"/>
          <w:szCs w:val="26"/>
        </w:rPr>
        <w:t xml:space="preserve">Life expectancy is lower in Denmark than in Norway and Sweden. </w:t>
      </w:r>
      <w:r w:rsidR="00B77980">
        <w:rPr>
          <w:rFonts w:ascii="Garamond" w:hAnsi="Garamond" w:cs="Times New Roman"/>
          <w:sz w:val="26"/>
          <w:szCs w:val="26"/>
        </w:rPr>
        <w:t>While</w:t>
      </w:r>
      <w:r>
        <w:rPr>
          <w:rFonts w:ascii="Garamond" w:hAnsi="Garamond" w:cs="Times New Roman"/>
          <w:sz w:val="26"/>
          <w:szCs w:val="26"/>
        </w:rPr>
        <w:t xml:space="preserve"> their Sca</w:t>
      </w:r>
      <w:r>
        <w:rPr>
          <w:rFonts w:ascii="Garamond" w:hAnsi="Garamond" w:cs="Times New Roman"/>
          <w:sz w:val="26"/>
          <w:szCs w:val="26"/>
        </w:rPr>
        <w:t>n</w:t>
      </w:r>
      <w:r>
        <w:rPr>
          <w:rFonts w:ascii="Garamond" w:hAnsi="Garamond" w:cs="Times New Roman"/>
          <w:sz w:val="26"/>
          <w:szCs w:val="26"/>
        </w:rPr>
        <w:t>dinavian counterparts</w:t>
      </w:r>
      <w:r w:rsidR="002B0D6E" w:rsidRPr="00B2566E">
        <w:rPr>
          <w:rFonts w:ascii="Garamond" w:hAnsi="Garamond" w:cs="Times New Roman"/>
          <w:sz w:val="26"/>
          <w:szCs w:val="26"/>
        </w:rPr>
        <w:t xml:space="preserve"> showed continuous improvement, life expectancy stagnated among </w:t>
      </w:r>
      <w:commentRangeStart w:id="2"/>
      <w:r w:rsidR="002B0D6E" w:rsidRPr="00B2566E">
        <w:rPr>
          <w:rFonts w:ascii="Garamond" w:hAnsi="Garamond" w:cs="Times New Roman"/>
          <w:sz w:val="26"/>
          <w:szCs w:val="26"/>
        </w:rPr>
        <w:t xml:space="preserve">Danish women </w:t>
      </w:r>
      <w:commentRangeEnd w:id="2"/>
      <w:r w:rsidR="00FD0B05">
        <w:rPr>
          <w:rStyle w:val="CommentReference"/>
        </w:rPr>
        <w:commentReference w:id="2"/>
      </w:r>
      <w:r w:rsidR="002B0D6E" w:rsidRPr="00B2566E">
        <w:rPr>
          <w:rFonts w:ascii="Garamond" w:hAnsi="Garamond" w:cs="Times New Roman"/>
          <w:sz w:val="26"/>
          <w:szCs w:val="26"/>
        </w:rPr>
        <w:t xml:space="preserve">between the mid-1970s and mid-1990s, to improve thereafter, remaining lower than in Sweden and Norway. The stagnation in 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commentRangeStart w:id="3"/>
      <w:r w:rsidR="00FB71BE" w:rsidRPr="00B2566E">
        <w:rPr>
          <w:rFonts w:ascii="Garamond" w:hAnsi="Garamond" w:cs="Times New Roman"/>
          <w:sz w:val="26"/>
          <w:szCs w:val="26"/>
        </w:rPr>
        <w:t>It is unknown how lifespan inequality developed since 1960 and which causes of death drove those changes</w:t>
      </w:r>
      <w:commentRangeEnd w:id="3"/>
      <w:r w:rsidR="0089565D">
        <w:rPr>
          <w:rStyle w:val="CommentReference"/>
        </w:rPr>
        <w:commentReference w:id="3"/>
      </w:r>
      <w:r w:rsidR="00FB71BE" w:rsidRPr="00B2566E">
        <w:rPr>
          <w:rFonts w:ascii="Garamond" w:hAnsi="Garamond" w:cs="Times New Roman"/>
          <w:sz w:val="26"/>
          <w:szCs w:val="26"/>
        </w:rPr>
        <w:t>.</w:t>
      </w:r>
    </w:p>
    <w:p w14:paraId="1CB1D9D1" w14:textId="1964BF4E" w:rsidR="00F92641" w:rsidRDefault="004C7C15" w:rsidP="00861A87">
      <w:pPr>
        <w:spacing w:line="360" w:lineRule="auto"/>
        <w:ind w:firstLine="720"/>
        <w:jc w:val="both"/>
        <w:rPr>
          <w:rFonts w:ascii="Garamond" w:hAnsi="Garamond" w:cs="Times New Roman"/>
          <w:sz w:val="26"/>
          <w:szCs w:val="26"/>
        </w:rPr>
      </w:pPr>
      <w:commentRangeStart w:id="4"/>
      <w:r w:rsidRPr="00B2566E">
        <w:rPr>
          <w:rFonts w:ascii="Garamond" w:hAnsi="Garamond" w:cs="Times New Roman"/>
          <w:sz w:val="26"/>
          <w:szCs w:val="26"/>
        </w:rPr>
        <w:t>Here we test the hypotheses that 1) Denmark has higher life</w:t>
      </w:r>
      <w:r w:rsidR="00864E50" w:rsidRPr="00B2566E">
        <w:rPr>
          <w:rFonts w:ascii="Garamond" w:hAnsi="Garamond" w:cs="Times New Roman"/>
          <w:sz w:val="26"/>
          <w:szCs w:val="26"/>
        </w:rPr>
        <w:t>span</w:t>
      </w:r>
      <w:r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961525" w:rsidRPr="00B2566E">
        <w:rPr>
          <w:rFonts w:ascii="Garamond" w:hAnsi="Garamond" w:cs="Times New Roman"/>
          <w:sz w:val="26"/>
          <w:szCs w:val="26"/>
        </w:rPr>
        <w:t xml:space="preserve"> 2)</w:t>
      </w:r>
      <w:r w:rsidRPr="00B2566E">
        <w:rPr>
          <w:rFonts w:ascii="Garamond" w:hAnsi="Garamond" w:cs="Times New Roman"/>
          <w:sz w:val="26"/>
          <w:szCs w:val="26"/>
        </w:rPr>
        <w:t xml:space="preserve"> the stagnation in life expectancy </w:t>
      </w:r>
      <w:commentRangeStart w:id="5"/>
      <w:r w:rsidRPr="00B2566E">
        <w:rPr>
          <w:rFonts w:ascii="Garamond" w:hAnsi="Garamond" w:cs="Times New Roman"/>
          <w:sz w:val="26"/>
          <w:szCs w:val="26"/>
        </w:rPr>
        <w:t xml:space="preserve">of Danish women </w:t>
      </w:r>
      <w:commentRangeEnd w:id="5"/>
      <w:r w:rsidR="00FD0B05">
        <w:rPr>
          <w:rStyle w:val="CommentReference"/>
        </w:rPr>
        <w:commentReference w:id="5"/>
      </w:r>
      <w:r w:rsidRPr="00B2566E">
        <w:rPr>
          <w:rFonts w:ascii="Garamond" w:hAnsi="Garamond" w:cs="Times New Roman"/>
          <w:sz w:val="26"/>
          <w:szCs w:val="26"/>
        </w:rPr>
        <w:t xml:space="preserve">was accompanied by a </w:t>
      </w:r>
      <w:r w:rsidR="00B51BAC" w:rsidRPr="00B2566E">
        <w:rPr>
          <w:rFonts w:ascii="Garamond" w:hAnsi="Garamond" w:cs="Times New Roman"/>
          <w:sz w:val="26"/>
          <w:szCs w:val="26"/>
        </w:rPr>
        <w:t xml:space="preserve">stagnation </w:t>
      </w:r>
      <w:r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 and 3)</w:t>
      </w:r>
      <w:r w:rsidR="00AF58C8" w:rsidRPr="00B2566E">
        <w:rPr>
          <w:rFonts w:ascii="Garamond" w:hAnsi="Garamond" w:cs="Times New Roman"/>
          <w:sz w:val="26"/>
          <w:szCs w:val="26"/>
        </w:rPr>
        <w:t xml:space="preserve"> this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2800A9" w:rsidRPr="00B2566E">
        <w:rPr>
          <w:rFonts w:ascii="Garamond" w:hAnsi="Garamond" w:cs="Times New Roman"/>
          <w:sz w:val="26"/>
          <w:szCs w:val="26"/>
        </w:rPr>
        <w:t>.</w:t>
      </w:r>
      <w:commentRangeEnd w:id="4"/>
      <w:r w:rsidR="0051402B">
        <w:rPr>
          <w:rStyle w:val="CommentReference"/>
        </w:rPr>
        <w:commentReference w:id="4"/>
      </w:r>
      <w:r w:rsidR="00FB71BE" w:rsidRPr="00B2566E">
        <w:rPr>
          <w:rFonts w:ascii="Garamond" w:hAnsi="Garamond" w:cs="Times New Roman"/>
          <w:sz w:val="26"/>
          <w:szCs w:val="26"/>
        </w:rPr>
        <w:t xml:space="preserve"> In addition, we </w:t>
      </w:r>
      <w:r w:rsidR="00F92641">
        <w:rPr>
          <w:rFonts w:ascii="Garamond" w:hAnsi="Garamond" w:cs="Times New Roman"/>
          <w:sz w:val="26"/>
          <w:szCs w:val="26"/>
        </w:rPr>
        <w:t>address</w:t>
      </w:r>
      <w:r w:rsidR="00FB71BE" w:rsidRPr="00B2566E">
        <w:rPr>
          <w:rFonts w:ascii="Garamond" w:hAnsi="Garamond" w:cs="Times New Roman"/>
          <w:sz w:val="26"/>
          <w:szCs w:val="26"/>
        </w:rPr>
        <w:t xml:space="preserve"> the question</w:t>
      </w:r>
      <w:r w:rsidR="00F92641">
        <w:rPr>
          <w:rFonts w:ascii="Garamond" w:hAnsi="Garamond" w:cs="Times New Roman"/>
          <w:sz w:val="26"/>
          <w:szCs w:val="26"/>
        </w:rPr>
        <w:t>s</w:t>
      </w:r>
      <w:r w:rsidR="00FB71BE" w:rsidRPr="00B2566E">
        <w:rPr>
          <w:rFonts w:ascii="Garamond" w:hAnsi="Garamond" w:cs="Times New Roman"/>
          <w:sz w:val="26"/>
          <w:szCs w:val="26"/>
        </w:rPr>
        <w:t>: What should Denmark do now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how would that translate into gains in life expectancy towards Swedish levels?</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289C9442"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 xml:space="preserve">eriod </w:t>
      </w:r>
      <w:proofErr w:type="spellStart"/>
      <w:r w:rsidR="00981D30" w:rsidRPr="00B2566E">
        <w:rPr>
          <w:rFonts w:ascii="Garamond" w:hAnsi="Garamond" w:cs="Times New Roman"/>
          <w:sz w:val="26"/>
          <w:szCs w:val="26"/>
        </w:rPr>
        <w:t>lifetables</w:t>
      </w:r>
      <w:proofErr w:type="spellEnd"/>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w:t>
      </w:r>
      <w:proofErr w:type="spellStart"/>
      <w:r w:rsidR="00981D30" w:rsidRPr="00B2566E">
        <w:rPr>
          <w:rFonts w:ascii="Garamond" w:hAnsi="Garamond" w:cs="Times New Roman"/>
          <w:sz w:val="26"/>
          <w:szCs w:val="26"/>
        </w:rPr>
        <w:t>lifetable</w:t>
      </w:r>
      <w:proofErr w:type="spellEnd"/>
      <w:r w:rsidR="00981D30" w:rsidRPr="00B2566E">
        <w:rPr>
          <w:rFonts w:ascii="Garamond" w:hAnsi="Garamond" w:cs="Times New Roman"/>
          <w:sz w:val="26"/>
          <w:szCs w:val="26"/>
        </w:rPr>
        <w:t xml:space="preserv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w:t>
      </w:r>
      <w:r w:rsidR="00981D30" w:rsidRPr="00B2566E">
        <w:rPr>
          <w:rFonts w:ascii="Garamond" w:hAnsi="Garamond" w:cs="Times New Roman"/>
          <w:sz w:val="26"/>
          <w:szCs w:val="26"/>
        </w:rPr>
        <w:t>c</w:t>
      </w:r>
      <w:r w:rsidR="00981D30" w:rsidRPr="00B2566E">
        <w:rPr>
          <w:rFonts w:ascii="Garamond" w:hAnsi="Garamond" w:cs="Times New Roman"/>
          <w:sz w:val="26"/>
          <w:szCs w:val="26"/>
        </w:rPr>
        <w:lastRenderedPageBreak/>
        <w:t xml:space="preserve">tion and life expectancy, by age and sex. </w:t>
      </w:r>
      <w:r w:rsidR="003F6ED2" w:rsidRPr="00B2566E">
        <w:rPr>
          <w:rFonts w:ascii="Garamond" w:hAnsi="Garamond" w:cs="Times New Roman"/>
          <w:sz w:val="26"/>
          <w:szCs w:val="26"/>
        </w:rPr>
        <w:t>We use</w:t>
      </w:r>
      <w:r w:rsidRPr="00B2566E">
        <w:rPr>
          <w:rFonts w:ascii="Garamond" w:hAnsi="Garamond" w:cs="Times New Roman"/>
          <w:sz w:val="26"/>
          <w:szCs w:val="26"/>
        </w:rPr>
        <w:t>d</w:t>
      </w:r>
      <w:r w:rsidR="003F6ED2" w:rsidRPr="00B2566E">
        <w:rPr>
          <w:rFonts w:ascii="Garamond" w:hAnsi="Garamond" w:cs="Times New Roman"/>
          <w:sz w:val="26"/>
          <w:szCs w:val="26"/>
        </w:rPr>
        <w:t xml:space="preserve"> </w:t>
      </w:r>
      <w:r w:rsidR="004F43FB" w:rsidRPr="00B2566E">
        <w:rPr>
          <w:rFonts w:ascii="Garamond" w:hAnsi="Garamond" w:cs="Times New Roman"/>
          <w:sz w:val="26"/>
          <w:szCs w:val="26"/>
        </w:rPr>
        <w:t>cause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w:t>
      </w:r>
      <w:r w:rsidR="00B967A4">
        <w:rPr>
          <w:rFonts w:ascii="Garamond" w:hAnsi="Garamond" w:cs="Times New Roman"/>
          <w:sz w:val="26"/>
          <w:szCs w:val="26"/>
        </w:rPr>
        <w:t>r</w:t>
      </w:r>
      <w:r w:rsidR="00B967A4">
        <w:rPr>
          <w:rFonts w:ascii="Garamond" w:hAnsi="Garamond" w:cs="Times New Roman"/>
          <w:sz w:val="26"/>
          <w:szCs w:val="26"/>
        </w:rPr>
        <w:t>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for the same period</w:t>
      </w:r>
      <w:r w:rsidR="004166F4"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17B15">
        <w:rPr>
          <w:rFonts w:ascii="Garamond" w:hAnsi="Garamond" w:cs="Times New Roman"/>
          <w:noProof/>
          <w:sz w:val="26"/>
          <w:szCs w:val="26"/>
        </w:rPr>
        <w:t>(14)</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B967A4">
        <w:rPr>
          <w:rFonts w:ascii="Garamond" w:hAnsi="Garamond" w:cs="Times New Roman"/>
          <w:sz w:val="26"/>
          <w:szCs w:val="26"/>
        </w:rPr>
        <w:t>These</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period categories.</w:t>
      </w:r>
      <w:r w:rsidR="00C31007" w:rsidRPr="00B2566E">
        <w:rPr>
          <w:rFonts w:ascii="Garamond" w:hAnsi="Garamond" w:cs="Times New Roman"/>
          <w:sz w:val="26"/>
          <w:szCs w:val="26"/>
        </w:rPr>
        <w:t xml:space="preserve"> Ungrouping into 1-year groups </w:t>
      </w:r>
      <w:r w:rsidR="0022161F">
        <w:rPr>
          <w:rFonts w:ascii="Garamond" w:hAnsi="Garamond" w:cs="Times New Roman"/>
          <w:sz w:val="26"/>
          <w:szCs w:val="26"/>
        </w:rPr>
        <w:t>increase</w:t>
      </w:r>
      <w:r w:rsidR="004F6020">
        <w:rPr>
          <w:rFonts w:ascii="Garamond" w:hAnsi="Garamond" w:cs="Times New Roman"/>
          <w:sz w:val="26"/>
          <w:szCs w:val="26"/>
        </w:rPr>
        <w:t>s</w:t>
      </w:r>
      <w:r w:rsidR="00C31007" w:rsidRPr="00B2566E">
        <w:rPr>
          <w:rFonts w:ascii="Garamond" w:hAnsi="Garamond" w:cs="Times New Roman"/>
          <w:sz w:val="26"/>
          <w:szCs w:val="26"/>
        </w:rPr>
        <w:t xml:space="preserve"> the </w:t>
      </w:r>
      <w:r w:rsidR="003D4697" w:rsidRPr="00B2566E">
        <w:rPr>
          <w:rFonts w:ascii="Garamond" w:hAnsi="Garamond" w:cs="Times New Roman"/>
          <w:sz w:val="26"/>
          <w:szCs w:val="26"/>
        </w:rPr>
        <w:t xml:space="preserve">accuracy </w:t>
      </w:r>
      <w:r w:rsidR="00C31007" w:rsidRPr="00B2566E">
        <w:rPr>
          <w:rFonts w:ascii="Garamond" w:hAnsi="Garamond" w:cs="Times New Roman"/>
          <w:sz w:val="26"/>
          <w:szCs w:val="26"/>
        </w:rPr>
        <w:t xml:space="preserve">of the resulting </w:t>
      </w:r>
      <w:r w:rsidR="00981EEE">
        <w:rPr>
          <w:rFonts w:ascii="Garamond" w:hAnsi="Garamond" w:cs="Times New Roman"/>
          <w:sz w:val="26"/>
          <w:szCs w:val="26"/>
        </w:rPr>
        <w:t xml:space="preserve">estimates </w:t>
      </w:r>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r w:rsidR="00C31007" w:rsidRPr="00B2566E">
        <w:rPr>
          <w:rFonts w:ascii="Garamond" w:hAnsi="Garamond" w:cs="Times New Roman"/>
          <w:sz w:val="26"/>
          <w:szCs w:val="26"/>
        </w:rPr>
        <w:t>. Thus, we</w:t>
      </w:r>
      <w:r w:rsidR="003D4697" w:rsidRPr="00B2566E">
        <w:rPr>
          <w:rFonts w:ascii="Garamond" w:hAnsi="Garamond" w:cs="Times New Roman"/>
          <w:sz w:val="26"/>
          <w:szCs w:val="26"/>
        </w:rPr>
        <w:t xml:space="preserve"> ungrouped the </w:t>
      </w:r>
      <w:r w:rsidR="0022161F">
        <w:rPr>
          <w:rFonts w:ascii="Garamond" w:hAnsi="Garamond" w:cs="Times New Roman"/>
          <w:sz w:val="26"/>
          <w:szCs w:val="26"/>
        </w:rPr>
        <w:t>cause-of-death data into single-</w:t>
      </w:r>
      <w:r w:rsidR="003D4697" w:rsidRPr="00B2566E">
        <w:rPr>
          <w:rFonts w:ascii="Garamond" w:hAnsi="Garamond" w:cs="Times New Roman"/>
          <w:sz w:val="26"/>
          <w:szCs w:val="26"/>
        </w:rPr>
        <w:t>year ages using efficient estimation of smooth distrib</w:t>
      </w:r>
      <w:r w:rsidR="003D4697" w:rsidRPr="00B2566E">
        <w:rPr>
          <w:rFonts w:ascii="Garamond" w:hAnsi="Garamond" w:cs="Times New Roman"/>
          <w:sz w:val="26"/>
          <w:szCs w:val="26"/>
        </w:rPr>
        <w:t>u</w:t>
      </w:r>
      <w:r w:rsidR="003D4697" w:rsidRPr="00B2566E">
        <w:rPr>
          <w:rFonts w:ascii="Garamond" w:hAnsi="Garamond" w:cs="Times New Roman"/>
          <w:sz w:val="26"/>
          <w:szCs w:val="26"/>
        </w:rPr>
        <w:t>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the proportions in the single-age </w:t>
      </w:r>
      <w:proofErr w:type="spellStart"/>
      <w:r w:rsidR="00080867" w:rsidRPr="00B2566E">
        <w:rPr>
          <w:rFonts w:ascii="Garamond" w:hAnsi="Garamond" w:cs="Times New Roman"/>
          <w:sz w:val="26"/>
          <w:szCs w:val="26"/>
        </w:rPr>
        <w:t>lifetables</w:t>
      </w:r>
      <w:proofErr w:type="spellEnd"/>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600CF74"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r</w:t>
      </w:r>
      <w:r w:rsidR="003E5DBA" w:rsidRPr="00B2566E">
        <w:rPr>
          <w:rFonts w:ascii="Garamond" w:hAnsi="Garamond" w:cs="Times New Roman"/>
          <w:sz w:val="26"/>
          <w:szCs w:val="26"/>
        </w:rPr>
        <w:t>e</w:t>
      </w:r>
      <w:r w:rsidR="003E5DBA" w:rsidRPr="00B2566E">
        <w:rPr>
          <w:rFonts w:ascii="Garamond" w:hAnsi="Garamond" w:cs="Times New Roman"/>
          <w:sz w:val="26"/>
          <w:szCs w:val="26"/>
        </w:rPr>
        <w:t xml:space="preserv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2E4A25" w:rsidRPr="00B2566E">
        <w:rPr>
          <w:rFonts w:ascii="Garamond" w:hAnsi="Garamond" w:cs="Times New Roman"/>
          <w:sz w:val="26"/>
          <w:szCs w:val="26"/>
        </w:rPr>
        <w:t xml:space="preserve"> during the period studied</w:t>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We considered that smoking</w:t>
      </w:r>
      <w:ins w:id="6" w:author="MPIDR_D\vanraalte" w:date="2017-11-14T09:08:00Z">
        <w:r w:rsidR="000042D1">
          <w:rPr>
            <w:rFonts w:ascii="Garamond" w:hAnsi="Garamond" w:cs="Times New Roman"/>
            <w:sz w:val="26"/>
            <w:szCs w:val="26"/>
          </w:rPr>
          <w:t xml:space="preserve"> prevalence</w:t>
        </w:r>
      </w:ins>
      <w:r w:rsidR="0022126B">
        <w:rPr>
          <w:rFonts w:ascii="Garamond" w:hAnsi="Garamond" w:cs="Times New Roman"/>
          <w:sz w:val="26"/>
          <w:szCs w:val="26"/>
        </w:rPr>
        <w:t xml:space="preserve"> was </w:t>
      </w:r>
      <w:del w:id="7" w:author="MPIDR_D\vanraalte" w:date="2017-11-14T09:08:00Z">
        <w:r w:rsidR="0022126B" w:rsidDel="000042D1">
          <w:rPr>
            <w:rFonts w:ascii="Garamond" w:hAnsi="Garamond" w:cs="Times New Roman"/>
            <w:sz w:val="26"/>
            <w:szCs w:val="26"/>
          </w:rPr>
          <w:delText xml:space="preserve">prevalent </w:delText>
        </w:r>
      </w:del>
      <w:ins w:id="8" w:author="MPIDR_D\vanraalte" w:date="2017-11-14T09:08:00Z">
        <w:r w:rsidR="000042D1">
          <w:rPr>
            <w:rFonts w:ascii="Garamond" w:hAnsi="Garamond" w:cs="Times New Roman"/>
            <w:sz w:val="26"/>
            <w:szCs w:val="26"/>
          </w:rPr>
          <w:t xml:space="preserve">comparatively high </w:t>
        </w:r>
      </w:ins>
      <w:r w:rsidR="0022126B">
        <w:rPr>
          <w:rFonts w:ascii="Garamond" w:hAnsi="Garamond" w:cs="Times New Roman"/>
          <w:sz w:val="26"/>
          <w:szCs w:val="26"/>
        </w:rPr>
        <w:t xml:space="preserve">among women (and still remains a problem) in Denmark; that the cardiovascular revolution took place </w:t>
      </w:r>
      <w:del w:id="9" w:author="MPIDR_D\vanraalte" w:date="2017-11-14T09:08:00Z">
        <w:r w:rsidR="0022126B" w:rsidDel="000042D1">
          <w:rPr>
            <w:rFonts w:ascii="Garamond" w:hAnsi="Garamond" w:cs="Times New Roman"/>
            <w:sz w:val="26"/>
            <w:szCs w:val="26"/>
          </w:rPr>
          <w:delText xml:space="preserve">in </w:delText>
        </w:r>
      </w:del>
      <w:ins w:id="10" w:author="MPIDR_D\vanraalte" w:date="2017-11-14T09:08:00Z">
        <w:r w:rsidR="000042D1">
          <w:rPr>
            <w:rFonts w:ascii="Garamond" w:hAnsi="Garamond" w:cs="Times New Roman"/>
            <w:sz w:val="26"/>
            <w:szCs w:val="26"/>
          </w:rPr>
          <w:t xml:space="preserve">during </w:t>
        </w:r>
      </w:ins>
      <w:r w:rsidR="0022126B">
        <w:rPr>
          <w:rFonts w:ascii="Garamond" w:hAnsi="Garamond" w:cs="Times New Roman"/>
          <w:sz w:val="26"/>
          <w:szCs w:val="26"/>
        </w:rPr>
        <w:t>the studied period</w:t>
      </w:r>
      <w:r w:rsidR="0042548B">
        <w:rPr>
          <w:rFonts w:ascii="Garamond" w:hAnsi="Garamond" w:cs="Times New Roman"/>
          <w:sz w:val="26"/>
          <w:szCs w:val="26"/>
        </w:rPr>
        <w:t>; and that the ma</w:t>
      </w:r>
      <w:r w:rsidR="0042548B">
        <w:rPr>
          <w:rFonts w:ascii="Garamond" w:hAnsi="Garamond" w:cs="Times New Roman"/>
          <w:sz w:val="26"/>
          <w:szCs w:val="26"/>
        </w:rPr>
        <w:t>n</w:t>
      </w:r>
      <w:r w:rsidR="0042548B">
        <w:rPr>
          <w:rFonts w:ascii="Garamond" w:hAnsi="Garamond" w:cs="Times New Roman"/>
          <w:sz w:val="26"/>
          <w:szCs w:val="26"/>
        </w:rPr>
        <w:t>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w:t>
      </w:r>
      <w:r w:rsidR="002E495E" w:rsidRPr="00B2566E">
        <w:rPr>
          <w:rFonts w:ascii="Garamond" w:hAnsi="Garamond" w:cs="Times New Roman"/>
          <w:sz w:val="26"/>
          <w:szCs w:val="26"/>
        </w:rPr>
        <w:t>k</w:t>
      </w:r>
      <w:r w:rsidR="002E495E" w:rsidRPr="00B2566E">
        <w:rPr>
          <w:rFonts w:ascii="Garamond" w:hAnsi="Garamond" w:cs="Times New Roman"/>
          <w:sz w:val="26"/>
          <w:szCs w:val="26"/>
        </w:rPr>
        <w:t xml:space="preserve">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w:t>
      </w:r>
      <w:r w:rsidR="00C0305A" w:rsidRPr="00B2566E">
        <w:rPr>
          <w:rFonts w:ascii="Garamond" w:hAnsi="Garamond" w:cs="Times New Roman"/>
          <w:sz w:val="26"/>
          <w:szCs w:val="26"/>
        </w:rPr>
        <w:t>o</w:t>
      </w:r>
      <w:r w:rsidR="00C0305A" w:rsidRPr="00B2566E">
        <w:rPr>
          <w:rFonts w:ascii="Garamond" w:hAnsi="Garamond" w:cs="Times New Roman"/>
          <w:sz w:val="26"/>
          <w:szCs w:val="26"/>
        </w:rPr>
        <w:t>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w:t>
      </w:r>
      <w:r w:rsidR="00320ADC">
        <w:rPr>
          <w:rFonts w:ascii="Garamond" w:hAnsi="Garamond" w:cs="Times New Roman"/>
          <w:sz w:val="26"/>
          <w:szCs w:val="26"/>
        </w:rPr>
        <w:t>e</w:t>
      </w:r>
      <w:r w:rsidR="00320ADC">
        <w:rPr>
          <w:rFonts w:ascii="Garamond" w:hAnsi="Garamond" w:cs="Times New Roman"/>
          <w:sz w:val="26"/>
          <w:szCs w:val="26"/>
        </w:rPr>
        <w:t>composed, because of low reliability.</w:t>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w:t>
      </w:r>
      <w:r w:rsidR="00C0305A" w:rsidRPr="00B2566E">
        <w:rPr>
          <w:rFonts w:ascii="Garamond" w:hAnsi="Garamond" w:cs="Times New Roman"/>
          <w:sz w:val="26"/>
          <w:szCs w:val="26"/>
        </w:rPr>
        <w:t>r</w:t>
      </w:r>
      <w:r w:rsidR="00C0305A" w:rsidRPr="00B2566E">
        <w:rPr>
          <w:rFonts w:ascii="Garamond" w:hAnsi="Garamond" w:cs="Times New Roman"/>
          <w:sz w:val="26"/>
          <w:szCs w:val="26"/>
        </w:rPr>
        <w:t xml:space="preserve">sions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w:t>
      </w:r>
      <w:commentRangeStart w:id="11"/>
      <w:r w:rsidR="006E1248">
        <w:rPr>
          <w:rFonts w:ascii="Garamond" w:hAnsi="Garamond" w:cs="Times New Roman"/>
          <w:sz w:val="26"/>
          <w:szCs w:val="26"/>
        </w:rPr>
        <w:t>see SI</w:t>
      </w:r>
      <w:commentRangeEnd w:id="11"/>
      <w:r w:rsidR="0089565D">
        <w:rPr>
          <w:rStyle w:val="CommentReference"/>
        </w:rPr>
        <w:commentReference w:id="11"/>
      </w:r>
      <w:r w:rsidR="006E1248">
        <w:rPr>
          <w:rFonts w:ascii="Garamond" w:hAnsi="Garamond" w:cs="Times New Roman"/>
          <w:sz w:val="26"/>
          <w:szCs w:val="26"/>
        </w:rPr>
        <w:t>)</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3BC72222" w:rsidR="00C068A9" w:rsidRPr="00B2566E" w:rsidRDefault="00AD66A7" w:rsidP="00861A87">
      <w:pPr>
        <w:autoSpaceDE w:val="0"/>
        <w:autoSpaceDN w:val="0"/>
        <w:adjustRightInd w:val="0"/>
        <w:spacing w:after="100" w:afterAutospacing="1" w:line="360" w:lineRule="auto"/>
        <w:ind w:firstLine="720"/>
        <w:jc w:val="both"/>
        <w:rPr>
          <w:rFonts w:ascii="Garamond" w:eastAsiaTheme="minorEastAsia" w:hAnsi="Garamond"/>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 xml:space="preserve">mean of the </w:t>
      </w:r>
      <w:proofErr w:type="spellStart"/>
      <w:r w:rsidR="00B1317F" w:rsidRPr="00B2566E">
        <w:rPr>
          <w:rFonts w:ascii="Garamond" w:eastAsiaTheme="minorEastAsia" w:hAnsi="Garamond"/>
          <w:sz w:val="26"/>
          <w:szCs w:val="26"/>
        </w:rPr>
        <w:t>lifetable</w:t>
      </w:r>
      <w:proofErr w:type="spellEnd"/>
      <w:r w:rsidR="00B1317F" w:rsidRPr="00B2566E">
        <w:rPr>
          <w:rFonts w:ascii="Garamond" w:eastAsiaTheme="minorEastAsia" w:hAnsi="Garamond"/>
          <w:sz w:val="26"/>
          <w:szCs w:val="26"/>
        </w:rPr>
        <w:t xml:space="preserv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SI for a brief d</w:t>
      </w:r>
      <w:r w:rsidR="00B1317F" w:rsidRPr="00B2566E">
        <w:rPr>
          <w:rFonts w:ascii="Garamond" w:eastAsiaTheme="minorEastAsia" w:hAnsi="Garamond"/>
          <w:sz w:val="26"/>
          <w:szCs w:val="26"/>
        </w:rPr>
        <w:t>e</w:t>
      </w:r>
      <w:r w:rsidR="00B1317F" w:rsidRPr="00B2566E">
        <w:rPr>
          <w:rFonts w:ascii="Garamond" w:eastAsiaTheme="minorEastAsia" w:hAnsi="Garamond"/>
          <w:sz w:val="26"/>
          <w:szCs w:val="26"/>
        </w:rPr>
        <w:t>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w:t>
      </w:r>
      <w:r w:rsidR="00C068A9" w:rsidRPr="00B2566E">
        <w:rPr>
          <w:rFonts w:ascii="Garamond" w:eastAsiaTheme="minorEastAsia" w:hAnsi="Garamond"/>
          <w:sz w:val="26"/>
          <w:szCs w:val="26"/>
        </w:rPr>
        <w:t>e</w:t>
      </w:r>
      <w:r w:rsidR="00C068A9" w:rsidRPr="00B2566E">
        <w:rPr>
          <w:rFonts w:ascii="Garamond" w:eastAsiaTheme="minorEastAsia" w:hAnsi="Garamond"/>
          <w:sz w:val="26"/>
          <w:szCs w:val="26"/>
        </w:rPr>
        <w:lastRenderedPageBreak/>
        <w:t xml:space="preserve">sults would not differ regardless of </w:t>
      </w:r>
      <w:r w:rsidR="00E35EC6" w:rsidRPr="00B2566E">
        <w:rPr>
          <w:rFonts w:ascii="Garamond" w:eastAsiaTheme="minorEastAsia" w:hAnsi="Garamond"/>
          <w:sz w:val="26"/>
          <w:szCs w:val="26"/>
        </w:rPr>
        <w:t xml:space="preserve">the </w:t>
      </w:r>
      <w:r w:rsidR="00ED1E70" w:rsidRPr="00B2566E">
        <w:rPr>
          <w:rFonts w:ascii="Garamond" w:eastAsiaTheme="minorEastAsia" w:hAnsi="Garamond"/>
          <w:sz w:val="26"/>
          <w:szCs w:val="26"/>
        </w:rPr>
        <w:t xml:space="preserve">measure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 </w:instrText>
      </w:r>
      <w:r w:rsidR="006E1248">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Pr>
          <w:rFonts w:ascii="Garamond" w:eastAsiaTheme="minorEastAsia" w:hAnsi="Garamond"/>
          <w:sz w:val="26"/>
          <w:szCs w:val="26"/>
        </w:rPr>
        <w:instrText xml:space="preserve"> ADDIN EN.CITE.DATA </w:instrText>
      </w:r>
      <w:r w:rsidR="006E1248">
        <w:rPr>
          <w:rFonts w:ascii="Garamond" w:eastAsiaTheme="minorEastAsia" w:hAnsi="Garamond"/>
          <w:sz w:val="26"/>
          <w:szCs w:val="26"/>
        </w:rPr>
      </w:r>
      <w:r w:rsidR="006E1248">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(18, 20, 21)</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commentRangeStart w:id="12"/>
      <w:r w:rsidR="0001038B" w:rsidRPr="00B2566E">
        <w:rPr>
          <w:rFonts w:ascii="Garamond" w:eastAsiaTheme="minorEastAsia" w:hAnsi="Garamond"/>
          <w:sz w:val="26"/>
          <w:szCs w:val="26"/>
        </w:rPr>
        <w:t xml:space="preserve">Lifespan </w:t>
      </w:r>
      <w:commentRangeEnd w:id="12"/>
      <w:r w:rsidR="0051402B">
        <w:rPr>
          <w:rStyle w:val="CommentReference"/>
        </w:rPr>
        <w:commentReference w:id="12"/>
      </w:r>
      <w:r w:rsidR="0001038B" w:rsidRPr="00B2566E">
        <w:rPr>
          <w:rFonts w:ascii="Garamond" w:eastAsiaTheme="minorEastAsia" w:hAnsi="Garamond"/>
          <w:sz w:val="26"/>
          <w:szCs w:val="26"/>
        </w:rPr>
        <w:t>and life disparity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t>Decomposition techniques</w:t>
      </w:r>
    </w:p>
    <w:p w14:paraId="1E4C83F9" w14:textId="4D48DD37"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w:t>
      </w:r>
      <w:r w:rsidR="003C22DE" w:rsidRPr="00B2566E">
        <w:rPr>
          <w:rFonts w:ascii="Garamond" w:hAnsi="Garamond" w:cs="Times New Roman"/>
          <w:iCs/>
          <w:sz w:val="26"/>
          <w:szCs w:val="26"/>
        </w:rPr>
        <w:t>e</w:t>
      </w:r>
      <w:r w:rsidR="003C22DE" w:rsidRPr="00B2566E">
        <w:rPr>
          <w:rFonts w:ascii="Garamond" w:hAnsi="Garamond" w:cs="Times New Roman"/>
          <w:iCs/>
          <w:sz w:val="26"/>
          <w:szCs w:val="26"/>
        </w:rPr>
        <w:t>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w:t>
      </w:r>
      <w:r w:rsidR="00EB6B82" w:rsidRPr="00B2566E">
        <w:rPr>
          <w:rFonts w:ascii="Garamond" w:hAnsi="Garamond" w:cs="Times New Roman"/>
          <w:sz w:val="26"/>
          <w:szCs w:val="26"/>
        </w:rPr>
        <w:t>r</w:t>
      </w:r>
      <w:r w:rsidR="00EB6B82" w:rsidRPr="00B2566E">
        <w:rPr>
          <w:rFonts w:ascii="Garamond" w:hAnsi="Garamond" w:cs="Times New Roman"/>
          <w:sz w:val="26"/>
          <w:szCs w:val="26"/>
        </w:rPr>
        <w:t>ence</w:t>
      </w:r>
      <w:r w:rsidR="00691D9C" w:rsidRPr="00B2566E">
        <w:rPr>
          <w:rFonts w:ascii="Garamond" w:hAnsi="Garamond" w:cs="Times New Roman"/>
          <w:sz w:val="26"/>
          <w:szCs w:val="26"/>
        </w:rPr>
        <w:t xml:space="preserve">s in life expectancy and </w:t>
      </w:r>
      <w:commentRangeStart w:id="13"/>
      <w:r w:rsidR="00691D9C" w:rsidRPr="00B2566E">
        <w:rPr>
          <w:rFonts w:ascii="Garamond" w:hAnsi="Garamond" w:cs="Times New Roman"/>
          <w:sz w:val="26"/>
          <w:szCs w:val="26"/>
        </w:rPr>
        <w:t>life disparity</w:t>
      </w:r>
      <w:commentRangeEnd w:id="13"/>
      <w:r w:rsidR="002232BC">
        <w:rPr>
          <w:rStyle w:val="CommentReference"/>
        </w:rPr>
        <w:commentReference w:id="13"/>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Subtitle"/>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199570D3"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w:t>
      </w:r>
      <w:r w:rsidRPr="00B2566E">
        <w:rPr>
          <w:rFonts w:ascii="Garamond" w:hAnsi="Garamond" w:cs="Times New Roman"/>
          <w:sz w:val="26"/>
          <w:szCs w:val="26"/>
        </w:rPr>
        <w:t>a</w:t>
      </w:r>
      <w:r w:rsidRPr="00B2566E">
        <w:rPr>
          <w:rFonts w:ascii="Garamond" w:hAnsi="Garamond" w:cs="Times New Roman"/>
          <w:sz w:val="26"/>
          <w:szCs w:val="26"/>
        </w:rPr>
        <w:t>tion in life disparity (Figure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commentRangeStart w:id="14"/>
      <w:r w:rsidR="00421315">
        <w:rPr>
          <w:rFonts w:ascii="Garamond" w:hAnsi="Garamond" w:cs="Times New Roman"/>
          <w:sz w:val="26"/>
          <w:szCs w:val="26"/>
        </w:rPr>
        <w:t>monotonous</w:t>
      </w:r>
      <w:r w:rsidR="00905C39" w:rsidRPr="00B2566E">
        <w:rPr>
          <w:rFonts w:ascii="Garamond" w:hAnsi="Garamond" w:cs="Times New Roman"/>
          <w:sz w:val="26"/>
          <w:szCs w:val="26"/>
        </w:rPr>
        <w:t xml:space="preserve"> </w:t>
      </w:r>
      <w:commentRangeEnd w:id="14"/>
      <w:r w:rsidR="0051402B">
        <w:rPr>
          <w:rStyle w:val="CommentReference"/>
        </w:rPr>
        <w:commentReference w:id="14"/>
      </w:r>
      <w:r w:rsidR="00905C39" w:rsidRPr="00B2566E">
        <w:rPr>
          <w:rFonts w:ascii="Garamond" w:hAnsi="Garamond" w:cs="Times New Roman"/>
          <w:sz w:val="26"/>
          <w:szCs w:val="26"/>
        </w:rPr>
        <w:t xml:space="preserve">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commentRangeStart w:id="15"/>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commentRangeEnd w:id="15"/>
      <w:r w:rsidR="003A6B39">
        <w:rPr>
          <w:rStyle w:val="CommentReference"/>
        </w:rPr>
        <w:commentReference w:id="15"/>
      </w:r>
    </w:p>
    <w:p w14:paraId="68CF8320" w14:textId="203241F2" w:rsidR="000F32E7" w:rsidRPr="000F32E7" w:rsidRDefault="000F32E7" w:rsidP="00861A87">
      <w:pPr>
        <w:spacing w:line="360" w:lineRule="auto"/>
        <w:jc w:val="both"/>
        <w:rPr>
          <w:rFonts w:ascii="Garamond" w:hAnsi="Garamond" w:cs="Times New Roman"/>
          <w:sz w:val="26"/>
          <w:szCs w:val="26"/>
        </w:rPr>
      </w:pPr>
      <w:r w:rsidRPr="000F32E7">
        <w:rPr>
          <w:rFonts w:ascii="Garamond" w:hAnsi="Garamond" w:cs="Times New Roman"/>
          <w:sz w:val="26"/>
          <w:szCs w:val="26"/>
        </w:rPr>
        <w:t>Figure 2 shows the age-by-cause decomposition of life expectancy (panel A) and lifespan inequality (Panel B) for three periods 1960-1975, 1975-1995, 1995-2014.</w:t>
      </w:r>
      <w:r w:rsidR="00D57423">
        <w:rPr>
          <w:rFonts w:ascii="Garamond" w:hAnsi="Garamond" w:cs="Times New Roman"/>
          <w:sz w:val="26"/>
          <w:szCs w:val="26"/>
        </w:rPr>
        <w:t xml:space="preserve"> Positive (negative) values increase</w:t>
      </w:r>
      <w:r w:rsidR="004F6020">
        <w:rPr>
          <w:rFonts w:ascii="Garamond" w:hAnsi="Garamond" w:cs="Times New Roman"/>
          <w:sz w:val="26"/>
          <w:szCs w:val="26"/>
        </w:rPr>
        <w:t xml:space="preserve"> (</w:t>
      </w:r>
      <w:r w:rsidR="00D57423">
        <w:rPr>
          <w:rFonts w:ascii="Garamond" w:hAnsi="Garamond" w:cs="Times New Roman"/>
          <w:sz w:val="26"/>
          <w:szCs w:val="26"/>
        </w:rPr>
        <w:t>decrease</w:t>
      </w:r>
      <w:r w:rsidR="004F6020">
        <w:rPr>
          <w:rFonts w:ascii="Garamond" w:hAnsi="Garamond" w:cs="Times New Roman"/>
          <w:sz w:val="26"/>
          <w:szCs w:val="26"/>
        </w:rPr>
        <w:t>)</w:t>
      </w:r>
      <w:r w:rsidR="00D57423">
        <w:rPr>
          <w:rFonts w:ascii="Garamond" w:hAnsi="Garamond" w:cs="Times New Roman"/>
          <w:sz w:val="26"/>
          <w:szCs w:val="26"/>
        </w:rPr>
        <w:t xml:space="preserve"> life expectancy or lifespan inequality.</w:t>
      </w:r>
    </w:p>
    <w:p w14:paraId="6BF0C9F0" w14:textId="7CE28E7A"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w:t>
      </w:r>
      <w:r w:rsidRPr="00B2566E">
        <w:rPr>
          <w:rFonts w:ascii="Garamond" w:hAnsi="Garamond" w:cs="Times New Roman"/>
          <w:sz w:val="26"/>
          <w:szCs w:val="26"/>
        </w:rPr>
        <w:t>s</w:t>
      </w:r>
      <w:r w:rsidRPr="00B2566E">
        <w:rPr>
          <w:rFonts w:ascii="Garamond" w:hAnsi="Garamond" w:cs="Times New Roman"/>
          <w:sz w:val="26"/>
          <w:szCs w:val="26"/>
        </w:rPr>
        <w:t>eases was</w:t>
      </w:r>
      <w:r w:rsidR="00DB41D2">
        <w:rPr>
          <w:rFonts w:ascii="Garamond" w:hAnsi="Garamond" w:cs="Times New Roman"/>
          <w:sz w:val="26"/>
          <w:szCs w:val="26"/>
        </w:rPr>
        <w:t xml:space="preserve"> absent</w:t>
      </w:r>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w:t>
      </w:r>
      <w:r w:rsidRPr="00B2566E">
        <w:rPr>
          <w:rFonts w:ascii="Garamond" w:hAnsi="Garamond" w:cs="Times New Roman"/>
          <w:sz w:val="26"/>
          <w:szCs w:val="26"/>
        </w:rPr>
        <w:t>e</w:t>
      </w:r>
      <w:r w:rsidRPr="00B2566E">
        <w:rPr>
          <w:rFonts w:ascii="Garamond" w:hAnsi="Garamond" w:cs="Times New Roman"/>
          <w:sz w:val="26"/>
          <w:szCs w:val="26"/>
        </w:rPr>
        <w:t>duction in infant mortality.</w:t>
      </w:r>
    </w:p>
    <w:p w14:paraId="2A945A42" w14:textId="5CBFE357"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ins w:id="16" w:author="MPIDR_D\vanraalte" w:date="2017-11-14T09:16:00Z">
        <w:r w:rsidR="003A6B39">
          <w:rPr>
            <w:rFonts w:ascii="Garamond" w:hAnsi="Garamond" w:cs="Times New Roman"/>
            <w:sz w:val="26"/>
            <w:szCs w:val="26"/>
          </w:rPr>
          <w:t>-</w:t>
        </w:r>
      </w:ins>
      <w:del w:id="17" w:author="MPIDR_D\vanraalte" w:date="2017-11-14T09:16:00Z">
        <w:r w:rsidR="007411DA" w:rsidDel="003A6B39">
          <w:rPr>
            <w:rFonts w:ascii="Garamond" w:hAnsi="Garamond" w:cs="Times New Roman"/>
            <w:sz w:val="26"/>
            <w:szCs w:val="26"/>
          </w:rPr>
          <w:delText xml:space="preserve"> </w:delText>
        </w:r>
      </w:del>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w:t>
      </w:r>
      <w:r w:rsidR="00DB41D2">
        <w:rPr>
          <w:rFonts w:ascii="Garamond" w:hAnsi="Garamond" w:cs="Times New Roman"/>
          <w:sz w:val="26"/>
          <w:szCs w:val="26"/>
        </w:rPr>
        <w:t>r</w:t>
      </w:r>
      <w:r w:rsidR="00DB41D2">
        <w:rPr>
          <w:rFonts w:ascii="Garamond" w:hAnsi="Garamond" w:cs="Times New Roman"/>
          <w:sz w:val="26"/>
          <w:szCs w:val="26"/>
        </w:rPr>
        <w:t>tality</w:t>
      </w:r>
      <w:r w:rsidR="00AE13B3" w:rsidRPr="00B2566E">
        <w:rPr>
          <w:rFonts w:ascii="Garamond" w:hAnsi="Garamond" w:cs="Times New Roman"/>
          <w:sz w:val="26"/>
          <w:szCs w:val="26"/>
        </w:rPr>
        <w:t xml:space="preserve"> between ages 55 and 85. Also, </w:t>
      </w:r>
      <w:del w:id="18" w:author="MPIDR_D\vanraalte" w:date="2017-11-14T09:16:00Z">
        <w:r w:rsidR="00AE13B3" w:rsidRPr="00B2566E" w:rsidDel="003A6B39">
          <w:rPr>
            <w:rFonts w:ascii="Garamond" w:hAnsi="Garamond" w:cs="Times New Roman"/>
            <w:sz w:val="26"/>
            <w:szCs w:val="26"/>
          </w:rPr>
          <w:delText xml:space="preserve">improvement </w:delText>
        </w:r>
      </w:del>
      <w:ins w:id="19" w:author="MPIDR_D\vanraalte" w:date="2017-11-14T09:16:00Z">
        <w:r w:rsidR="003A6B39">
          <w:rPr>
            <w:rFonts w:ascii="Garamond" w:hAnsi="Garamond" w:cs="Times New Roman"/>
            <w:sz w:val="26"/>
            <w:szCs w:val="26"/>
          </w:rPr>
          <w:t>reduction</w:t>
        </w:r>
        <w:r w:rsidR="003A6B39" w:rsidRPr="00B2566E">
          <w:rPr>
            <w:rFonts w:ascii="Garamond" w:hAnsi="Garamond" w:cs="Times New Roman"/>
            <w:sz w:val="26"/>
            <w:szCs w:val="26"/>
          </w:rPr>
          <w:t xml:space="preserve"> </w:t>
        </w:r>
      </w:ins>
      <w:r w:rsidR="00AE13B3" w:rsidRPr="00B2566E">
        <w:rPr>
          <w:rFonts w:ascii="Garamond" w:hAnsi="Garamond" w:cs="Times New Roman"/>
          <w:sz w:val="26"/>
          <w:szCs w:val="26"/>
        </w:rPr>
        <w:t>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del w:id="20" w:author="MPIDR_D\vanraalte" w:date="2017-11-14T09:17:00Z">
        <w:r w:rsidR="00AE13B3" w:rsidRPr="00B2566E" w:rsidDel="003A6B39">
          <w:rPr>
            <w:rFonts w:ascii="Garamond" w:hAnsi="Garamond" w:cs="Times New Roman"/>
            <w:sz w:val="26"/>
            <w:szCs w:val="26"/>
          </w:rPr>
          <w:delText>suppressed</w:delText>
        </w:r>
        <w:r w:rsidR="007411DA" w:rsidDel="003A6B39">
          <w:rPr>
            <w:rFonts w:ascii="Garamond" w:hAnsi="Garamond" w:cs="Times New Roman"/>
            <w:sz w:val="26"/>
            <w:szCs w:val="26"/>
          </w:rPr>
          <w:delText xml:space="preserve"> </w:delText>
        </w:r>
      </w:del>
      <w:ins w:id="21" w:author="MPIDR_D\vanraalte" w:date="2017-11-14T09:17:00Z">
        <w:r w:rsidR="003A6B39">
          <w:rPr>
            <w:rFonts w:ascii="Garamond" w:hAnsi="Garamond" w:cs="Times New Roman"/>
            <w:sz w:val="26"/>
            <w:szCs w:val="26"/>
          </w:rPr>
          <w:t xml:space="preserve">lower </w:t>
        </w:r>
      </w:ins>
      <w:r w:rsidR="007411DA">
        <w:rPr>
          <w:rFonts w:ascii="Garamond" w:hAnsi="Garamond" w:cs="Times New Roman"/>
          <w:sz w:val="26"/>
          <w:szCs w:val="26"/>
        </w:rPr>
        <w:t>in Da</w:t>
      </w:r>
      <w:r w:rsidR="007411DA">
        <w:rPr>
          <w:rFonts w:ascii="Garamond" w:hAnsi="Garamond" w:cs="Times New Roman"/>
          <w:sz w:val="26"/>
          <w:szCs w:val="26"/>
        </w:rPr>
        <w:t>n</w:t>
      </w:r>
      <w:r w:rsidR="007411DA">
        <w:rPr>
          <w:rFonts w:ascii="Garamond" w:hAnsi="Garamond" w:cs="Times New Roman"/>
          <w:sz w:val="26"/>
          <w:szCs w:val="26"/>
        </w:rPr>
        <w:t>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10" w:history="1">
        <w:r w:rsidR="00AE13B3" w:rsidRPr="00AB1307">
          <w:rPr>
            <w:rStyle w:val="Hyper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w:t>
      </w:r>
      <w:commentRangeStart w:id="22"/>
      <w:r w:rsidR="00AE13B3" w:rsidRPr="00B2566E">
        <w:rPr>
          <w:rFonts w:ascii="Garamond" w:hAnsi="Garamond" w:cs="Times New Roman"/>
          <w:sz w:val="26"/>
          <w:szCs w:val="26"/>
        </w:rPr>
        <w:t>Non-smoking rela</w:t>
      </w:r>
      <w:r w:rsidR="00AE13B3" w:rsidRPr="00B2566E">
        <w:rPr>
          <w:rFonts w:ascii="Garamond" w:hAnsi="Garamond" w:cs="Times New Roman"/>
          <w:sz w:val="26"/>
          <w:szCs w:val="26"/>
        </w:rPr>
        <w:t>t</w:t>
      </w:r>
      <w:r w:rsidR="00AE13B3" w:rsidRPr="00B2566E">
        <w:rPr>
          <w:rFonts w:ascii="Garamond" w:hAnsi="Garamond" w:cs="Times New Roman"/>
          <w:sz w:val="26"/>
          <w:szCs w:val="26"/>
        </w:rPr>
        <w:t>ed cancer contributed negatively to lifespan for both females and males, which was the main offsetting cause of death for males, that otherwise experienced increases in lifespan due to a reduction in infant mortality and mid- and high-age cardiovascular mortal</w:t>
      </w:r>
      <w:r w:rsidR="00AE13B3" w:rsidRPr="00B2566E">
        <w:rPr>
          <w:rFonts w:ascii="Garamond" w:hAnsi="Garamond" w:cs="Times New Roman"/>
          <w:sz w:val="26"/>
          <w:szCs w:val="26"/>
        </w:rPr>
        <w:t>i</w:t>
      </w:r>
      <w:r w:rsidR="00AE13B3" w:rsidRPr="00B2566E">
        <w:rPr>
          <w:rFonts w:ascii="Garamond" w:hAnsi="Garamond" w:cs="Times New Roman"/>
          <w:sz w:val="26"/>
          <w:szCs w:val="26"/>
        </w:rPr>
        <w:t>ty.</w:t>
      </w:r>
      <w:commentRangeEnd w:id="22"/>
      <w:r w:rsidR="003A6B39">
        <w:rPr>
          <w:rStyle w:val="CommentReference"/>
        </w:rPr>
        <w:commentReference w:id="22"/>
      </w:r>
    </w:p>
    <w:p w14:paraId="70F122F2" w14:textId="1899E833" w:rsidR="00BB4DF3" w:rsidRPr="00B2566E" w:rsidRDefault="005B7911" w:rsidP="00861A87">
      <w:pPr>
        <w:spacing w:line="360" w:lineRule="auto"/>
        <w:ind w:firstLine="720"/>
        <w:jc w:val="both"/>
        <w:rPr>
          <w:rFonts w:ascii="Garamond" w:hAnsi="Garamond" w:cs="Times New Roman"/>
          <w:sz w:val="26"/>
          <w:szCs w:val="26"/>
        </w:rPr>
      </w:pPr>
      <w:commentRangeStart w:id="23"/>
      <w:r>
        <w:rPr>
          <w:rFonts w:ascii="Garamond" w:hAnsi="Garamond" w:cs="Times New Roman"/>
          <w:sz w:val="26"/>
          <w:szCs w:val="26"/>
        </w:rPr>
        <w:t>Improvement in l</w:t>
      </w:r>
      <w:r w:rsidR="0085603A">
        <w:rPr>
          <w:rFonts w:ascii="Garamond" w:hAnsi="Garamond" w:cs="Times New Roman"/>
          <w:sz w:val="26"/>
          <w:szCs w:val="26"/>
        </w:rPr>
        <w:t xml:space="preserve">ifespan inequality </w:t>
      </w:r>
      <w:r w:rsidR="00E91CFF">
        <w:rPr>
          <w:rFonts w:ascii="Garamond" w:hAnsi="Garamond" w:cs="Times New Roman"/>
          <w:sz w:val="26"/>
          <w:szCs w:val="26"/>
        </w:rPr>
        <w:t xml:space="preserve">was low for Danish females </w:t>
      </w:r>
      <w:r w:rsidR="00BB4DF3" w:rsidRPr="00B2566E">
        <w:rPr>
          <w:rFonts w:ascii="Garamond" w:hAnsi="Garamond" w:cs="Times New Roman"/>
          <w:sz w:val="26"/>
          <w:szCs w:val="26"/>
        </w:rPr>
        <w:t xml:space="preserve">between </w:t>
      </w:r>
      <w:r>
        <w:rPr>
          <w:rFonts w:ascii="Garamond" w:hAnsi="Garamond" w:cs="Times New Roman"/>
          <w:sz w:val="26"/>
          <w:szCs w:val="26"/>
        </w:rPr>
        <w:t>1975 and 1995</w:t>
      </w:r>
      <w:commentRangeEnd w:id="23"/>
      <w:r w:rsidR="002232BC">
        <w:rPr>
          <w:rStyle w:val="CommentReference"/>
        </w:rPr>
        <w:commentReference w:id="23"/>
      </w:r>
      <w:r w:rsidR="0085603A">
        <w:rPr>
          <w:rFonts w:ascii="Garamond" w:hAnsi="Garamond" w:cs="Times New Roman"/>
          <w:sz w:val="26"/>
          <w:szCs w:val="26"/>
        </w:rPr>
        <w:t xml:space="preserve"> 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 and a reduction in old-age cardiovascular mortality. For males, the reduction in life disparity was larger than for females, mainly driven by a reduction in infant mortality and early-life external mortality.</w:t>
      </w:r>
    </w:p>
    <w:p w14:paraId="488F6904" w14:textId="7AD146FA"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D56583" w:rsidRPr="00B2566E">
        <w:rPr>
          <w:rFonts w:ascii="Garamond" w:hAnsi="Garamond" w:cs="Times New Roman"/>
          <w:sz w:val="26"/>
          <w:szCs w:val="26"/>
        </w:rPr>
        <w:t>female life expectancy increased</w:t>
      </w:r>
      <w:r w:rsidR="00E91CFF">
        <w:rPr>
          <w:rFonts w:ascii="Garamond" w:hAnsi="Garamond" w:cs="Times New Roman"/>
          <w:sz w:val="26"/>
          <w:szCs w:val="26"/>
        </w:rPr>
        <w:t xml:space="preserve"> </w:t>
      </w:r>
      <w:r w:rsidR="002826E2">
        <w:rPr>
          <w:rFonts w:ascii="Garamond" w:hAnsi="Garamond" w:cs="Times New Roman"/>
          <w:sz w:val="26"/>
          <w:szCs w:val="26"/>
        </w:rPr>
        <w:t>from 77.8 to 82.7 years</w:t>
      </w:r>
      <w:r w:rsidR="00D56583" w:rsidRPr="00B2566E">
        <w:rPr>
          <w:rFonts w:ascii="Garamond" w:hAnsi="Garamond" w:cs="Times New Roman"/>
          <w:sz w:val="26"/>
          <w:szCs w:val="26"/>
        </w:rPr>
        <w:t xml:space="preserve"> due to almost all causes at all ages, in particular cardiovascular mortality</w:t>
      </w:r>
      <w:r w:rsidR="00E91CFF">
        <w:rPr>
          <w:rFonts w:ascii="Garamond" w:hAnsi="Garamond" w:cs="Times New Roman"/>
          <w:sz w:val="26"/>
          <w:szCs w:val="26"/>
        </w:rPr>
        <w:t>.</w:t>
      </w:r>
      <w:r w:rsidR="00D56583" w:rsidRPr="00B2566E">
        <w:rPr>
          <w:rFonts w:ascii="Garamond" w:hAnsi="Garamond" w:cs="Times New Roman"/>
          <w:sz w:val="26"/>
          <w:szCs w:val="26"/>
        </w:rPr>
        <w:t xml:space="preserve"> </w:t>
      </w:r>
      <w:r w:rsidR="00E91CFF">
        <w:rPr>
          <w:rFonts w:ascii="Garamond" w:hAnsi="Garamond" w:cs="Times New Roman"/>
          <w:sz w:val="26"/>
          <w:szCs w:val="26"/>
        </w:rPr>
        <w:t>Also f</w:t>
      </w:r>
      <w:r w:rsidR="00D56583" w:rsidRPr="00B2566E">
        <w:rPr>
          <w:rFonts w:ascii="Garamond" w:hAnsi="Garamond" w:cs="Times New Roman"/>
          <w:sz w:val="26"/>
          <w:szCs w:val="26"/>
        </w:rPr>
        <w:t>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w:t>
      </w:r>
      <w:r w:rsidR="00E91CFF">
        <w:rPr>
          <w:rFonts w:ascii="Garamond" w:hAnsi="Garamond" w:cs="Times New Roman"/>
          <w:sz w:val="26"/>
          <w:szCs w:val="26"/>
        </w:rPr>
        <w:t>i</w:t>
      </w:r>
      <w:r w:rsidR="00E91CFF">
        <w:rPr>
          <w:rFonts w:ascii="Garamond" w:hAnsi="Garamond" w:cs="Times New Roman"/>
          <w:sz w:val="26"/>
          <w:szCs w:val="26"/>
        </w:rPr>
        <w:t>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0AF61A18"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w:t>
      </w:r>
      <w:r w:rsidRPr="00B2566E">
        <w:rPr>
          <w:rFonts w:ascii="Garamond" w:hAnsi="Garamond" w:cs="Times New Roman"/>
          <w:sz w:val="26"/>
          <w:szCs w:val="26"/>
        </w:rPr>
        <w:t>h</w:t>
      </w:r>
      <w:r w:rsidRPr="00B2566E">
        <w:rPr>
          <w:rFonts w:ascii="Garamond" w:hAnsi="Garamond" w:cs="Times New Roman"/>
          <w:sz w:val="26"/>
          <w:szCs w:val="26"/>
        </w:rPr>
        <w:t>er in Sweden than in Denmark at all ages, in particular ages 15-35. Two major classes of mo</w:t>
      </w:r>
      <w:r w:rsidRPr="00B2566E">
        <w:rPr>
          <w:rFonts w:ascii="Garamond" w:hAnsi="Garamond" w:cs="Times New Roman"/>
          <w:sz w:val="26"/>
          <w:szCs w:val="26"/>
        </w:rPr>
        <w:t>r</w:t>
      </w:r>
      <w:r w:rsidRPr="00B2566E">
        <w:rPr>
          <w:rFonts w:ascii="Garamond" w:hAnsi="Garamond" w:cs="Times New Roman"/>
          <w:sz w:val="26"/>
          <w:szCs w:val="26"/>
        </w:rPr>
        <w:t xml:space="preserve">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w:t>
      </w:r>
      <w:r w:rsidR="00FC5625" w:rsidRPr="00B2566E">
        <w:rPr>
          <w:rFonts w:ascii="Garamond" w:hAnsi="Garamond" w:cs="Times New Roman"/>
          <w:sz w:val="26"/>
          <w:szCs w:val="26"/>
        </w:rPr>
        <w:lastRenderedPageBreak/>
        <w:t xml:space="preserve">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p>
    <w:p w14:paraId="3288D4EF" w14:textId="5DBD7799"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w:t>
      </w:r>
      <w:r w:rsidRPr="00B2566E">
        <w:rPr>
          <w:rFonts w:ascii="Garamond" w:hAnsi="Garamond" w:cs="Times New Roman"/>
          <w:sz w:val="26"/>
          <w:szCs w:val="26"/>
        </w:rPr>
        <w:t>r</w:t>
      </w:r>
      <w:r w:rsidRPr="00B2566E">
        <w:rPr>
          <w:rFonts w:ascii="Garamond" w:hAnsi="Garamond" w:cs="Times New Roman"/>
          <w:sz w:val="26"/>
          <w:szCs w:val="26"/>
        </w:rPr>
        <w:t xml:space="preserve">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w:t>
      </w:r>
      <w:r w:rsidRPr="00B2566E">
        <w:rPr>
          <w:rFonts w:ascii="Garamond" w:hAnsi="Garamond" w:cs="Times New Roman"/>
          <w:sz w:val="26"/>
          <w:szCs w:val="26"/>
        </w:rPr>
        <w:t>a</w:t>
      </w:r>
      <w:r w:rsidRPr="00B2566E">
        <w:rPr>
          <w:rFonts w:ascii="Garamond" w:hAnsi="Garamond" w:cs="Times New Roman"/>
          <w:sz w:val="26"/>
          <w:szCs w:val="26"/>
        </w:rPr>
        <w:t xml:space="preserve">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B2566E" w:rsidRPr="00B2566E">
        <w:rPr>
          <w:rFonts w:ascii="Garamond" w:hAnsi="Garamond" w:cs="Times New Roman"/>
          <w:sz w:val="26"/>
          <w:szCs w:val="26"/>
        </w:rPr>
        <w:t>.</w:t>
      </w:r>
    </w:p>
    <w:p w14:paraId="444FBA53" w14:textId="01DB2393" w:rsidR="00B2566E" w:rsidRDefault="00B2566E" w:rsidP="00861A87">
      <w:pPr>
        <w:spacing w:line="360" w:lineRule="auto"/>
        <w:jc w:val="both"/>
        <w:rPr>
          <w:rFonts w:ascii="Garamond" w:hAnsi="Garamond" w:cs="Times New Roman"/>
          <w:sz w:val="26"/>
          <w:szCs w:val="26"/>
        </w:rPr>
      </w:pP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09004295" w:rsidR="00DE6ABE" w:rsidRDefault="00DE6ABE" w:rsidP="00DE6ABE">
      <w:pPr>
        <w:spacing w:line="360" w:lineRule="auto"/>
        <w:jc w:val="both"/>
        <w:rPr>
          <w:rFonts w:ascii="Garamond" w:hAnsi="Garamond" w:cs="Times New Roman"/>
          <w:sz w:val="26"/>
          <w:szCs w:val="26"/>
        </w:rPr>
      </w:pPr>
      <w:r w:rsidRPr="00DE6ABE">
        <w:rPr>
          <w:rFonts w:ascii="Garamond" w:hAnsi="Garamond" w:cs="Times New Roman"/>
          <w:sz w:val="26"/>
          <w:szCs w:val="26"/>
        </w:rPr>
        <w:t>Table</w:t>
      </w:r>
      <w:r>
        <w:rPr>
          <w:rFonts w:ascii="Garamond" w:hAnsi="Garamond" w:cs="Times New Roman"/>
          <w:sz w:val="26"/>
          <w:szCs w:val="26"/>
        </w:rPr>
        <w:t xml:space="preserve"> 1 presents how much life expectancy in Denmark would increase by a reduction in the gap with Swedish lifespan ine</w:t>
      </w:r>
      <w:r w:rsidR="00D938A5">
        <w:rPr>
          <w:rFonts w:ascii="Garamond" w:hAnsi="Garamond" w:cs="Times New Roman"/>
          <w:sz w:val="26"/>
          <w:szCs w:val="26"/>
        </w:rPr>
        <w:t>quality for both sexes in 2014</w:t>
      </w:r>
      <w:r w:rsidR="00F845BF">
        <w:rPr>
          <w:rFonts w:ascii="Garamond" w:hAnsi="Garamond" w:cs="Times New Roman"/>
          <w:sz w:val="26"/>
          <w:szCs w:val="26"/>
        </w:rPr>
        <w:t xml:space="preserve"> for each cause of death</w:t>
      </w:r>
      <w:r w:rsidR="00D938A5">
        <w:rPr>
          <w:rFonts w:ascii="Garamond" w:hAnsi="Garamond" w:cs="Times New Roman"/>
          <w:sz w:val="26"/>
          <w:szCs w:val="26"/>
        </w:rPr>
        <w:t xml:space="preserve">. 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Si</w:t>
      </w:r>
      <w:r w:rsidR="007D3E16">
        <w:rPr>
          <w:rFonts w:ascii="Garamond" w:hAnsi="Garamond" w:cs="Times New Roman"/>
          <w:sz w:val="26"/>
          <w:szCs w:val="26"/>
        </w:rPr>
        <w:t>m</w:t>
      </w:r>
      <w:r w:rsidR="007D3E16">
        <w:rPr>
          <w:rFonts w:ascii="Garamond" w:hAnsi="Garamond" w:cs="Times New Roman"/>
          <w:sz w:val="26"/>
          <w:szCs w:val="26"/>
        </w:rPr>
        <w:t xml:space="preserve">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 Co</w:t>
      </w:r>
      <w:r w:rsidR="00F845BF">
        <w:rPr>
          <w:rFonts w:ascii="Garamond" w:hAnsi="Garamond" w:cs="Times New Roman"/>
          <w:sz w:val="26"/>
          <w:szCs w:val="26"/>
        </w:rPr>
        <w:t>n</w:t>
      </w:r>
      <w:r w:rsidR="00F845BF">
        <w:rPr>
          <w:rFonts w:ascii="Garamond" w:hAnsi="Garamond" w:cs="Times New Roman"/>
          <w:sz w:val="26"/>
          <w:szCs w:val="26"/>
        </w:rPr>
        <w:t>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r w:rsidRPr="00B2566E">
        <w:rPr>
          <w:rFonts w:ascii="Garamond" w:hAnsi="Garamond" w:cs="Times New Roman"/>
          <w:b/>
          <w:sz w:val="26"/>
          <w:szCs w:val="26"/>
        </w:rPr>
        <w:t>Discussion</w:t>
      </w:r>
    </w:p>
    <w:p w14:paraId="4AA4B942" w14:textId="0AF2D260" w:rsidR="004E1347" w:rsidRDefault="0086328D" w:rsidP="00985F9B">
      <w:pPr>
        <w:spacing w:line="360" w:lineRule="auto"/>
        <w:rPr>
          <w:rFonts w:ascii="Garamond" w:hAnsi="Garamond" w:cs="Times New Roman"/>
          <w:sz w:val="26"/>
          <w:szCs w:val="26"/>
        </w:rPr>
      </w:pPr>
      <w:r>
        <w:rPr>
          <w:rFonts w:ascii="Garamond" w:hAnsi="Garamond" w:cs="Times New Roman"/>
          <w:b/>
          <w:i/>
          <w:sz w:val="26"/>
          <w:szCs w:val="26"/>
        </w:rPr>
        <w:t>Potential l</w:t>
      </w:r>
      <w:r w:rsidR="00985F9B">
        <w:rPr>
          <w:rFonts w:ascii="Garamond" w:hAnsi="Garamond" w:cs="Times New Roman"/>
          <w:b/>
          <w:i/>
          <w:sz w:val="26"/>
          <w:szCs w:val="26"/>
        </w:rPr>
        <w:t>imitations</w:t>
      </w:r>
    </w:p>
    <w:p w14:paraId="4BD8D598" w14:textId="2FEB73C2" w:rsidR="004B7BCD" w:rsidRDefault="00E304B6" w:rsidP="00EC0B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w:t>
      </w:r>
      <w:r>
        <w:rPr>
          <w:rFonts w:ascii="Garamond" w:hAnsi="Garamond" w:cs="Times New Roman"/>
          <w:sz w:val="26"/>
          <w:szCs w:val="26"/>
        </w:rPr>
        <w:lastRenderedPageBreak/>
        <w:t>causes of death; and 3) trends in awareness of certain diseases, and changing insights in di</w:t>
      </w:r>
      <w:r>
        <w:rPr>
          <w:rFonts w:ascii="Garamond" w:hAnsi="Garamond" w:cs="Times New Roman"/>
          <w:sz w:val="26"/>
          <w:szCs w:val="26"/>
        </w:rPr>
        <w:t>s</w:t>
      </w:r>
      <w:r>
        <w:rPr>
          <w:rFonts w:ascii="Garamond" w:hAnsi="Garamond" w:cs="Times New Roman"/>
          <w:sz w:val="26"/>
          <w:szCs w:val="26"/>
        </w:rPr>
        <w:t>ease processes affect classification. For instance, with increasing knowledge and awareness of the effect of immobilization and hospitalization on the chance of pneumonia, pneumonia became increasingly classified as secondary to some principle cause of death (ref). In partic</w:t>
      </w:r>
      <w:r>
        <w:rPr>
          <w:rFonts w:ascii="Garamond" w:hAnsi="Garamond" w:cs="Times New Roman"/>
          <w:sz w:val="26"/>
          <w:szCs w:val="26"/>
        </w:rPr>
        <w:t>u</w:t>
      </w:r>
      <w:r>
        <w:rPr>
          <w:rFonts w:ascii="Garamond" w:hAnsi="Garamond" w:cs="Times New Roman"/>
          <w:sz w:val="26"/>
          <w:szCs w:val="26"/>
        </w:rPr>
        <w:t xml:space="preserve">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 quality data and broad categories of cau</w:t>
      </w:r>
      <w:r>
        <w:rPr>
          <w:rFonts w:ascii="Garamond" w:hAnsi="Garamond" w:cs="Times New Roman"/>
          <w:sz w:val="26"/>
          <w:szCs w:val="26"/>
        </w:rPr>
        <w:t>s</w:t>
      </w:r>
      <w:r>
        <w:rPr>
          <w:rFonts w:ascii="Garamond" w:hAnsi="Garamond" w:cs="Times New Roman"/>
          <w:sz w:val="26"/>
          <w:szCs w:val="26"/>
        </w:rPr>
        <w:t>es of death, we believe we have achieved a useful, workable grouping of causes of death.</w:t>
      </w:r>
    </w:p>
    <w:p w14:paraId="76C4B7CF" w14:textId="77777777" w:rsidR="00320ADC" w:rsidRPr="004B7BCD" w:rsidRDefault="00320ADC" w:rsidP="00320ADC">
      <w:pPr>
        <w:spacing w:line="360" w:lineRule="auto"/>
        <w:jc w:val="both"/>
        <w:rPr>
          <w:rFonts w:ascii="Garamond" w:hAnsi="Garamond" w:cs="Times New Roman"/>
          <w:sz w:val="26"/>
          <w:szCs w:val="26"/>
        </w:rPr>
      </w:pP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he causes that extend lifespan and the causes that reduce inequality are not nece</w:t>
      </w:r>
      <w:r w:rsidR="004E3663">
        <w:rPr>
          <w:rFonts w:ascii="Garamond" w:hAnsi="Garamond" w:cs="Times New Roman"/>
          <w:sz w:val="26"/>
          <w:szCs w:val="26"/>
        </w:rPr>
        <w:t>s</w:t>
      </w:r>
      <w:r w:rsidR="004E3663">
        <w:rPr>
          <w:rFonts w:ascii="Garamond" w:hAnsi="Garamond" w:cs="Times New Roman"/>
          <w:sz w:val="26"/>
          <w:szCs w:val="26"/>
        </w:rPr>
        <w:t xml:space="preserve">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w:t>
      </w:r>
      <w:r w:rsidR="004E3663">
        <w:rPr>
          <w:rFonts w:ascii="Garamond" w:hAnsi="Garamond" w:cs="Times New Roman"/>
          <w:sz w:val="26"/>
          <w:szCs w:val="26"/>
        </w:rPr>
        <w:t>n</w:t>
      </w:r>
      <w:r w:rsidR="004E3663">
        <w:rPr>
          <w:rFonts w:ascii="Garamond" w:hAnsi="Garamond" w:cs="Times New Roman"/>
          <w:sz w:val="26"/>
          <w:szCs w:val="26"/>
        </w:rPr>
        <w:t>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w:t>
      </w:r>
      <w:r w:rsidR="00151C18">
        <w:rPr>
          <w:rFonts w:ascii="Garamond" w:hAnsi="Garamond" w:cs="Times New Roman"/>
          <w:sz w:val="26"/>
          <w:szCs w:val="26"/>
        </w:rPr>
        <w:t>e</w:t>
      </w:r>
      <w:r w:rsidR="00151C18">
        <w:rPr>
          <w:rFonts w:ascii="Garamond" w:hAnsi="Garamond" w:cs="Times New Roman"/>
          <w:sz w:val="26"/>
          <w:szCs w:val="26"/>
        </w:rPr>
        <w:t>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3C79DD86" w:rsidR="006D7636" w:rsidRDefault="00955F47" w:rsidP="002B77C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simultaneous increase life expe</w:t>
      </w:r>
      <w:r w:rsidR="00021D00">
        <w:rPr>
          <w:rFonts w:ascii="Garamond" w:hAnsi="Garamond" w:cs="Times New Roman"/>
          <w:sz w:val="26"/>
          <w:szCs w:val="26"/>
        </w:rPr>
        <w:t>c</w:t>
      </w:r>
      <w:r w:rsidR="00021D00">
        <w:rPr>
          <w:rFonts w:ascii="Garamond" w:hAnsi="Garamond" w:cs="Times New Roman"/>
          <w:sz w:val="26"/>
          <w:szCs w:val="26"/>
        </w:rPr>
        <w:t xml:space="preserve">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w:t>
      </w:r>
      <w:r w:rsidR="004E3663">
        <w:rPr>
          <w:rFonts w:ascii="Garamond" w:hAnsi="Garamond" w:cs="Times New Roman"/>
          <w:sz w:val="26"/>
          <w:szCs w:val="26"/>
        </w:rPr>
        <w:t>n</w:t>
      </w:r>
      <w:r w:rsidR="004E3663">
        <w:rPr>
          <w:rFonts w:ascii="Garamond" w:hAnsi="Garamond" w:cs="Times New Roman"/>
          <w:sz w:val="26"/>
          <w:szCs w:val="26"/>
        </w:rPr>
        <w:lastRenderedPageBreak/>
        <w:t>fant mortality.</w:t>
      </w:r>
      <w:r w:rsidR="00405321">
        <w:rPr>
          <w:rFonts w:ascii="Garamond" w:hAnsi="Garamond" w:cs="Times New Roman"/>
          <w:sz w:val="26"/>
          <w:szCs w:val="26"/>
        </w:rPr>
        <w:t xml:space="preserve"> </w:t>
      </w:r>
      <w:r w:rsidR="00E06C79">
        <w:rPr>
          <w:rFonts w:ascii="Garamond" w:hAnsi="Garamond" w:cs="Times New Roman"/>
          <w:sz w:val="26"/>
          <w:szCs w:val="26"/>
        </w:rPr>
        <w:t>Reducing lifespan inequality towards Sweden by these conditions would lead to an increase of 0.7 and 0.8 years in life expectancy for females and males in Denmark, r</w:t>
      </w:r>
      <w:r w:rsidR="00E06C79">
        <w:rPr>
          <w:rFonts w:ascii="Garamond" w:hAnsi="Garamond" w:cs="Times New Roman"/>
          <w:sz w:val="26"/>
          <w:szCs w:val="26"/>
        </w:rPr>
        <w:t>e</w:t>
      </w:r>
      <w:r w:rsidR="00E06C79">
        <w:rPr>
          <w:rFonts w:ascii="Garamond" w:hAnsi="Garamond" w:cs="Times New Roman"/>
          <w:sz w:val="26"/>
          <w:szCs w:val="26"/>
        </w:rPr>
        <w:t xml:space="preserve">spectively. </w:t>
      </w:r>
      <w:r w:rsidR="00EC20A6">
        <w:rPr>
          <w:rFonts w:ascii="Garamond" w:hAnsi="Garamond" w:cs="Times New Roman"/>
          <w:sz w:val="26"/>
          <w:szCs w:val="26"/>
        </w:rPr>
        <w:t xml:space="preserve">To put this in perspective, in 2014 the mortality rate in the first year of life in </w:t>
      </w:r>
      <w:commentRangeStart w:id="24"/>
      <w:r w:rsidR="00EC20A6">
        <w:rPr>
          <w:rFonts w:ascii="Garamond" w:hAnsi="Garamond" w:cs="Times New Roman"/>
          <w:sz w:val="26"/>
          <w:szCs w:val="26"/>
        </w:rPr>
        <w:t>Denmark is twice as high as in Sweden</w:t>
      </w:r>
      <w:commentRangeEnd w:id="24"/>
      <w:r w:rsidR="00311E81">
        <w:rPr>
          <w:rStyle w:val="CommentReference"/>
        </w:rPr>
        <w:commentReference w:id="24"/>
      </w:r>
      <w:r w:rsidR="00EC20A6">
        <w:rPr>
          <w:rFonts w:ascii="Garamond" w:hAnsi="Garamond" w:cs="Times New Roman"/>
          <w:sz w:val="26"/>
          <w:szCs w:val="26"/>
        </w:rPr>
        <w:t xml:space="preserve">,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2C2821E4"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w:t>
      </w:r>
      <w:r>
        <w:rPr>
          <w:rFonts w:ascii="Garamond" w:hAnsi="Garamond" w:cs="Times New Roman"/>
          <w:sz w:val="26"/>
          <w:szCs w:val="26"/>
        </w:rPr>
        <w:t>l</w:t>
      </w:r>
      <w:r>
        <w:rPr>
          <w:rFonts w:ascii="Garamond" w:hAnsi="Garamond" w:cs="Times New Roman"/>
          <w:sz w:val="26"/>
          <w:szCs w:val="26"/>
        </w:rPr>
        <w:t>ity and increase life expectancy in Denmark. Our results show that improvements in mortal</w:t>
      </w:r>
      <w:r>
        <w:rPr>
          <w:rFonts w:ascii="Garamond" w:hAnsi="Garamond" w:cs="Times New Roman"/>
          <w:sz w:val="26"/>
          <w:szCs w:val="26"/>
        </w:rPr>
        <w:t>i</w:t>
      </w:r>
      <w:r>
        <w:rPr>
          <w:rFonts w:ascii="Garamond" w:hAnsi="Garamond" w:cs="Times New Roman"/>
          <w:sz w:val="26"/>
          <w:szCs w:val="26"/>
        </w:rPr>
        <w:t>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r>
        <w:rPr>
          <w:rFonts w:ascii="Garamond" w:hAnsi="Garamond" w:cs="Times New Roman"/>
          <w:sz w:val="26"/>
          <w:szCs w:val="26"/>
        </w:rPr>
        <w:t>For Sweden, the data suggest that young-age external mortality can be further r</w:t>
      </w:r>
      <w:r>
        <w:rPr>
          <w:rFonts w:ascii="Garamond" w:hAnsi="Garamond" w:cs="Times New Roman"/>
          <w:sz w:val="26"/>
          <w:szCs w:val="26"/>
        </w:rPr>
        <w:t>e</w:t>
      </w:r>
      <w:r>
        <w:rPr>
          <w:rFonts w:ascii="Garamond" w:hAnsi="Garamond" w:cs="Times New Roman"/>
          <w:sz w:val="26"/>
          <w:szCs w:val="26"/>
        </w:rPr>
        <w:t xml:space="preserve">duced. Of course, a difference alone does not mean that it is easy to achieve a reduction. Sweden may be different from Denmark geographically. There are more rural areas, which may make it harder to reduce accidents. </w:t>
      </w:r>
      <w:commentRangeStart w:id="25"/>
      <w:r>
        <w:rPr>
          <w:rFonts w:ascii="Garamond" w:hAnsi="Garamond" w:cs="Times New Roman"/>
          <w:sz w:val="26"/>
          <w:szCs w:val="26"/>
        </w:rPr>
        <w:t>Still, it is an option worth considering</w:t>
      </w:r>
      <w:commentRangeEnd w:id="25"/>
      <w:r w:rsidR="00D33A45">
        <w:rPr>
          <w:rStyle w:val="CommentReference"/>
        </w:rPr>
        <w:commentReference w:id="25"/>
      </w:r>
      <w:r>
        <w:rPr>
          <w:rFonts w:ascii="Garamond" w:hAnsi="Garamond" w:cs="Times New Roman"/>
          <w:sz w:val="26"/>
          <w:szCs w:val="26"/>
        </w:rPr>
        <w:t>.</w:t>
      </w:r>
    </w:p>
    <w:p w14:paraId="51374483" w14:textId="0039FDD1" w:rsidR="0012295D" w:rsidRDefault="00703E56" w:rsidP="0012295D">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w:t>
      </w:r>
      <w:bookmarkStart w:id="26" w:name="_GoBack"/>
      <w:bookmarkEnd w:id="26"/>
      <w:r w:rsidR="0012295D">
        <w:rPr>
          <w:rFonts w:ascii="Garamond" w:hAnsi="Garamond" w:cs="Times New Roman"/>
          <w:sz w:val="26"/>
          <w:szCs w:val="26"/>
        </w:rPr>
        <w:t>cy goal becomes so clear. We therefore suggest that our method could be a valuable new tool for epidemiol</w:t>
      </w:r>
      <w:r w:rsidR="0012295D">
        <w:rPr>
          <w:rFonts w:ascii="Garamond" w:hAnsi="Garamond" w:cs="Times New Roman"/>
          <w:sz w:val="26"/>
          <w:szCs w:val="26"/>
        </w:rPr>
        <w:t>o</w:t>
      </w:r>
      <w:r w:rsidR="0012295D">
        <w:rPr>
          <w:rFonts w:ascii="Garamond" w:hAnsi="Garamond" w:cs="Times New Roman"/>
          <w:sz w:val="26"/>
          <w:szCs w:val="26"/>
        </w:rPr>
        <w:t>gists and policy makers alike.</w:t>
      </w:r>
    </w:p>
    <w:p w14:paraId="4BCAE110" w14:textId="77777777" w:rsidR="002B77C9" w:rsidRPr="0012295D" w:rsidRDefault="002B77C9" w:rsidP="0012295D">
      <w:pPr>
        <w:spacing w:line="360" w:lineRule="auto"/>
        <w:ind w:firstLine="720"/>
        <w:jc w:val="both"/>
        <w:rPr>
          <w:rFonts w:ascii="Garamond" w:hAnsi="Garamond" w:cs="Times New Roman"/>
          <w:sz w:val="26"/>
          <w:szCs w:val="26"/>
        </w:rPr>
      </w:pPr>
    </w:p>
    <w:p w14:paraId="069E2147" w14:textId="77777777" w:rsidR="0053225A" w:rsidRDefault="0053225A">
      <w:pPr>
        <w:rPr>
          <w:rFonts w:ascii="Garamond" w:hAnsi="Garamond" w:cs="Times New Roman"/>
          <w:b/>
          <w:sz w:val="26"/>
          <w:szCs w:val="26"/>
        </w:rPr>
      </w:pPr>
      <w:r>
        <w:rPr>
          <w:rFonts w:ascii="Garamond" w:hAnsi="Garamond" w:cs="Times New Roman"/>
          <w:b/>
          <w:sz w:val="26"/>
          <w:szCs w:val="26"/>
        </w:rPr>
        <w:br w:type="page"/>
      </w:r>
    </w:p>
    <w:p w14:paraId="77D51286" w14:textId="305D4EA0" w:rsidR="00636E45" w:rsidRDefault="00636E45" w:rsidP="00636E45">
      <w:pPr>
        <w:spacing w:line="360" w:lineRule="auto"/>
        <w:jc w:val="both"/>
        <w:rPr>
          <w:rFonts w:ascii="Garamond" w:hAnsi="Garamond" w:cs="Times New Roman"/>
          <w:sz w:val="26"/>
          <w:szCs w:val="26"/>
        </w:rPr>
      </w:pPr>
      <w:r>
        <w:rPr>
          <w:rFonts w:ascii="Garamond" w:hAnsi="Garamond" w:cs="Times New Roman"/>
          <w:b/>
          <w:sz w:val="26"/>
          <w:szCs w:val="26"/>
        </w:rPr>
        <w:lastRenderedPageBreak/>
        <w:t>Conclusions</w:t>
      </w:r>
    </w:p>
    <w:p w14:paraId="597B7569" w14:textId="4191960B"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w:t>
      </w:r>
      <w:r>
        <w:rPr>
          <w:rFonts w:ascii="Garamond" w:hAnsi="Garamond" w:cs="Times New Roman"/>
          <w:sz w:val="26"/>
          <w:szCs w:val="26"/>
        </w:rPr>
        <w:t>i</w:t>
      </w:r>
      <w:r>
        <w:rPr>
          <w:rFonts w:ascii="Garamond" w:hAnsi="Garamond" w:cs="Times New Roman"/>
          <w:sz w:val="26"/>
          <w:szCs w:val="26"/>
        </w:rPr>
        <w:t>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w:t>
      </w:r>
      <w:r>
        <w:rPr>
          <w:rFonts w:ascii="Garamond" w:hAnsi="Garamond" w:cs="Times New Roman"/>
          <w:sz w:val="26"/>
          <w:szCs w:val="26"/>
        </w:rPr>
        <w:t>e</w:t>
      </w:r>
      <w:r>
        <w:rPr>
          <w:rFonts w:ascii="Garamond" w:hAnsi="Garamond" w:cs="Times New Roman"/>
          <w:sz w:val="26"/>
          <w:szCs w:val="26"/>
        </w:rPr>
        <w:t>cause the policy recommendations that follow are so clear and consistent.</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w:t>
      </w:r>
      <w:r w:rsidR="00D13E9E" w:rsidRPr="00D13E9E">
        <w:rPr>
          <w:rFonts w:ascii="Garamond" w:hAnsi="Garamond" w:cs="Times New Roman"/>
          <w:sz w:val="26"/>
          <w:szCs w:val="26"/>
        </w:rPr>
        <w:t>n</w:t>
      </w:r>
      <w:r w:rsidR="00D13E9E" w:rsidRPr="00D13E9E">
        <w:rPr>
          <w:rFonts w:ascii="Garamond" w:hAnsi="Garamond" w:cs="Times New Roman"/>
          <w:sz w:val="26"/>
          <w:szCs w:val="26"/>
        </w:rPr>
        <w:t>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rPr>
        <w:lastRenderedPageBreak/>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8418" w:type="dxa"/>
        <w:tblLook w:val="04A0" w:firstRow="1" w:lastRow="0" w:firstColumn="1" w:lastColumn="0" w:noHBand="0" w:noVBand="1"/>
      </w:tblPr>
      <w:tblGrid>
        <w:gridCol w:w="1276"/>
        <w:gridCol w:w="338"/>
        <w:gridCol w:w="3440"/>
        <w:gridCol w:w="1521"/>
        <w:gridCol w:w="328"/>
        <w:gridCol w:w="1515"/>
      </w:tblGrid>
      <w:tr w:rsidR="002E2348" w:rsidRPr="00675BCB" w14:paraId="1672AA77" w14:textId="77777777" w:rsidTr="00320ADC">
        <w:trPr>
          <w:trHeight w:val="2100"/>
        </w:trPr>
        <w:tc>
          <w:tcPr>
            <w:tcW w:w="1276" w:type="dxa"/>
            <w:tcBorders>
              <w:top w:val="nil"/>
              <w:left w:val="nil"/>
              <w:bottom w:val="single" w:sz="8" w:space="0" w:color="auto"/>
              <w:right w:val="nil"/>
            </w:tcBorders>
            <w:shd w:val="clear" w:color="000000" w:fill="FFFFFF"/>
            <w:noWrap/>
            <w:vAlign w:val="center"/>
            <w:hideMark/>
          </w:tcPr>
          <w:p w14:paraId="5E2277B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lastRenderedPageBreak/>
              <w:t>Sex</w:t>
            </w:r>
          </w:p>
        </w:tc>
        <w:tc>
          <w:tcPr>
            <w:tcW w:w="338" w:type="dxa"/>
            <w:tcBorders>
              <w:top w:val="nil"/>
              <w:left w:val="nil"/>
              <w:bottom w:val="single" w:sz="8" w:space="0" w:color="auto"/>
              <w:right w:val="nil"/>
            </w:tcBorders>
            <w:shd w:val="clear" w:color="000000" w:fill="FFFFFF"/>
            <w:noWrap/>
            <w:vAlign w:val="center"/>
            <w:hideMark/>
          </w:tcPr>
          <w:p w14:paraId="6B57CC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single" w:sz="8" w:space="0" w:color="auto"/>
              <w:right w:val="nil"/>
            </w:tcBorders>
            <w:shd w:val="clear" w:color="000000" w:fill="FFFFFF"/>
            <w:noWrap/>
            <w:vAlign w:val="center"/>
            <w:hideMark/>
          </w:tcPr>
          <w:p w14:paraId="225D55F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Cause of death</w:t>
            </w:r>
          </w:p>
        </w:tc>
        <w:tc>
          <w:tcPr>
            <w:tcW w:w="1521" w:type="dxa"/>
            <w:tcBorders>
              <w:top w:val="nil"/>
              <w:left w:val="nil"/>
              <w:bottom w:val="single" w:sz="8" w:space="0" w:color="auto"/>
              <w:right w:val="nil"/>
            </w:tcBorders>
            <w:shd w:val="clear" w:color="000000" w:fill="FFFFFF"/>
            <w:vAlign w:val="center"/>
            <w:hideMark/>
          </w:tcPr>
          <w:p w14:paraId="71B7FC02" w14:textId="77777777" w:rsidR="00675BCB" w:rsidRPr="00675BCB" w:rsidRDefault="00675BCB" w:rsidP="00675BCB">
            <w:pPr>
              <w:jc w:val="center"/>
              <w:rPr>
                <w:rFonts w:ascii="Garamond" w:eastAsia="Times New Roman" w:hAnsi="Garamond" w:cs="Calibri"/>
                <w:color w:val="000000"/>
                <w:sz w:val="26"/>
                <w:szCs w:val="26"/>
              </w:rPr>
            </w:pPr>
            <w:commentRangeStart w:id="27"/>
            <w:r w:rsidRPr="00675BCB">
              <w:rPr>
                <w:rFonts w:ascii="Garamond" w:eastAsia="Times New Roman" w:hAnsi="Garamond" w:cs="Calibri"/>
                <w:color w:val="000000"/>
                <w:sz w:val="26"/>
                <w:szCs w:val="26"/>
              </w:rPr>
              <w:t xml:space="preserve">Reduce gap with Sweden in </w:t>
            </w:r>
            <w:proofErr w:type="spellStart"/>
            <w:r w:rsidRPr="00675BCB">
              <w:rPr>
                <w:rFonts w:ascii="Garamond" w:eastAsia="Times New Roman" w:hAnsi="Garamond" w:cs="Calibri"/>
                <w:color w:val="000000"/>
                <w:sz w:val="26"/>
                <w:szCs w:val="26"/>
              </w:rPr>
              <w:t>CoV</w:t>
            </w:r>
            <w:proofErr w:type="spellEnd"/>
            <w:r w:rsidRPr="00675BCB">
              <w:rPr>
                <w:rFonts w:ascii="Garamond" w:eastAsia="Times New Roman" w:hAnsi="Garamond" w:cs="Calibri"/>
                <w:color w:val="000000"/>
                <w:sz w:val="26"/>
                <w:szCs w:val="26"/>
              </w:rPr>
              <w:t xml:space="preserve"> (%)</w:t>
            </w:r>
            <w:commentRangeEnd w:id="27"/>
            <w:r w:rsidR="0089565D">
              <w:rPr>
                <w:rStyle w:val="CommentReference"/>
              </w:rPr>
              <w:commentReference w:id="27"/>
            </w:r>
          </w:p>
        </w:tc>
        <w:tc>
          <w:tcPr>
            <w:tcW w:w="328" w:type="dxa"/>
            <w:tcBorders>
              <w:top w:val="nil"/>
              <w:left w:val="nil"/>
              <w:bottom w:val="single" w:sz="8" w:space="0" w:color="auto"/>
              <w:right w:val="nil"/>
            </w:tcBorders>
            <w:shd w:val="clear" w:color="000000" w:fill="FFFFFF"/>
            <w:vAlign w:val="center"/>
            <w:hideMark/>
          </w:tcPr>
          <w:p w14:paraId="3A4BCEAA"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vAlign w:val="center"/>
            <w:hideMark/>
          </w:tcPr>
          <w:p w14:paraId="09442601"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Potential Gains in life expectancy (years)</w:t>
            </w:r>
          </w:p>
        </w:tc>
      </w:tr>
      <w:tr w:rsidR="002E2348" w:rsidRPr="00675BCB" w14:paraId="30C7EF5A" w14:textId="77777777" w:rsidTr="00320ADC">
        <w:trPr>
          <w:trHeight w:val="348"/>
        </w:trPr>
        <w:tc>
          <w:tcPr>
            <w:tcW w:w="1276" w:type="dxa"/>
            <w:tcBorders>
              <w:top w:val="nil"/>
              <w:left w:val="nil"/>
              <w:bottom w:val="nil"/>
              <w:right w:val="nil"/>
            </w:tcBorders>
            <w:shd w:val="clear" w:color="000000" w:fill="FFFFFF"/>
            <w:noWrap/>
            <w:vAlign w:val="center"/>
            <w:hideMark/>
          </w:tcPr>
          <w:p w14:paraId="480250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Females</w:t>
            </w:r>
          </w:p>
        </w:tc>
        <w:tc>
          <w:tcPr>
            <w:tcW w:w="338" w:type="dxa"/>
            <w:tcBorders>
              <w:top w:val="nil"/>
              <w:left w:val="nil"/>
              <w:bottom w:val="nil"/>
              <w:right w:val="nil"/>
            </w:tcBorders>
            <w:shd w:val="clear" w:color="000000" w:fill="FFFFFF"/>
            <w:noWrap/>
            <w:vAlign w:val="center"/>
            <w:hideMark/>
          </w:tcPr>
          <w:p w14:paraId="1BCD89D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372E71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0BD448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18.12%</w:t>
            </w:r>
          </w:p>
        </w:tc>
        <w:tc>
          <w:tcPr>
            <w:tcW w:w="328" w:type="dxa"/>
            <w:tcBorders>
              <w:top w:val="nil"/>
              <w:left w:val="nil"/>
              <w:bottom w:val="nil"/>
              <w:right w:val="nil"/>
            </w:tcBorders>
            <w:shd w:val="clear" w:color="000000" w:fill="FFFFFF"/>
            <w:noWrap/>
            <w:vAlign w:val="center"/>
            <w:hideMark/>
          </w:tcPr>
          <w:p w14:paraId="69E060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FED61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0.35</w:t>
            </w:r>
          </w:p>
        </w:tc>
      </w:tr>
      <w:tr w:rsidR="002E2348" w:rsidRPr="00675BCB" w14:paraId="4AFFB59A" w14:textId="77777777" w:rsidTr="00320ADC">
        <w:trPr>
          <w:trHeight w:val="348"/>
        </w:trPr>
        <w:tc>
          <w:tcPr>
            <w:tcW w:w="1276" w:type="dxa"/>
            <w:tcBorders>
              <w:top w:val="nil"/>
              <w:left w:val="nil"/>
              <w:bottom w:val="nil"/>
              <w:right w:val="nil"/>
            </w:tcBorders>
            <w:shd w:val="clear" w:color="000000" w:fill="FFFFFF"/>
            <w:noWrap/>
            <w:vAlign w:val="center"/>
            <w:hideMark/>
          </w:tcPr>
          <w:p w14:paraId="0136259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54BE5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BA8623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25CD840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12.99%</w:t>
            </w:r>
          </w:p>
        </w:tc>
        <w:tc>
          <w:tcPr>
            <w:tcW w:w="328" w:type="dxa"/>
            <w:tcBorders>
              <w:top w:val="nil"/>
              <w:left w:val="nil"/>
              <w:bottom w:val="nil"/>
              <w:right w:val="nil"/>
            </w:tcBorders>
            <w:shd w:val="clear" w:color="000000" w:fill="FFFFFF"/>
            <w:noWrap/>
            <w:vAlign w:val="center"/>
            <w:hideMark/>
          </w:tcPr>
          <w:p w14:paraId="584EFC2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92BA9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0.22</w:t>
            </w:r>
          </w:p>
        </w:tc>
      </w:tr>
      <w:tr w:rsidR="002E2348" w:rsidRPr="00675BCB" w14:paraId="7798B30D" w14:textId="77777777" w:rsidTr="00320ADC">
        <w:trPr>
          <w:trHeight w:val="348"/>
        </w:trPr>
        <w:tc>
          <w:tcPr>
            <w:tcW w:w="1276" w:type="dxa"/>
            <w:tcBorders>
              <w:top w:val="nil"/>
              <w:left w:val="nil"/>
              <w:bottom w:val="nil"/>
              <w:right w:val="nil"/>
            </w:tcBorders>
            <w:shd w:val="clear" w:color="000000" w:fill="FFFFFF"/>
            <w:noWrap/>
            <w:vAlign w:val="center"/>
            <w:hideMark/>
          </w:tcPr>
          <w:p w14:paraId="4EE6A2C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01003B6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00F2FF3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05348D1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9.88%</w:t>
            </w:r>
          </w:p>
        </w:tc>
        <w:tc>
          <w:tcPr>
            <w:tcW w:w="328" w:type="dxa"/>
            <w:tcBorders>
              <w:top w:val="nil"/>
              <w:left w:val="nil"/>
              <w:bottom w:val="nil"/>
              <w:right w:val="nil"/>
            </w:tcBorders>
            <w:shd w:val="clear" w:color="000000" w:fill="FFFFFF"/>
            <w:noWrap/>
            <w:vAlign w:val="center"/>
            <w:hideMark/>
          </w:tcPr>
          <w:p w14:paraId="4C15504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8B4B5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0.21</w:t>
            </w:r>
          </w:p>
        </w:tc>
      </w:tr>
      <w:tr w:rsidR="00320ADC" w:rsidRPr="00675BCB" w14:paraId="2267C2B8" w14:textId="77777777" w:rsidTr="00320ADC">
        <w:trPr>
          <w:trHeight w:val="348"/>
        </w:trPr>
        <w:tc>
          <w:tcPr>
            <w:tcW w:w="1276" w:type="dxa"/>
            <w:tcBorders>
              <w:top w:val="nil"/>
              <w:left w:val="nil"/>
              <w:bottom w:val="nil"/>
              <w:right w:val="nil"/>
            </w:tcBorders>
            <w:shd w:val="clear" w:color="000000" w:fill="FFFFFF"/>
            <w:noWrap/>
            <w:vAlign w:val="center"/>
          </w:tcPr>
          <w:p w14:paraId="35EF18F3" w14:textId="25A498A6"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309CE424" w14:textId="5747F0D2"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0DE905F5" w14:textId="0960C370"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3F96496B" w14:textId="603666DE"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6.85%</w:t>
            </w:r>
          </w:p>
        </w:tc>
        <w:tc>
          <w:tcPr>
            <w:tcW w:w="328" w:type="dxa"/>
            <w:tcBorders>
              <w:top w:val="nil"/>
              <w:left w:val="nil"/>
              <w:bottom w:val="nil"/>
              <w:right w:val="nil"/>
            </w:tcBorders>
            <w:shd w:val="clear" w:color="000000" w:fill="FFFFFF"/>
            <w:noWrap/>
            <w:vAlign w:val="center"/>
          </w:tcPr>
          <w:p w14:paraId="038B574E" w14:textId="221541EB"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13A0FF1D" w14:textId="248EA419"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0.23</w:t>
            </w:r>
          </w:p>
        </w:tc>
      </w:tr>
      <w:tr w:rsidR="00320ADC" w:rsidRPr="00675BCB" w14:paraId="2952D935" w14:textId="77777777" w:rsidTr="00320ADC">
        <w:trPr>
          <w:trHeight w:val="348"/>
        </w:trPr>
        <w:tc>
          <w:tcPr>
            <w:tcW w:w="1276" w:type="dxa"/>
            <w:tcBorders>
              <w:top w:val="nil"/>
              <w:left w:val="nil"/>
              <w:bottom w:val="nil"/>
              <w:right w:val="nil"/>
            </w:tcBorders>
            <w:shd w:val="clear" w:color="000000" w:fill="FFFFFF"/>
            <w:noWrap/>
            <w:vAlign w:val="center"/>
            <w:hideMark/>
          </w:tcPr>
          <w:p w14:paraId="381A0324" w14:textId="3C019949" w:rsidR="00320ADC" w:rsidRPr="00675BCB" w:rsidRDefault="0089565D" w:rsidP="00320ADC">
            <w:pPr>
              <w:rPr>
                <w:rFonts w:ascii="Garamond" w:eastAsia="Times New Roman" w:hAnsi="Garamond" w:cs="Calibri"/>
                <w:color w:val="000000"/>
                <w:sz w:val="26"/>
                <w:szCs w:val="26"/>
              </w:rPr>
            </w:pPr>
            <w:proofErr w:type="spellStart"/>
            <w:r>
              <w:rPr>
                <w:rFonts w:ascii="Garamond" w:eastAsia="Times New Roman" w:hAnsi="Garamond" w:cs="Calibri"/>
                <w:color w:val="000000"/>
                <w:sz w:val="26"/>
                <w:szCs w:val="26"/>
              </w:rPr>
              <w:t>wa</w:t>
            </w:r>
            <w:proofErr w:type="spellEnd"/>
            <w:r w:rsidR="00320ADC"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58F75B03" w14:textId="4B86CC4C"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246B614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467EA1F3"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2.25%</w:t>
            </w:r>
          </w:p>
        </w:tc>
        <w:tc>
          <w:tcPr>
            <w:tcW w:w="328" w:type="dxa"/>
            <w:tcBorders>
              <w:top w:val="nil"/>
              <w:left w:val="nil"/>
              <w:bottom w:val="nil"/>
              <w:right w:val="nil"/>
            </w:tcBorders>
            <w:shd w:val="clear" w:color="000000" w:fill="FFFFFF"/>
            <w:noWrap/>
            <w:vAlign w:val="center"/>
            <w:hideMark/>
          </w:tcPr>
          <w:p w14:paraId="0317CEF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36C35A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0.03</w:t>
            </w:r>
          </w:p>
        </w:tc>
      </w:tr>
      <w:tr w:rsidR="00320ADC" w:rsidRPr="00675BCB" w14:paraId="26D06202" w14:textId="77777777" w:rsidTr="00320ADC">
        <w:trPr>
          <w:trHeight w:val="348"/>
        </w:trPr>
        <w:tc>
          <w:tcPr>
            <w:tcW w:w="1276" w:type="dxa"/>
            <w:tcBorders>
              <w:top w:val="nil"/>
              <w:left w:val="nil"/>
              <w:bottom w:val="nil"/>
              <w:right w:val="nil"/>
            </w:tcBorders>
            <w:shd w:val="clear" w:color="000000" w:fill="FFFFFF"/>
            <w:noWrap/>
            <w:vAlign w:val="center"/>
            <w:hideMark/>
          </w:tcPr>
          <w:p w14:paraId="216B8B8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35D5183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4B0E72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446FE3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-26.39%</w:t>
            </w:r>
          </w:p>
        </w:tc>
        <w:tc>
          <w:tcPr>
            <w:tcW w:w="328" w:type="dxa"/>
            <w:tcBorders>
              <w:top w:val="nil"/>
              <w:left w:val="nil"/>
              <w:bottom w:val="nil"/>
              <w:right w:val="nil"/>
            </w:tcBorders>
            <w:shd w:val="clear" w:color="000000" w:fill="FFFFFF"/>
            <w:noWrap/>
            <w:vAlign w:val="center"/>
            <w:hideMark/>
          </w:tcPr>
          <w:p w14:paraId="3293F51A"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712EADD9"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-0.15</w:t>
            </w:r>
          </w:p>
        </w:tc>
      </w:tr>
      <w:tr w:rsidR="00320ADC" w:rsidRPr="00675BCB" w14:paraId="55CB7812" w14:textId="77777777" w:rsidTr="00320ADC">
        <w:trPr>
          <w:trHeight w:val="348"/>
        </w:trPr>
        <w:tc>
          <w:tcPr>
            <w:tcW w:w="1276" w:type="dxa"/>
            <w:tcBorders>
              <w:top w:val="nil"/>
              <w:left w:val="nil"/>
              <w:bottom w:val="nil"/>
              <w:right w:val="nil"/>
            </w:tcBorders>
            <w:shd w:val="clear" w:color="000000" w:fill="FFFFFF"/>
            <w:noWrap/>
            <w:vAlign w:val="center"/>
            <w:hideMark/>
          </w:tcPr>
          <w:p w14:paraId="234CAA1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4F25F32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7DEDB48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2333499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70.89%</w:t>
            </w:r>
          </w:p>
        </w:tc>
        <w:tc>
          <w:tcPr>
            <w:tcW w:w="328" w:type="dxa"/>
            <w:tcBorders>
              <w:top w:val="nil"/>
              <w:left w:val="nil"/>
              <w:bottom w:val="nil"/>
              <w:right w:val="nil"/>
            </w:tcBorders>
            <w:shd w:val="clear" w:color="000000" w:fill="FFFFFF"/>
            <w:noWrap/>
            <w:vAlign w:val="center"/>
            <w:hideMark/>
          </w:tcPr>
          <w:p w14:paraId="019B79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48C4F50"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0.55</w:t>
            </w:r>
          </w:p>
        </w:tc>
      </w:tr>
      <w:tr w:rsidR="00320ADC" w:rsidRPr="00675BCB" w14:paraId="6C84DA4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79CA1ED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5A0DB87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5B6B1E2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376F8A7E"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5.41%</w:t>
            </w:r>
          </w:p>
        </w:tc>
        <w:tc>
          <w:tcPr>
            <w:tcW w:w="328" w:type="dxa"/>
            <w:tcBorders>
              <w:top w:val="nil"/>
              <w:left w:val="nil"/>
              <w:bottom w:val="single" w:sz="8" w:space="0" w:color="auto"/>
              <w:right w:val="nil"/>
            </w:tcBorders>
            <w:shd w:val="clear" w:color="000000" w:fill="FFFFFF"/>
            <w:noWrap/>
            <w:vAlign w:val="center"/>
            <w:hideMark/>
          </w:tcPr>
          <w:p w14:paraId="4D20C79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noWrap/>
            <w:vAlign w:val="center"/>
            <w:hideMark/>
          </w:tcPr>
          <w:p w14:paraId="7D9587B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26E59209" w14:textId="77777777" w:rsidTr="00320ADC">
        <w:trPr>
          <w:trHeight w:val="348"/>
        </w:trPr>
        <w:tc>
          <w:tcPr>
            <w:tcW w:w="1276" w:type="dxa"/>
            <w:tcBorders>
              <w:top w:val="nil"/>
              <w:left w:val="nil"/>
              <w:bottom w:val="nil"/>
              <w:right w:val="nil"/>
            </w:tcBorders>
            <w:shd w:val="clear" w:color="000000" w:fill="FFFFFF"/>
            <w:noWrap/>
            <w:vAlign w:val="center"/>
            <w:hideMark/>
          </w:tcPr>
          <w:p w14:paraId="3FB71C2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EBEF05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nil"/>
              <w:right w:val="nil"/>
            </w:tcBorders>
            <w:shd w:val="clear" w:color="000000" w:fill="FFFFFF"/>
            <w:noWrap/>
            <w:vAlign w:val="center"/>
            <w:hideMark/>
          </w:tcPr>
          <w:p w14:paraId="2E16DE9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21" w:type="dxa"/>
            <w:tcBorders>
              <w:top w:val="nil"/>
              <w:left w:val="nil"/>
              <w:bottom w:val="nil"/>
              <w:right w:val="nil"/>
            </w:tcBorders>
            <w:shd w:val="clear" w:color="000000" w:fill="FFFFFF"/>
            <w:noWrap/>
            <w:vAlign w:val="center"/>
            <w:hideMark/>
          </w:tcPr>
          <w:p w14:paraId="3E674969"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center"/>
            <w:hideMark/>
          </w:tcPr>
          <w:p w14:paraId="1B781E3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A2BA1A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r>
      <w:tr w:rsidR="00320ADC" w:rsidRPr="00675BCB" w14:paraId="611E1421" w14:textId="77777777" w:rsidTr="00320ADC">
        <w:trPr>
          <w:trHeight w:val="348"/>
        </w:trPr>
        <w:tc>
          <w:tcPr>
            <w:tcW w:w="1276" w:type="dxa"/>
            <w:tcBorders>
              <w:top w:val="nil"/>
              <w:left w:val="nil"/>
              <w:bottom w:val="nil"/>
              <w:right w:val="nil"/>
            </w:tcBorders>
            <w:shd w:val="clear" w:color="000000" w:fill="FFFFFF"/>
            <w:noWrap/>
            <w:vAlign w:val="center"/>
            <w:hideMark/>
          </w:tcPr>
          <w:p w14:paraId="50201B3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Males</w:t>
            </w:r>
          </w:p>
        </w:tc>
        <w:tc>
          <w:tcPr>
            <w:tcW w:w="338" w:type="dxa"/>
            <w:tcBorders>
              <w:top w:val="nil"/>
              <w:left w:val="nil"/>
              <w:bottom w:val="nil"/>
              <w:right w:val="nil"/>
            </w:tcBorders>
            <w:shd w:val="clear" w:color="000000" w:fill="FFFFFF"/>
            <w:noWrap/>
            <w:vAlign w:val="center"/>
            <w:hideMark/>
          </w:tcPr>
          <w:p w14:paraId="7AC1E74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7BD33D4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71E2B192"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15.25%</w:t>
            </w:r>
          </w:p>
        </w:tc>
        <w:tc>
          <w:tcPr>
            <w:tcW w:w="328" w:type="dxa"/>
            <w:tcBorders>
              <w:top w:val="nil"/>
              <w:left w:val="nil"/>
              <w:bottom w:val="nil"/>
              <w:right w:val="nil"/>
            </w:tcBorders>
            <w:shd w:val="clear" w:color="000000" w:fill="FFFFFF"/>
            <w:noWrap/>
            <w:vAlign w:val="center"/>
            <w:hideMark/>
          </w:tcPr>
          <w:p w14:paraId="20C313B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6D8400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0.47</w:t>
            </w:r>
          </w:p>
        </w:tc>
      </w:tr>
      <w:tr w:rsidR="00320ADC" w:rsidRPr="00675BCB" w14:paraId="0FC32EA9" w14:textId="77777777" w:rsidTr="00320ADC">
        <w:trPr>
          <w:trHeight w:val="348"/>
        </w:trPr>
        <w:tc>
          <w:tcPr>
            <w:tcW w:w="1276" w:type="dxa"/>
            <w:tcBorders>
              <w:top w:val="nil"/>
              <w:left w:val="nil"/>
              <w:bottom w:val="nil"/>
              <w:right w:val="nil"/>
            </w:tcBorders>
            <w:shd w:val="clear" w:color="000000" w:fill="FFFFFF"/>
            <w:noWrap/>
            <w:vAlign w:val="center"/>
            <w:hideMark/>
          </w:tcPr>
          <w:p w14:paraId="59F714E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76EA80E4"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D5F9EE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785F789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6.54%</w:t>
            </w:r>
          </w:p>
        </w:tc>
        <w:tc>
          <w:tcPr>
            <w:tcW w:w="328" w:type="dxa"/>
            <w:tcBorders>
              <w:top w:val="nil"/>
              <w:left w:val="nil"/>
              <w:bottom w:val="nil"/>
              <w:right w:val="nil"/>
            </w:tcBorders>
            <w:shd w:val="clear" w:color="000000" w:fill="FFFFFF"/>
            <w:noWrap/>
            <w:vAlign w:val="center"/>
            <w:hideMark/>
          </w:tcPr>
          <w:p w14:paraId="01A29BB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63D7BC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598A48A3" w14:textId="77777777" w:rsidTr="00320ADC">
        <w:trPr>
          <w:trHeight w:val="348"/>
        </w:trPr>
        <w:tc>
          <w:tcPr>
            <w:tcW w:w="1276" w:type="dxa"/>
            <w:tcBorders>
              <w:top w:val="nil"/>
              <w:left w:val="nil"/>
              <w:bottom w:val="nil"/>
              <w:right w:val="nil"/>
            </w:tcBorders>
            <w:shd w:val="clear" w:color="000000" w:fill="FFFFFF"/>
            <w:noWrap/>
            <w:vAlign w:val="center"/>
            <w:hideMark/>
          </w:tcPr>
          <w:p w14:paraId="4DE1B76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745B21F"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77CF48F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662E4527"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10.17%</w:t>
            </w:r>
          </w:p>
        </w:tc>
        <w:tc>
          <w:tcPr>
            <w:tcW w:w="328" w:type="dxa"/>
            <w:tcBorders>
              <w:top w:val="nil"/>
              <w:left w:val="nil"/>
              <w:bottom w:val="nil"/>
              <w:right w:val="nil"/>
            </w:tcBorders>
            <w:shd w:val="clear" w:color="000000" w:fill="FFFFFF"/>
            <w:noWrap/>
            <w:vAlign w:val="center"/>
            <w:hideMark/>
          </w:tcPr>
          <w:p w14:paraId="181FCFE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7775F2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0.33</w:t>
            </w:r>
          </w:p>
        </w:tc>
      </w:tr>
      <w:tr w:rsidR="00320ADC" w:rsidRPr="00675BCB" w14:paraId="31FE8531" w14:textId="77777777" w:rsidTr="00320ADC">
        <w:trPr>
          <w:trHeight w:val="348"/>
        </w:trPr>
        <w:tc>
          <w:tcPr>
            <w:tcW w:w="1276" w:type="dxa"/>
            <w:tcBorders>
              <w:top w:val="nil"/>
              <w:left w:val="nil"/>
              <w:bottom w:val="nil"/>
              <w:right w:val="nil"/>
            </w:tcBorders>
            <w:shd w:val="clear" w:color="000000" w:fill="FFFFFF"/>
            <w:noWrap/>
            <w:vAlign w:val="center"/>
          </w:tcPr>
          <w:p w14:paraId="103727AA" w14:textId="59A8407E"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2EF97169" w14:textId="34E863FB"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32809C04" w14:textId="09C170F3"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0AEE1B40" w14:textId="5D16D0E6"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4.51%</w:t>
            </w:r>
          </w:p>
        </w:tc>
        <w:tc>
          <w:tcPr>
            <w:tcW w:w="328" w:type="dxa"/>
            <w:tcBorders>
              <w:top w:val="nil"/>
              <w:left w:val="nil"/>
              <w:bottom w:val="nil"/>
              <w:right w:val="nil"/>
            </w:tcBorders>
            <w:shd w:val="clear" w:color="000000" w:fill="FFFFFF"/>
            <w:noWrap/>
            <w:vAlign w:val="center"/>
          </w:tcPr>
          <w:p w14:paraId="6B9818E6" w14:textId="4F58F15A"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450027AA" w14:textId="222FF5D2"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0.12</w:t>
            </w:r>
          </w:p>
        </w:tc>
      </w:tr>
      <w:tr w:rsidR="00320ADC" w:rsidRPr="00675BCB" w14:paraId="7DAD1E6B" w14:textId="77777777" w:rsidTr="00320ADC">
        <w:trPr>
          <w:trHeight w:val="348"/>
        </w:trPr>
        <w:tc>
          <w:tcPr>
            <w:tcW w:w="1276" w:type="dxa"/>
            <w:tcBorders>
              <w:top w:val="nil"/>
              <w:left w:val="nil"/>
              <w:bottom w:val="nil"/>
              <w:right w:val="nil"/>
            </w:tcBorders>
            <w:shd w:val="clear" w:color="000000" w:fill="FFFFFF"/>
            <w:noWrap/>
            <w:vAlign w:val="center"/>
            <w:hideMark/>
          </w:tcPr>
          <w:p w14:paraId="29117D8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F0904CD" w14:textId="320ACF38"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3809E9C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6F59CE01"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center"/>
            <w:hideMark/>
          </w:tcPr>
          <w:p w14:paraId="6340F95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EAA7DE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3AE75E69" w14:textId="77777777" w:rsidTr="00320ADC">
        <w:trPr>
          <w:trHeight w:val="348"/>
        </w:trPr>
        <w:tc>
          <w:tcPr>
            <w:tcW w:w="1276" w:type="dxa"/>
            <w:tcBorders>
              <w:top w:val="nil"/>
              <w:left w:val="nil"/>
              <w:bottom w:val="nil"/>
              <w:right w:val="nil"/>
            </w:tcBorders>
            <w:shd w:val="clear" w:color="000000" w:fill="FFFFFF"/>
            <w:noWrap/>
            <w:vAlign w:val="center"/>
            <w:hideMark/>
          </w:tcPr>
          <w:p w14:paraId="0CFB952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2A96EB9D"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7AD9C11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ED0C3F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-26.46%</w:t>
            </w:r>
          </w:p>
        </w:tc>
        <w:tc>
          <w:tcPr>
            <w:tcW w:w="328" w:type="dxa"/>
            <w:tcBorders>
              <w:top w:val="nil"/>
              <w:left w:val="nil"/>
              <w:bottom w:val="nil"/>
              <w:right w:val="nil"/>
            </w:tcBorders>
            <w:shd w:val="clear" w:color="000000" w:fill="FFFFFF"/>
            <w:noWrap/>
            <w:vAlign w:val="center"/>
            <w:hideMark/>
          </w:tcPr>
          <w:p w14:paraId="79FB322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34BFBDF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23A3369A" w14:textId="77777777" w:rsidTr="00320ADC">
        <w:trPr>
          <w:trHeight w:val="348"/>
        </w:trPr>
        <w:tc>
          <w:tcPr>
            <w:tcW w:w="1276" w:type="dxa"/>
            <w:tcBorders>
              <w:top w:val="nil"/>
              <w:left w:val="nil"/>
              <w:bottom w:val="nil"/>
              <w:right w:val="nil"/>
            </w:tcBorders>
            <w:shd w:val="clear" w:color="000000" w:fill="FFFFFF"/>
            <w:noWrap/>
            <w:vAlign w:val="center"/>
            <w:hideMark/>
          </w:tcPr>
          <w:p w14:paraId="591DA60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1774A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3862FFC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48FAFC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92.11%</w:t>
            </w:r>
          </w:p>
        </w:tc>
        <w:tc>
          <w:tcPr>
            <w:tcW w:w="328" w:type="dxa"/>
            <w:tcBorders>
              <w:top w:val="nil"/>
              <w:left w:val="nil"/>
              <w:bottom w:val="nil"/>
              <w:right w:val="nil"/>
            </w:tcBorders>
            <w:shd w:val="clear" w:color="000000" w:fill="FFFFFF"/>
            <w:noWrap/>
            <w:vAlign w:val="center"/>
            <w:hideMark/>
          </w:tcPr>
          <w:p w14:paraId="5FA6AC5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82D79B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0.77</w:t>
            </w:r>
          </w:p>
        </w:tc>
      </w:tr>
      <w:tr w:rsidR="00320ADC" w:rsidRPr="00675BCB" w14:paraId="77C6CAF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4772729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0CA39B2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7B83B76D"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0720BA6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-2.86%</w:t>
            </w:r>
          </w:p>
        </w:tc>
        <w:tc>
          <w:tcPr>
            <w:tcW w:w="328" w:type="dxa"/>
            <w:tcBorders>
              <w:top w:val="nil"/>
              <w:left w:val="nil"/>
              <w:bottom w:val="single" w:sz="8" w:space="0" w:color="auto"/>
              <w:right w:val="nil"/>
            </w:tcBorders>
            <w:shd w:val="clear" w:color="000000" w:fill="FFFFFF"/>
            <w:noWrap/>
            <w:vAlign w:val="center"/>
            <w:hideMark/>
          </w:tcPr>
          <w:p w14:paraId="0D9BA0D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single" w:sz="8" w:space="0" w:color="auto"/>
              <w:right w:val="nil"/>
            </w:tcBorders>
            <w:shd w:val="clear" w:color="000000" w:fill="FFFFFF"/>
            <w:noWrap/>
            <w:vAlign w:val="center"/>
            <w:hideMark/>
          </w:tcPr>
          <w:p w14:paraId="2675298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0.04</w:t>
            </w:r>
          </w:p>
        </w:tc>
      </w:tr>
      <w:tr w:rsidR="00320ADC" w:rsidRPr="00675BCB" w14:paraId="78F9A9C3" w14:textId="77777777" w:rsidTr="00320ADC">
        <w:trPr>
          <w:trHeight w:val="600"/>
        </w:trPr>
        <w:tc>
          <w:tcPr>
            <w:tcW w:w="8418" w:type="dxa"/>
            <w:gridSpan w:val="6"/>
            <w:tcBorders>
              <w:top w:val="single" w:sz="8" w:space="0" w:color="auto"/>
              <w:left w:val="nil"/>
              <w:bottom w:val="nil"/>
              <w:right w:val="nil"/>
            </w:tcBorders>
            <w:shd w:val="clear" w:color="000000" w:fill="FFFFFF"/>
            <w:vAlign w:val="center"/>
            <w:hideMark/>
          </w:tcPr>
          <w:p w14:paraId="2065B5BC" w14:textId="7FDB5A7C" w:rsidR="00320ADC" w:rsidRPr="00675BCB" w:rsidRDefault="00320ADC" w:rsidP="00320ADC">
            <w:pPr>
              <w:rPr>
                <w:rFonts w:ascii="Garamond" w:eastAsia="Times New Roman" w:hAnsi="Garamond" w:cs="Calibri"/>
                <w:color w:val="000000"/>
              </w:rPr>
            </w:pPr>
            <w:r w:rsidRPr="00675BCB">
              <w:rPr>
                <w:rFonts w:ascii="Garamond" w:eastAsia="Times New Roman" w:hAnsi="Garamond" w:cs="Calibri"/>
                <w:color w:val="000000"/>
              </w:rPr>
              <w:t>* Reduces the gap with Sweden. Represents po</w:t>
            </w:r>
            <w:r>
              <w:rPr>
                <w:rFonts w:ascii="Garamond" w:eastAsia="Times New Roman" w:hAnsi="Garamond" w:cs="Calibri"/>
                <w:color w:val="000000"/>
              </w:rPr>
              <w:t>tential gains for Sweden.</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51402B" w:rsidRDefault="000B19A9" w:rsidP="000B19A9">
      <w:pPr>
        <w:pStyle w:val="EndNoteBibliography"/>
      </w:pPr>
      <w:r w:rsidRPr="000B19A9">
        <w:t>3.</w:t>
      </w:r>
      <w:r w:rsidRPr="000B19A9">
        <w:tab/>
        <w:t xml:space="preserve">Marmot M. Inequalities in health. New England Journal of Medicine. </w:t>
      </w:r>
      <w:r w:rsidRPr="0051402B">
        <w:t>2001;345(2):134-5.</w:t>
      </w:r>
    </w:p>
    <w:p w14:paraId="4A9761BC" w14:textId="77777777" w:rsidR="000B19A9" w:rsidRPr="000B19A9" w:rsidRDefault="000B19A9" w:rsidP="000B19A9">
      <w:pPr>
        <w:pStyle w:val="EndNoteBibliography"/>
      </w:pPr>
      <w:r w:rsidRPr="0051402B">
        <w:t>4.</w:t>
      </w:r>
      <w:r w:rsidRPr="0051402B">
        <w:tab/>
        <w:t xml:space="preserve">Mackenbach JP, Kulhánová I, Artnik B, Bopp M, Borrell C, Clemens T, et al. </w:t>
      </w:r>
      <w:r w:rsidRPr="000B19A9">
        <w:t>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51402B">
        <w:t>5.</w:t>
      </w:r>
      <w:r w:rsidRPr="0051402B">
        <w:tab/>
        <w:t xml:space="preserve">Vaupel JW, Zhang Z, van Raalte AA. </w:t>
      </w:r>
      <w:r w:rsidRPr="000B19A9">
        <w:t>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51402B" w:rsidRDefault="000B19A9" w:rsidP="000B19A9">
      <w:pPr>
        <w:pStyle w:val="EndNoteBibliography"/>
      </w:pPr>
      <w:r w:rsidRPr="000B19A9">
        <w:t>9.</w:t>
      </w:r>
      <w:r w:rsidRPr="000B19A9">
        <w:tab/>
        <w:t xml:space="preserve">Firebaugh G, Acciai F, Noah AJ, Prather C, Nau C. Why lifespans are more variable among blacks than among whites in the United States. </w:t>
      </w:r>
      <w:r w:rsidRPr="0051402B">
        <w:t>Demography. 2014;51(6):2025-45.</w:t>
      </w:r>
    </w:p>
    <w:p w14:paraId="1979B189" w14:textId="77777777" w:rsidR="000B19A9" w:rsidRPr="000B19A9" w:rsidRDefault="000B19A9" w:rsidP="000B19A9">
      <w:pPr>
        <w:pStyle w:val="EndNoteBibliography"/>
      </w:pPr>
      <w:r w:rsidRPr="0051402B">
        <w:t>10.</w:t>
      </w:r>
      <w:r w:rsidRPr="0051402B">
        <w:tab/>
        <w:t xml:space="preserve">van Raalte AA, Kunst AE, Deboosere P, Leinsalu M, Lundberg O, Martikainen P, et al. </w:t>
      </w:r>
      <w:r w:rsidRPr="000B19A9">
        <w:t>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4" w:history="1">
        <w:r w:rsidRPr="000B19A9">
          <w:rPr>
            <w:rStyle w:val="Hyper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51402B" w:rsidRDefault="000B19A9" w:rsidP="000B19A9">
      <w:pPr>
        <w:pStyle w:val="EndNoteBibliography"/>
        <w:rPr>
          <w:lang w:val="it-IT"/>
        </w:rPr>
      </w:pPr>
      <w:r w:rsidRPr="000B19A9">
        <w:t>27.</w:t>
      </w:r>
      <w:r w:rsidRPr="000B19A9">
        <w:tab/>
        <w:t xml:space="preserve">Wennergren G, Nordstrand K, Alm B, Möllborg P, Öhman A, Berlin A, et al. Updated Swedish advice on reducing the risk of sudden infant death syndrome. </w:t>
      </w:r>
      <w:r w:rsidRPr="0051402B">
        <w:rPr>
          <w:lang w:val="it-IT"/>
        </w:rPr>
        <w:t>Acta Paediatrica. 2015;104(5):444-8.</w:t>
      </w:r>
    </w:p>
    <w:p w14:paraId="290A44CC" w14:textId="77777777" w:rsidR="000B19A9" w:rsidRPr="000B19A9" w:rsidRDefault="000B19A9" w:rsidP="000B19A9">
      <w:pPr>
        <w:pStyle w:val="EndNoteBibliography"/>
      </w:pPr>
      <w:r w:rsidRPr="0051402B">
        <w:rPr>
          <w:lang w:val="it-IT"/>
        </w:rPr>
        <w:t>28.</w:t>
      </w:r>
      <w:r w:rsidRPr="0051402B">
        <w:rPr>
          <w:lang w:val="it-IT"/>
        </w:rPr>
        <w:tab/>
        <w:t xml:space="preserve">Hashim D, Boffetta P, La Vecchia C, Rota M, Bertuccio P, Malvezzi M, et al. </w:t>
      </w:r>
      <w:r w:rsidRPr="000B19A9">
        <w:t>The global decrease in cancer mortality: trends and disparities. Annals of Oncology. 2016;27(5):926-33.</w:t>
      </w:r>
    </w:p>
    <w:p w14:paraId="31FBEBDD" w14:textId="1FEE4F66"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5"/>
      <w:footerReference w:type="default" r:id="rId1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vanraalte" w:date="2017-11-14T08:55:00Z" w:initials="AvR">
    <w:p w14:paraId="4871A7B7" w14:textId="533E8423" w:rsidR="00034963" w:rsidRDefault="00034963">
      <w:pPr>
        <w:pStyle w:val="CommentText"/>
      </w:pPr>
      <w:r>
        <w:rPr>
          <w:rStyle w:val="CommentReference"/>
        </w:rPr>
        <w:annotationRef/>
      </w:r>
      <w:r>
        <w:t>Need a better transition between these two sentences</w:t>
      </w:r>
    </w:p>
  </w:comment>
  <w:comment w:id="2" w:author="MPIDR_D\vanraalte" w:date="2017-11-14T08:56:00Z" w:initials="AvR">
    <w:p w14:paraId="20600BA8" w14:textId="7CDD5ED8" w:rsidR="00034963" w:rsidRDefault="00034963">
      <w:pPr>
        <w:pStyle w:val="CommentText"/>
      </w:pPr>
      <w:r>
        <w:rPr>
          <w:rStyle w:val="CommentReference"/>
        </w:rPr>
        <w:annotationRef/>
      </w:r>
      <w:r>
        <w:t>Jumped from talking about the whole pop to just talking about women. A se</w:t>
      </w:r>
      <w:r>
        <w:t>n</w:t>
      </w:r>
      <w:r>
        <w:t>tence about men would be good here too.</w:t>
      </w:r>
    </w:p>
  </w:comment>
  <w:comment w:id="3" w:author="MPIDR_D\vanraalte" w:date="2017-11-09T10:28:00Z" w:initials="AvR">
    <w:p w14:paraId="44A00F39" w14:textId="5B3ED5E3" w:rsidR="00034963" w:rsidRDefault="00034963">
      <w:pPr>
        <w:pStyle w:val="CommentText"/>
      </w:pPr>
      <w:r>
        <w:rPr>
          <w:rStyle w:val="CommentReference"/>
        </w:rPr>
        <w:annotationRef/>
      </w:r>
      <w:r>
        <w:t>Why is this important?</w:t>
      </w:r>
    </w:p>
  </w:comment>
  <w:comment w:id="5" w:author="MPIDR_D\vanraalte" w:date="2017-11-14T08:56:00Z" w:initials="AvR">
    <w:p w14:paraId="538C8904" w14:textId="58251A39" w:rsidR="00034963" w:rsidRDefault="00034963">
      <w:pPr>
        <w:pStyle w:val="CommentText"/>
      </w:pPr>
      <w:r>
        <w:rPr>
          <w:rStyle w:val="CommentReference"/>
        </w:rPr>
        <w:annotationRef/>
      </w:r>
      <w:r>
        <w:t>Also just about women here. Is this paper going to be about men and women or just women? Why no hypothesizing about men?</w:t>
      </w:r>
    </w:p>
  </w:comment>
  <w:comment w:id="4" w:author="MPIDR_D\vanraalte" w:date="2017-11-09T13:28:00Z" w:initials="AvR">
    <w:p w14:paraId="4F5E20AB" w14:textId="4B445008" w:rsidR="00034963" w:rsidRDefault="00034963">
      <w:pPr>
        <w:pStyle w:val="CommentText"/>
      </w:pPr>
      <w:r>
        <w:rPr>
          <w:rStyle w:val="CommentReference"/>
        </w:rPr>
        <w:annotationRef/>
      </w:r>
      <w:r>
        <w:t>These hypotheses seem to come out of nowhere. Why is it unclear how lifespan in</w:t>
      </w:r>
      <w:r>
        <w:t>e</w:t>
      </w:r>
      <w:r>
        <w:t>quality would have looked like, and from what causes? Why is this an important question in the Danish context?</w:t>
      </w:r>
    </w:p>
  </w:comment>
  <w:comment w:id="11" w:author="MPIDR_D\vanraalte" w:date="2017-11-14T09:14:00Z" w:initials="AvR">
    <w:p w14:paraId="2698C63A" w14:textId="25F629F9" w:rsidR="00034963" w:rsidRDefault="00034963">
      <w:pPr>
        <w:pStyle w:val="CommentText"/>
      </w:pPr>
      <w:r>
        <w:rPr>
          <w:rStyle w:val="CommentReference"/>
        </w:rPr>
        <w:annotationRef/>
      </w:r>
      <w:r>
        <w:t>Is this supplementary mater</w:t>
      </w:r>
      <w:r>
        <w:t>i</w:t>
      </w:r>
      <w:r>
        <w:t>al? It might be better to move this sentence to the limitations section of the discu</w:t>
      </w:r>
      <w:r>
        <w:t>s</w:t>
      </w:r>
      <w:r>
        <w:t>sion, with a brief summary of the result.</w:t>
      </w:r>
    </w:p>
  </w:comment>
  <w:comment w:id="12" w:author="MPIDR_D\vanraalte" w:date="2017-11-14T09:14:00Z" w:initials="AvR">
    <w:p w14:paraId="69E89DD4" w14:textId="5F29FBC2" w:rsidR="00034963" w:rsidRDefault="00034963">
      <w:pPr>
        <w:pStyle w:val="CommentText"/>
      </w:pPr>
      <w:r>
        <w:rPr>
          <w:rStyle w:val="CommentReference"/>
        </w:rPr>
        <w:annotationRef/>
      </w:r>
      <w:r>
        <w:t>Do you mean life expectancy here? Lifespan can be confusing, since it is often used to denote maximum attained age in the popul</w:t>
      </w:r>
      <w:r>
        <w:t>a</w:t>
      </w:r>
      <w:r>
        <w:t xml:space="preserve">tion. </w:t>
      </w:r>
    </w:p>
  </w:comment>
  <w:comment w:id="13" w:author="MPIDR_D\vanraalte" w:date="2017-11-14T09:26:00Z" w:initials="AvR">
    <w:p w14:paraId="4642F843" w14:textId="26772538" w:rsidR="00034963" w:rsidRDefault="00034963">
      <w:pPr>
        <w:pStyle w:val="CommentText"/>
      </w:pPr>
      <w:r>
        <w:rPr>
          <w:rStyle w:val="CommentReference"/>
        </w:rPr>
        <w:annotationRef/>
      </w:r>
      <w:r>
        <w:t>Sometimes you use lifespan inequality and sometimes life disparity. Better to use only one term because the readership of public health journals aren’t super familiar with these measures.</w:t>
      </w:r>
    </w:p>
  </w:comment>
  <w:comment w:id="14" w:author="MPIDR_D\vanraalte" w:date="2017-11-08T15:46:00Z" w:initials="AvR">
    <w:p w14:paraId="3A64BF06" w14:textId="105B2335" w:rsidR="00034963" w:rsidRDefault="00034963">
      <w:pPr>
        <w:pStyle w:val="CommentText"/>
      </w:pPr>
      <w:r>
        <w:rPr>
          <w:rStyle w:val="CommentReference"/>
        </w:rPr>
        <w:annotationRef/>
      </w:r>
      <w:r>
        <w:t xml:space="preserve">I think you mean monotonic here and at the end of the paragraph. Monotonous means boring. </w:t>
      </w:r>
      <w:r>
        <w:sym w:font="Wingdings" w:char="F04A"/>
      </w:r>
    </w:p>
  </w:comment>
  <w:comment w:id="15" w:author="MPIDR_D\vanraalte" w:date="2017-11-14T09:24:00Z" w:initials="AvR">
    <w:p w14:paraId="1759AD11" w14:textId="2EE8A038" w:rsidR="00034963" w:rsidRDefault="00034963">
      <w:pPr>
        <w:pStyle w:val="CommentText"/>
      </w:pPr>
      <w:r>
        <w:rPr>
          <w:rStyle w:val="CommentReference"/>
        </w:rPr>
        <w:annotationRef/>
      </w:r>
      <w:r>
        <w:t>This section is a bit long given the length of the paper. Try to limit the figure discu</w:t>
      </w:r>
      <w:r>
        <w:t>s</w:t>
      </w:r>
      <w:r>
        <w:t>sions to key points that you will bring up in later figures and the discussion. If you can condense it to 3 par</w:t>
      </w:r>
      <w:r>
        <w:t>a</w:t>
      </w:r>
      <w:r>
        <w:t>graphs or so, then you could have more room for the introduction and discussion to drive home why this study is i</w:t>
      </w:r>
      <w:r>
        <w:t>m</w:t>
      </w:r>
      <w:r>
        <w:t>portant.</w:t>
      </w:r>
    </w:p>
  </w:comment>
  <w:comment w:id="22" w:author="MPIDR_D\vanraalte" w:date="2017-11-14T09:18:00Z" w:initials="AvR">
    <w:p w14:paraId="48817113" w14:textId="0F49A55D" w:rsidR="00034963" w:rsidRDefault="00034963">
      <w:pPr>
        <w:pStyle w:val="CommentText"/>
      </w:pPr>
      <w:r>
        <w:rPr>
          <w:rStyle w:val="CommentReference"/>
        </w:rPr>
        <w:annotationRef/>
      </w:r>
      <w:r>
        <w:t>This sentence could be co</w:t>
      </w:r>
      <w:r>
        <w:t>n</w:t>
      </w:r>
      <w:r>
        <w:t>densed.</w:t>
      </w:r>
    </w:p>
  </w:comment>
  <w:comment w:id="23" w:author="MPIDR_D\vanraalte" w:date="2017-11-14T09:25:00Z" w:initials="AvR">
    <w:p w14:paraId="1A5ABA90" w14:textId="7867EED9" w:rsidR="00034963" w:rsidRDefault="00034963">
      <w:pPr>
        <w:pStyle w:val="CommentText"/>
      </w:pPr>
      <w:r>
        <w:rPr>
          <w:rStyle w:val="CommentReference"/>
        </w:rPr>
        <w:annotationRef/>
      </w:r>
      <w:r>
        <w:t>I think it would be better to have all 1975-1995 results discussed in one shorter paragraph. Maybe it would be better to go cause-by-cause (of the important ones) and write about their impact on LE and lifespan inequality.</w:t>
      </w:r>
    </w:p>
  </w:comment>
  <w:comment w:id="24" w:author="MPIDR_D\vanraalte" w:date="2017-11-14T14:12:00Z" w:initials="AvR">
    <w:p w14:paraId="19E27846" w14:textId="4383706C" w:rsidR="00311E81" w:rsidRDefault="00311E81">
      <w:pPr>
        <w:pStyle w:val="CommentText"/>
      </w:pPr>
      <w:r>
        <w:rPr>
          <w:rStyle w:val="CommentReference"/>
        </w:rPr>
        <w:annotationRef/>
      </w:r>
      <w:r>
        <w:t>Have there been any studies comparing mortality by birth weight in Denmark and Sweden?  I was once told by an epidemiologist that many of the differences between high income cou</w:t>
      </w:r>
      <w:r>
        <w:t>n</w:t>
      </w:r>
      <w:r>
        <w:t>tries in infant mortality relate to the degree to which countries adhere to the WHO defin</w:t>
      </w:r>
      <w:r>
        <w:t>i</w:t>
      </w:r>
      <w:r>
        <w:t>tion of live birth. In some countries, infants that show some signs of ‘life’ but have few prospects beyond a few minutes or hours because of their prematurity are recorded as stillbirths. So it could be that Denmark and Sw</w:t>
      </w:r>
      <w:r>
        <w:t>e</w:t>
      </w:r>
      <w:r>
        <w:t>den are more similar when mortality rates of infants weighing more than for 600g or some other thres</w:t>
      </w:r>
      <w:r>
        <w:t>h</w:t>
      </w:r>
      <w:r>
        <w:t xml:space="preserve">old are compared. </w:t>
      </w:r>
    </w:p>
  </w:comment>
  <w:comment w:id="25" w:author="MPIDR_D\vanraalte" w:date="2017-11-14T14:17:00Z" w:initials="AvR">
    <w:p w14:paraId="336B4338" w14:textId="5526FE1F" w:rsidR="00D33A45" w:rsidRDefault="00D33A45">
      <w:pPr>
        <w:pStyle w:val="CommentText"/>
      </w:pPr>
      <w:r>
        <w:rPr>
          <w:rStyle w:val="CommentReference"/>
        </w:rPr>
        <w:annotationRef/>
      </w:r>
      <w:r>
        <w:t xml:space="preserve">Odd sentence. Instead I would look at what proportion of external mortality is due to accidents </w:t>
      </w:r>
      <w:proofErr w:type="spellStart"/>
      <w:r>
        <w:t>vs</w:t>
      </w:r>
      <w:proofErr w:type="spellEnd"/>
      <w:r>
        <w:t xml:space="preserve"> suicides, and tie in to the literature on alcohol and accidents in Scandinavian countries. Is alcohol abuse stronger in Sweden?</w:t>
      </w:r>
    </w:p>
  </w:comment>
  <w:comment w:id="27" w:author="MPIDR_D\vanraalte" w:date="2017-11-09T10:22:00Z" w:initials="AvR">
    <w:p w14:paraId="3519A604" w14:textId="345B1DF3" w:rsidR="00034963" w:rsidRDefault="00034963">
      <w:pPr>
        <w:pStyle w:val="CommentText"/>
      </w:pPr>
      <w:r>
        <w:rPr>
          <w:rStyle w:val="CommentReference"/>
        </w:rPr>
        <w:annotationRef/>
      </w:r>
      <w:r>
        <w:t>Is it interesting to also show in proportional terms the reduction in the life expe</w:t>
      </w:r>
      <w:r>
        <w:t>c</w:t>
      </w:r>
      <w:r>
        <w:t xml:space="preserve">tancy gap? It might make it easier to make the comparison between the two columns. I think you could also drop one if not both of the decimals in the </w:t>
      </w:r>
      <w:proofErr w:type="spellStart"/>
      <w:r>
        <w:t>CoV</w:t>
      </w:r>
      <w:proofErr w:type="spellEnd"/>
      <w:r>
        <w:t xml:space="preserve"> gap. The errors in attributing causes of death don’t warrant such high acc</w:t>
      </w:r>
      <w:r>
        <w:t>u</w:t>
      </w:r>
      <w:r>
        <w:t>racy.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8596A" w14:textId="77777777" w:rsidR="00F26367" w:rsidRDefault="00F26367" w:rsidP="008626B5">
      <w:r>
        <w:separator/>
      </w:r>
    </w:p>
  </w:endnote>
  <w:endnote w:type="continuationSeparator" w:id="0">
    <w:p w14:paraId="23307751" w14:textId="77777777" w:rsidR="00F26367" w:rsidRDefault="00F26367"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14:paraId="1D2CB218" w14:textId="7DCD46A5" w:rsidR="00034963" w:rsidRDefault="00034963">
        <w:pPr>
          <w:pStyle w:val="Footer"/>
          <w:jc w:val="right"/>
        </w:pPr>
        <w:r>
          <w:fldChar w:fldCharType="begin"/>
        </w:r>
        <w:r>
          <w:instrText xml:space="preserve"> PAGE   \* MERGEFORMAT </w:instrText>
        </w:r>
        <w:r>
          <w:fldChar w:fldCharType="separate"/>
        </w:r>
        <w:r w:rsidR="00D33A45">
          <w:rPr>
            <w:noProof/>
          </w:rPr>
          <w:t>1</w:t>
        </w:r>
        <w:r>
          <w:rPr>
            <w:noProof/>
          </w:rPr>
          <w:fldChar w:fldCharType="end"/>
        </w:r>
      </w:p>
    </w:sdtContent>
  </w:sdt>
  <w:p w14:paraId="56B8FCA3" w14:textId="77777777" w:rsidR="00034963" w:rsidRDefault="00034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E3E01" w14:textId="77777777" w:rsidR="00F26367" w:rsidRDefault="00F26367" w:rsidP="008626B5">
      <w:r>
        <w:separator/>
      </w:r>
    </w:p>
  </w:footnote>
  <w:footnote w:type="continuationSeparator" w:id="0">
    <w:p w14:paraId="08F42120" w14:textId="77777777" w:rsidR="00F26367" w:rsidRDefault="00F26367" w:rsidP="008626B5">
      <w:r>
        <w:continuationSeparator/>
      </w:r>
    </w:p>
  </w:footnote>
  <w:footnote w:id="1">
    <w:p w14:paraId="322F8585" w14:textId="3109D1CB" w:rsidR="00034963" w:rsidRPr="00F02AAC" w:rsidRDefault="00034963">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sidRPr="00F02AAC">
        <w:rPr>
          <w:rStyle w:val="Hyperlink"/>
          <w:rFonts w:ascii="Garamond" w:hAnsi="Garamond" w:cs="Times New Roman"/>
          <w:sz w:val="24"/>
          <w:szCs w:val="26"/>
        </w:rPr>
        <w:t>.</w:t>
      </w:r>
    </w:p>
  </w:footnote>
  <w:footnote w:id="2">
    <w:p w14:paraId="43297FD9" w14:textId="3E55377F" w:rsidR="00034963" w:rsidRPr="00F02AAC" w:rsidRDefault="00034963">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w:t>
      </w:r>
      <w:proofErr w:type="spellStart"/>
      <w:r w:rsidRPr="00F02AAC">
        <w:rPr>
          <w:rFonts w:ascii="Garamond" w:hAnsi="Garamond"/>
        </w:rPr>
        <w:t>vs</w:t>
      </w:r>
      <w:proofErr w:type="spellEnd"/>
      <w:r w:rsidRPr="00F02AAC">
        <w:rPr>
          <w:rFonts w:ascii="Garamond" w:hAnsi="Garamond"/>
        </w:rPr>
        <w:t xml:space="preserve"> Sweden available </w:t>
      </w:r>
      <w:hyperlink r:id="rId2" w:history="1">
        <w:r w:rsidRPr="00F02AAC">
          <w:rPr>
            <w:rStyle w:val="Hyperlink"/>
            <w:rFonts w:ascii="Garamond" w:hAnsi="Garamond" w:cs="Times New Roman"/>
            <w:sz w:val="26"/>
            <w:szCs w:val="26"/>
          </w:rPr>
          <w:t>online</w:t>
        </w:r>
      </w:hyperlink>
      <w:r w:rsidRPr="00F02AAC">
        <w:rPr>
          <w:rStyle w:val="Hyperlink"/>
          <w:rFonts w:ascii="Garamond" w:hAnsi="Garamond" w:cs="Times New Roman"/>
          <w:sz w:val="26"/>
          <w:szCs w:val="2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14:paraId="3DF7A788" w14:textId="6BEA2E8B" w:rsidR="00034963" w:rsidRPr="00FB05AD" w:rsidRDefault="00034963" w:rsidP="008626B5">
        <w:pPr>
          <w:pStyle w:val="Header"/>
        </w:pPr>
        <w:r>
          <w:t xml:space="preserve">Aburto, Wensink, </w:t>
        </w:r>
        <w:r w:rsidRPr="00FB05AD">
          <w:t>Vaupel</w:t>
        </w:r>
        <w:r>
          <w:t>,</w:t>
        </w:r>
        <w:r w:rsidRPr="00FB05AD">
          <w:t xml:space="preserve"> </w:t>
        </w:r>
        <w:proofErr w:type="spellStart"/>
        <w:r w:rsidRPr="00FB05AD">
          <w:t>Lindahl</w:t>
        </w:r>
        <w:proofErr w:type="spellEnd"/>
        <w:r w:rsidRPr="00FB05AD">
          <w:t>-Jacobsen. Lifespan i</w:t>
        </w:r>
        <w:r>
          <w:t>nequality in Denmark</w:t>
        </w:r>
      </w:p>
    </w:sdtContent>
  </w:sdt>
  <w:p w14:paraId="60E2E9D7" w14:textId="77777777" w:rsidR="00034963" w:rsidRPr="00902738" w:rsidRDefault="00034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42D1"/>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963"/>
    <w:rsid w:val="00034D1D"/>
    <w:rsid w:val="00035F7D"/>
    <w:rsid w:val="000464C9"/>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1E5"/>
    <w:rsid w:val="000976B1"/>
    <w:rsid w:val="000A2B79"/>
    <w:rsid w:val="000A5691"/>
    <w:rsid w:val="000A6821"/>
    <w:rsid w:val="000A7C70"/>
    <w:rsid w:val="000B163F"/>
    <w:rsid w:val="000B19A9"/>
    <w:rsid w:val="000B1F3F"/>
    <w:rsid w:val="000B29F0"/>
    <w:rsid w:val="000B4937"/>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05AB3"/>
    <w:rsid w:val="001102E1"/>
    <w:rsid w:val="00114117"/>
    <w:rsid w:val="001154AB"/>
    <w:rsid w:val="00115578"/>
    <w:rsid w:val="00115CC5"/>
    <w:rsid w:val="00121A51"/>
    <w:rsid w:val="0012295D"/>
    <w:rsid w:val="00123052"/>
    <w:rsid w:val="00125966"/>
    <w:rsid w:val="00127964"/>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161F"/>
    <w:rsid w:val="0022329A"/>
    <w:rsid w:val="002232BC"/>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B77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75FF"/>
    <w:rsid w:val="00300272"/>
    <w:rsid w:val="00301966"/>
    <w:rsid w:val="00306181"/>
    <w:rsid w:val="00307D4D"/>
    <w:rsid w:val="00311E81"/>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4DAD"/>
    <w:rsid w:val="00375441"/>
    <w:rsid w:val="00375BF4"/>
    <w:rsid w:val="00381F01"/>
    <w:rsid w:val="00382A4A"/>
    <w:rsid w:val="00382B51"/>
    <w:rsid w:val="003846FE"/>
    <w:rsid w:val="00385E11"/>
    <w:rsid w:val="00386D01"/>
    <w:rsid w:val="003A0237"/>
    <w:rsid w:val="003A0827"/>
    <w:rsid w:val="003A160D"/>
    <w:rsid w:val="003A6B39"/>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0904"/>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402B"/>
    <w:rsid w:val="00515843"/>
    <w:rsid w:val="00517D5C"/>
    <w:rsid w:val="00521967"/>
    <w:rsid w:val="00524AC0"/>
    <w:rsid w:val="00525247"/>
    <w:rsid w:val="00527CE0"/>
    <w:rsid w:val="00530A90"/>
    <w:rsid w:val="0053188E"/>
    <w:rsid w:val="0053225A"/>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3F71"/>
    <w:rsid w:val="005A626C"/>
    <w:rsid w:val="005B02EC"/>
    <w:rsid w:val="005B3F32"/>
    <w:rsid w:val="005B45D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42BD"/>
    <w:rsid w:val="00645F84"/>
    <w:rsid w:val="00647A92"/>
    <w:rsid w:val="006556AD"/>
    <w:rsid w:val="00657D87"/>
    <w:rsid w:val="00660553"/>
    <w:rsid w:val="00662EFD"/>
    <w:rsid w:val="00664278"/>
    <w:rsid w:val="006651CA"/>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69D9"/>
    <w:rsid w:val="00701C71"/>
    <w:rsid w:val="007021A3"/>
    <w:rsid w:val="00703E56"/>
    <w:rsid w:val="00703EDC"/>
    <w:rsid w:val="00706116"/>
    <w:rsid w:val="007142DA"/>
    <w:rsid w:val="00714311"/>
    <w:rsid w:val="00714651"/>
    <w:rsid w:val="0071625E"/>
    <w:rsid w:val="007176B5"/>
    <w:rsid w:val="0071783C"/>
    <w:rsid w:val="00717A1D"/>
    <w:rsid w:val="00721BA4"/>
    <w:rsid w:val="007238B0"/>
    <w:rsid w:val="00723B8A"/>
    <w:rsid w:val="00724004"/>
    <w:rsid w:val="007307BC"/>
    <w:rsid w:val="0073172D"/>
    <w:rsid w:val="007337A4"/>
    <w:rsid w:val="007362CE"/>
    <w:rsid w:val="00736F9C"/>
    <w:rsid w:val="007411DA"/>
    <w:rsid w:val="007452CB"/>
    <w:rsid w:val="0075108C"/>
    <w:rsid w:val="00752E6B"/>
    <w:rsid w:val="007543CE"/>
    <w:rsid w:val="00756D74"/>
    <w:rsid w:val="00760823"/>
    <w:rsid w:val="00762B7C"/>
    <w:rsid w:val="0076399E"/>
    <w:rsid w:val="007640CF"/>
    <w:rsid w:val="00765AE9"/>
    <w:rsid w:val="0077105C"/>
    <w:rsid w:val="00774C06"/>
    <w:rsid w:val="00776629"/>
    <w:rsid w:val="00777392"/>
    <w:rsid w:val="0077758E"/>
    <w:rsid w:val="00781EA2"/>
    <w:rsid w:val="00783810"/>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36D4"/>
    <w:rsid w:val="007F3CD3"/>
    <w:rsid w:val="007F4E3F"/>
    <w:rsid w:val="00800A46"/>
    <w:rsid w:val="00800EDF"/>
    <w:rsid w:val="008013ED"/>
    <w:rsid w:val="00802F99"/>
    <w:rsid w:val="00813155"/>
    <w:rsid w:val="00813A3D"/>
    <w:rsid w:val="008143C4"/>
    <w:rsid w:val="00814E48"/>
    <w:rsid w:val="008166BD"/>
    <w:rsid w:val="0082005B"/>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18A6"/>
    <w:rsid w:val="008823D9"/>
    <w:rsid w:val="00884D96"/>
    <w:rsid w:val="00885957"/>
    <w:rsid w:val="00885DB7"/>
    <w:rsid w:val="0089076E"/>
    <w:rsid w:val="0089298A"/>
    <w:rsid w:val="00893CC8"/>
    <w:rsid w:val="0089565D"/>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3A4F"/>
    <w:rsid w:val="00A3664F"/>
    <w:rsid w:val="00A37008"/>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566E"/>
    <w:rsid w:val="00B25ECB"/>
    <w:rsid w:val="00B271DB"/>
    <w:rsid w:val="00B2783C"/>
    <w:rsid w:val="00B347B2"/>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6263"/>
    <w:rsid w:val="00B87A2F"/>
    <w:rsid w:val="00B93D1D"/>
    <w:rsid w:val="00B94BE0"/>
    <w:rsid w:val="00B95A82"/>
    <w:rsid w:val="00B96491"/>
    <w:rsid w:val="00B967A4"/>
    <w:rsid w:val="00B97962"/>
    <w:rsid w:val="00B97C33"/>
    <w:rsid w:val="00BA1202"/>
    <w:rsid w:val="00BA507A"/>
    <w:rsid w:val="00BB099E"/>
    <w:rsid w:val="00BB4DF3"/>
    <w:rsid w:val="00BB58A7"/>
    <w:rsid w:val="00BB58FA"/>
    <w:rsid w:val="00BB785E"/>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F0DD1"/>
    <w:rsid w:val="00BF2A90"/>
    <w:rsid w:val="00C00721"/>
    <w:rsid w:val="00C0305A"/>
    <w:rsid w:val="00C068A9"/>
    <w:rsid w:val="00C108E9"/>
    <w:rsid w:val="00C10A42"/>
    <w:rsid w:val="00C169FC"/>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8691D"/>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CF76EB"/>
    <w:rsid w:val="00D01051"/>
    <w:rsid w:val="00D013FD"/>
    <w:rsid w:val="00D02A5C"/>
    <w:rsid w:val="00D0478C"/>
    <w:rsid w:val="00D12243"/>
    <w:rsid w:val="00D13D70"/>
    <w:rsid w:val="00D13E9E"/>
    <w:rsid w:val="00D145D4"/>
    <w:rsid w:val="00D1540F"/>
    <w:rsid w:val="00D2173D"/>
    <w:rsid w:val="00D30CC9"/>
    <w:rsid w:val="00D33718"/>
    <w:rsid w:val="00D33A45"/>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8183C"/>
    <w:rsid w:val="00D823B0"/>
    <w:rsid w:val="00D84AE2"/>
    <w:rsid w:val="00D90ECA"/>
    <w:rsid w:val="00D917FF"/>
    <w:rsid w:val="00D91C57"/>
    <w:rsid w:val="00D91FB4"/>
    <w:rsid w:val="00D938A5"/>
    <w:rsid w:val="00DA09EC"/>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29F8"/>
    <w:rsid w:val="00F17DF1"/>
    <w:rsid w:val="00F2459F"/>
    <w:rsid w:val="00F25F63"/>
    <w:rsid w:val="00F26367"/>
    <w:rsid w:val="00F26C7F"/>
    <w:rsid w:val="00F270D4"/>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0B05"/>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er" w:uiPriority="99"/>
    <w:lsdException w:name="footer" w:uiPriority="99"/>
    <w:lsdException w:name="toa heading" w:semiHidden="0" w:unhideWhenUsed="0"/>
    <w:lsdException w:name="List Number" w:semiHidden="0" w:unhideWhenUsed="0"/>
    <w:lsdException w:name="List 2" w:semiHidden="0" w:unhideWhenUsed="0"/>
    <w:lsdException w:name="Title"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lsdException w:name="Emphasis" w:semiHidden="0" w:unhideWhenUsed="0"/>
    <w:lsdException w:name="Normal (Web)" w:uiPriority="99"/>
    <w:lsdException w:name="HTML Preformatted"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er" w:uiPriority="99"/>
    <w:lsdException w:name="footer" w:uiPriority="99"/>
    <w:lsdException w:name="toa heading" w:semiHidden="0" w:unhideWhenUsed="0"/>
    <w:lsdException w:name="List Number" w:semiHidden="0" w:unhideWhenUsed="0"/>
    <w:lsdException w:name="List 2" w:semiHidden="0" w:unhideWhenUsed="0"/>
    <w:lsdException w:name="Title"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nhideWhenUsed="0"/>
    <w:lsdException w:name="Emphasis" w:semiHidden="0" w:unhideWhenUsed="0"/>
    <w:lsdException w:name="Normal (Web)" w:uiPriority="99"/>
    <w:lsdException w:name="HTML Preformatted"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oo.gl/9dLNr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ho.int/healthinfo/mortality_data/e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43F15-A94D-4ED5-AB35-A4865790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AD41EA79</Template>
  <TotalTime>0</TotalTime>
  <Pages>16</Pages>
  <Words>6539</Words>
  <Characters>37273</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43725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MPIDR_D\vanraalte</cp:lastModifiedBy>
  <cp:revision>5</cp:revision>
  <dcterms:created xsi:type="dcterms:W3CDTF">2017-11-08T14:48:00Z</dcterms:created>
  <dcterms:modified xsi:type="dcterms:W3CDTF">2017-11-14T13:18:00Z</dcterms:modified>
</cp:coreProperties>
</file>