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2A784" w14:textId="36254313" w:rsidR="00FB05AD" w:rsidRPr="00B2566E" w:rsidRDefault="004E0FE4" w:rsidP="00FB05AD">
      <w:pPr>
        <w:rPr>
          <w:rFonts w:ascii="Garamond" w:hAnsi="Garamond" w:cs="Times New Roman"/>
          <w:b/>
          <w:sz w:val="26"/>
          <w:szCs w:val="26"/>
        </w:rPr>
      </w:pPr>
      <w:r>
        <w:rPr>
          <w:rFonts w:ascii="Garamond" w:hAnsi="Garamond" w:cs="Times New Roman"/>
          <w:b/>
          <w:sz w:val="26"/>
          <w:szCs w:val="26"/>
        </w:rPr>
        <w:t>Title: If Denmark were Sweden: past losses and future gains in lifespan and lif</w:t>
      </w:r>
      <w:r w:rsidR="008452DC">
        <w:rPr>
          <w:rFonts w:ascii="Garamond" w:hAnsi="Garamond" w:cs="Times New Roman"/>
          <w:b/>
          <w:sz w:val="26"/>
          <w:szCs w:val="26"/>
        </w:rPr>
        <w:t>espan inequality by cause and</w:t>
      </w:r>
      <w:r>
        <w:rPr>
          <w:rFonts w:ascii="Garamond" w:hAnsi="Garamond" w:cs="Times New Roman"/>
          <w:b/>
          <w:sz w:val="26"/>
          <w:szCs w:val="26"/>
        </w:rPr>
        <w:t xml:space="preserve"> age</w:t>
      </w:r>
      <w:r w:rsidR="00A207CD">
        <w:rPr>
          <w:rFonts w:ascii="Garamond" w:hAnsi="Garamond" w:cs="Times New Roman"/>
          <w:b/>
          <w:sz w:val="26"/>
          <w:szCs w:val="26"/>
        </w:rPr>
        <w:t>.</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w:t>
      </w:r>
      <w:proofErr w:type="spellStart"/>
      <w:r w:rsidRPr="00B2566E">
        <w:rPr>
          <w:rFonts w:ascii="Garamond" w:hAnsi="Garamond" w:cs="Times New Roman"/>
          <w:sz w:val="26"/>
          <w:szCs w:val="26"/>
        </w:rPr>
        <w:t>Aburto</w:t>
      </w:r>
      <w:proofErr w:type="spellEnd"/>
      <w:r w:rsidRPr="00B2566E">
        <w:rPr>
          <w:rFonts w:ascii="Garamond" w:hAnsi="Garamond" w:cs="Times New Roman"/>
          <w:sz w:val="26"/>
          <w:szCs w:val="26"/>
        </w:rPr>
        <w:t xml:space="preserve">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w:t>
      </w:r>
      <w:proofErr w:type="spellStart"/>
      <w:r w:rsidR="00B2008A">
        <w:rPr>
          <w:rFonts w:ascii="Garamond" w:hAnsi="Garamond" w:cs="Times New Roman"/>
          <w:sz w:val="26"/>
          <w:szCs w:val="26"/>
        </w:rPr>
        <w:t>Raalte</w:t>
      </w:r>
      <w:proofErr w:type="spellEnd"/>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50619F2" w:rsidR="00FB05AD" w:rsidRPr="00B2566E" w:rsidRDefault="00FB05AD" w:rsidP="00FB05AD">
      <w:pPr>
        <w:rPr>
          <w:rFonts w:ascii="Garamond" w:hAnsi="Garamond" w:cs="Times New Roman"/>
          <w:sz w:val="26"/>
          <w:szCs w:val="26"/>
        </w:rPr>
      </w:pPr>
      <w:proofErr w:type="spellStart"/>
      <w:proofErr w:type="gramStart"/>
      <w:r w:rsidRPr="00B2566E">
        <w:rPr>
          <w:rFonts w:ascii="Garamond" w:hAnsi="Garamond" w:cs="Times New Roman"/>
          <w:sz w:val="26"/>
          <w:szCs w:val="26"/>
          <w:vertAlign w:val="superscript"/>
        </w:rPr>
        <w:t>a</w:t>
      </w:r>
      <w:proofErr w:type="spellEnd"/>
      <w:proofErr w:type="gramEnd"/>
      <w:r w:rsidRPr="00B2566E">
        <w:rPr>
          <w:rFonts w:ascii="Garamond" w:hAnsi="Garamond" w:cs="Times New Roman"/>
          <w:sz w:val="26"/>
          <w:szCs w:val="26"/>
          <w:vertAlign w:val="superscript"/>
        </w:rPr>
        <w:t xml:space="preserve">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w:t>
      </w:r>
      <w:r w:rsidR="006E4D13">
        <w:rPr>
          <w:rFonts w:ascii="Garamond" w:hAnsi="Garamond" w:cs="Times New Roman"/>
          <w:sz w:val="26"/>
          <w:szCs w:val="26"/>
        </w:rPr>
        <w:t xml:space="preserve">Unit of </w:t>
      </w:r>
      <w:proofErr w:type="spellStart"/>
      <w:r w:rsidR="006E4D13">
        <w:rPr>
          <w:rFonts w:ascii="Garamond" w:hAnsi="Garamond" w:cs="Times New Roman"/>
          <w:sz w:val="26"/>
          <w:szCs w:val="26"/>
        </w:rPr>
        <w:t>Biodemography</w:t>
      </w:r>
      <w:proofErr w:type="spellEnd"/>
      <w:r w:rsidRPr="00B2566E">
        <w:rPr>
          <w:rFonts w:ascii="Garamond" w:hAnsi="Garamond" w:cs="Times New Roman"/>
          <w:sz w:val="26"/>
          <w:szCs w:val="26"/>
        </w:rPr>
        <w:t>,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w:t>
      </w:r>
      <w:proofErr w:type="spellStart"/>
      <w:r w:rsidRPr="00B2566E">
        <w:rPr>
          <w:rFonts w:ascii="Garamond" w:hAnsi="Garamond" w:cs="Times New Roman"/>
          <w:sz w:val="26"/>
          <w:szCs w:val="26"/>
        </w:rPr>
        <w:t>Aburto</w:t>
      </w:r>
      <w:proofErr w:type="spellEnd"/>
      <w:r w:rsidRPr="00B2566E">
        <w:rPr>
          <w:rFonts w:ascii="Garamond" w:hAnsi="Garamond" w:cs="Times New Roman"/>
          <w:sz w:val="26"/>
          <w:szCs w:val="26"/>
        </w:rPr>
        <w:t xml:space="preserve">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2714440F" w:rsidR="00691510" w:rsidRPr="0000584A" w:rsidRDefault="00691510" w:rsidP="0012295D">
      <w:pPr>
        <w:jc w:val="both"/>
        <w:rPr>
          <w:rFonts w:ascii="Garamond" w:hAnsi="Garamond" w:cs="Times New Roman"/>
          <w:sz w:val="26"/>
          <w:szCs w:val="26"/>
        </w:rPr>
      </w:pPr>
      <w:r w:rsidRPr="0000584A">
        <w:rPr>
          <w:rFonts w:ascii="Garamond" w:hAnsi="Garamond" w:cs="Times New Roman"/>
          <w:b/>
          <w:i/>
          <w:sz w:val="26"/>
          <w:szCs w:val="26"/>
        </w:rPr>
        <w:t>Background</w:t>
      </w:r>
      <w:r w:rsidR="00D70E80" w:rsidRPr="0000584A">
        <w:rPr>
          <w:rFonts w:ascii="Garamond" w:hAnsi="Garamond" w:cs="Times New Roman"/>
          <w:sz w:val="26"/>
          <w:szCs w:val="26"/>
        </w:rPr>
        <w:t xml:space="preserve"> </w:t>
      </w:r>
      <w:r w:rsidR="001A7FB3" w:rsidRPr="0000584A">
        <w:rPr>
          <w:rFonts w:ascii="Garamond" w:hAnsi="Garamond" w:cs="Times New Roman"/>
          <w:sz w:val="26"/>
          <w:szCs w:val="26"/>
        </w:rPr>
        <w:t>Increasing l</w:t>
      </w:r>
      <w:r w:rsidR="00D70E80" w:rsidRPr="0000584A">
        <w:rPr>
          <w:rFonts w:ascii="Garamond" w:hAnsi="Garamond" w:cs="Times New Roman"/>
          <w:sz w:val="26"/>
          <w:szCs w:val="26"/>
        </w:rPr>
        <w:t xml:space="preserve">ife expectancy and lifespan equality </w:t>
      </w:r>
      <w:r w:rsidR="00121A51" w:rsidRPr="0000584A">
        <w:rPr>
          <w:rFonts w:ascii="Garamond" w:hAnsi="Garamond" w:cs="Times New Roman"/>
          <w:sz w:val="26"/>
          <w:szCs w:val="26"/>
        </w:rPr>
        <w:t>are important</w:t>
      </w:r>
      <w:r w:rsidR="00D70E80" w:rsidRPr="0000584A">
        <w:rPr>
          <w:rFonts w:ascii="Garamond" w:hAnsi="Garamond" w:cs="Times New Roman"/>
          <w:sz w:val="26"/>
          <w:szCs w:val="26"/>
        </w:rPr>
        <w:t xml:space="preserve"> </w:t>
      </w:r>
      <w:r w:rsidR="00BE66EE" w:rsidRPr="0000584A">
        <w:rPr>
          <w:rFonts w:ascii="Garamond" w:hAnsi="Garamond" w:cs="Times New Roman"/>
          <w:sz w:val="26"/>
          <w:szCs w:val="26"/>
        </w:rPr>
        <w:t xml:space="preserve">health </w:t>
      </w:r>
      <w:r w:rsidR="00D70E80" w:rsidRPr="0000584A">
        <w:rPr>
          <w:rFonts w:ascii="Garamond" w:hAnsi="Garamond" w:cs="Times New Roman"/>
          <w:sz w:val="26"/>
          <w:szCs w:val="26"/>
        </w:rPr>
        <w:t>policy goals. Danish life expec</w:t>
      </w:r>
      <w:r w:rsidR="00121A51" w:rsidRPr="0000584A">
        <w:rPr>
          <w:rFonts w:ascii="Garamond" w:hAnsi="Garamond" w:cs="Times New Roman"/>
          <w:sz w:val="26"/>
          <w:szCs w:val="26"/>
        </w:rPr>
        <w:t>tancy</w:t>
      </w:r>
      <w:r w:rsidR="00D70E80" w:rsidRPr="0000584A">
        <w:rPr>
          <w:rFonts w:ascii="Garamond" w:hAnsi="Garamond" w:cs="Times New Roman"/>
          <w:sz w:val="26"/>
          <w:szCs w:val="26"/>
        </w:rPr>
        <w:t xml:space="preserve"> stagnated </w:t>
      </w:r>
      <w:r w:rsidR="00135C42" w:rsidRPr="0000584A">
        <w:rPr>
          <w:rFonts w:ascii="Garamond" w:hAnsi="Garamond" w:cs="Times New Roman"/>
          <w:sz w:val="26"/>
          <w:szCs w:val="26"/>
        </w:rPr>
        <w:t>between 1</w:t>
      </w:r>
      <w:r w:rsidR="00D70E80" w:rsidRPr="0000584A">
        <w:rPr>
          <w:rFonts w:ascii="Garamond" w:hAnsi="Garamond" w:cs="Times New Roman"/>
          <w:sz w:val="26"/>
          <w:szCs w:val="26"/>
        </w:rPr>
        <w:t>975</w:t>
      </w:r>
      <w:r w:rsidR="00135C42" w:rsidRPr="0000584A">
        <w:rPr>
          <w:rFonts w:ascii="Garamond" w:hAnsi="Garamond" w:cs="Times New Roman"/>
          <w:sz w:val="26"/>
          <w:szCs w:val="26"/>
        </w:rPr>
        <w:t xml:space="preserve"> and </w:t>
      </w:r>
      <w:r w:rsidR="00D70E80" w:rsidRPr="0000584A">
        <w:rPr>
          <w:rFonts w:ascii="Garamond" w:hAnsi="Garamond" w:cs="Times New Roman"/>
          <w:sz w:val="26"/>
          <w:szCs w:val="26"/>
        </w:rPr>
        <w:t>1995</w:t>
      </w:r>
      <w:r w:rsidR="00944787" w:rsidRPr="0000584A">
        <w:rPr>
          <w:rFonts w:ascii="Garamond" w:hAnsi="Garamond" w:cs="Times New Roman"/>
          <w:sz w:val="26"/>
          <w:szCs w:val="26"/>
        </w:rPr>
        <w:t xml:space="preserve"> for </w:t>
      </w:r>
      <w:r w:rsidR="004E0FE4" w:rsidRPr="0000584A">
        <w:rPr>
          <w:rFonts w:ascii="Garamond" w:hAnsi="Garamond" w:cs="Times New Roman"/>
          <w:sz w:val="26"/>
          <w:szCs w:val="26"/>
        </w:rPr>
        <w:t>females and progress</w:t>
      </w:r>
      <w:r w:rsidR="008452DC" w:rsidRPr="0000584A">
        <w:rPr>
          <w:rFonts w:ascii="Garamond" w:hAnsi="Garamond" w:cs="Times New Roman"/>
          <w:sz w:val="26"/>
          <w:szCs w:val="26"/>
        </w:rPr>
        <w:t>ed</w:t>
      </w:r>
      <w:r w:rsidR="004E0FE4" w:rsidRPr="0000584A">
        <w:rPr>
          <w:rFonts w:ascii="Garamond" w:hAnsi="Garamond" w:cs="Times New Roman"/>
          <w:sz w:val="26"/>
          <w:szCs w:val="26"/>
        </w:rPr>
        <w:t xml:space="preserve"> slowly</w:t>
      </w:r>
      <w:r w:rsidR="00944787" w:rsidRPr="0000584A">
        <w:rPr>
          <w:rFonts w:ascii="Garamond" w:hAnsi="Garamond" w:cs="Times New Roman"/>
          <w:sz w:val="26"/>
          <w:szCs w:val="26"/>
        </w:rPr>
        <w:t xml:space="preserve"> for males. It</w:t>
      </w:r>
      <w:r w:rsidR="00E17A85" w:rsidRPr="0000584A">
        <w:rPr>
          <w:rFonts w:ascii="Garamond" w:hAnsi="Garamond" w:cs="Times New Roman"/>
          <w:sz w:val="26"/>
          <w:szCs w:val="26"/>
        </w:rPr>
        <w:t xml:space="preserve"> still</w:t>
      </w:r>
      <w:r w:rsidR="00D70E80" w:rsidRPr="0000584A">
        <w:rPr>
          <w:rFonts w:ascii="Garamond" w:hAnsi="Garamond" w:cs="Times New Roman"/>
          <w:sz w:val="26"/>
          <w:szCs w:val="26"/>
        </w:rPr>
        <w:t xml:space="preserve"> lags</w:t>
      </w:r>
      <w:ins w:id="0" w:author="Rune Lindahl-Jacobsen" w:date="2018-01-30T13:04:00Z">
        <w:r w:rsidR="00E13F6D">
          <w:rPr>
            <w:rFonts w:ascii="Garamond" w:hAnsi="Garamond" w:cs="Times New Roman"/>
            <w:sz w:val="26"/>
            <w:szCs w:val="26"/>
          </w:rPr>
          <w:t xml:space="preserve"> behind</w:t>
        </w:r>
      </w:ins>
      <w:r w:rsidR="00D70E80" w:rsidRPr="0000584A">
        <w:rPr>
          <w:rFonts w:ascii="Garamond" w:hAnsi="Garamond" w:cs="Times New Roman"/>
          <w:sz w:val="26"/>
          <w:szCs w:val="26"/>
        </w:rPr>
        <w:t xml:space="preserve"> that </w:t>
      </w:r>
      <w:r w:rsidR="00135C42" w:rsidRPr="0000584A">
        <w:rPr>
          <w:rFonts w:ascii="Garamond" w:hAnsi="Garamond" w:cs="Times New Roman"/>
          <w:sz w:val="26"/>
          <w:szCs w:val="26"/>
        </w:rPr>
        <w:t xml:space="preserve">in </w:t>
      </w:r>
      <w:r w:rsidR="00D70E80" w:rsidRPr="0000584A">
        <w:rPr>
          <w:rFonts w:ascii="Garamond" w:hAnsi="Garamond" w:cs="Times New Roman"/>
          <w:sz w:val="26"/>
          <w:szCs w:val="26"/>
        </w:rPr>
        <w:t>Swed</w:t>
      </w:r>
      <w:r w:rsidR="00135C42" w:rsidRPr="0000584A">
        <w:rPr>
          <w:rFonts w:ascii="Garamond" w:hAnsi="Garamond" w:cs="Times New Roman"/>
          <w:sz w:val="26"/>
          <w:szCs w:val="26"/>
        </w:rPr>
        <w:t>en</w:t>
      </w:r>
      <w:r w:rsidR="00BE66EE" w:rsidRPr="0000584A">
        <w:rPr>
          <w:rFonts w:ascii="Garamond" w:hAnsi="Garamond" w:cs="Times New Roman"/>
          <w:sz w:val="26"/>
          <w:szCs w:val="26"/>
        </w:rPr>
        <w:t xml:space="preserve"> and Norway</w:t>
      </w:r>
      <w:r w:rsidR="00E17A85" w:rsidRPr="0000584A">
        <w:rPr>
          <w:rFonts w:ascii="Garamond" w:hAnsi="Garamond" w:cs="Times New Roman"/>
          <w:sz w:val="26"/>
          <w:szCs w:val="26"/>
        </w:rPr>
        <w:t xml:space="preserve"> for both sexes</w:t>
      </w:r>
      <w:r w:rsidR="00D70E80" w:rsidRPr="0000584A">
        <w:rPr>
          <w:rFonts w:ascii="Garamond" w:hAnsi="Garamond" w:cs="Times New Roman"/>
          <w:sz w:val="26"/>
          <w:szCs w:val="26"/>
        </w:rPr>
        <w:t>.</w:t>
      </w:r>
      <w:r w:rsidR="008452DC" w:rsidRPr="0000584A">
        <w:rPr>
          <w:rFonts w:ascii="Garamond" w:hAnsi="Garamond" w:cs="Times New Roman"/>
          <w:sz w:val="26"/>
          <w:szCs w:val="26"/>
        </w:rPr>
        <w:t xml:space="preserve"> </w:t>
      </w:r>
      <w:r w:rsidR="00D70E80" w:rsidRPr="0000584A">
        <w:rPr>
          <w:rFonts w:ascii="Garamond" w:hAnsi="Garamond" w:cs="Times New Roman"/>
          <w:sz w:val="26"/>
          <w:szCs w:val="26"/>
        </w:rPr>
        <w:t>It is unknown</w:t>
      </w:r>
      <w:r w:rsidR="008452DC" w:rsidRPr="0000584A">
        <w:rPr>
          <w:rFonts w:ascii="Garamond" w:hAnsi="Garamond" w:cs="Times New Roman"/>
          <w:sz w:val="26"/>
          <w:szCs w:val="26"/>
        </w:rPr>
        <w:t xml:space="preserve"> how this is for lifespan inequality and which </w:t>
      </w:r>
      <w:proofErr w:type="gramStart"/>
      <w:r w:rsidR="008452DC" w:rsidRPr="0000584A">
        <w:rPr>
          <w:rFonts w:ascii="Garamond" w:hAnsi="Garamond" w:cs="Times New Roman"/>
          <w:sz w:val="26"/>
          <w:szCs w:val="26"/>
        </w:rPr>
        <w:t>causes</w:t>
      </w:r>
      <w:proofErr w:type="gramEnd"/>
      <w:r w:rsidR="008452DC" w:rsidRPr="0000584A">
        <w:rPr>
          <w:rFonts w:ascii="Garamond" w:hAnsi="Garamond" w:cs="Times New Roman"/>
          <w:sz w:val="26"/>
          <w:szCs w:val="26"/>
        </w:rPr>
        <w:t xml:space="preserve"> and ages have driven these developments.</w:t>
      </w:r>
    </w:p>
    <w:p w14:paraId="136C29F8" w14:textId="5710D46E" w:rsidR="00691510" w:rsidRPr="0000584A" w:rsidRDefault="00691510" w:rsidP="0012295D">
      <w:pPr>
        <w:jc w:val="both"/>
        <w:rPr>
          <w:rFonts w:ascii="Garamond" w:hAnsi="Garamond" w:cs="Times New Roman"/>
          <w:sz w:val="26"/>
          <w:szCs w:val="26"/>
        </w:rPr>
      </w:pPr>
      <w:r w:rsidRPr="0000584A">
        <w:rPr>
          <w:rFonts w:ascii="Garamond" w:hAnsi="Garamond" w:cs="Times New Roman"/>
          <w:b/>
          <w:i/>
          <w:sz w:val="26"/>
          <w:szCs w:val="26"/>
        </w:rPr>
        <w:t>Methods</w:t>
      </w:r>
      <w:r w:rsidR="00F270D4" w:rsidRPr="0000584A">
        <w:rPr>
          <w:rFonts w:ascii="Garamond" w:hAnsi="Garamond" w:cs="Times New Roman"/>
          <w:sz w:val="26"/>
          <w:szCs w:val="26"/>
        </w:rPr>
        <w:t xml:space="preserve"> </w:t>
      </w:r>
      <w:r w:rsidR="007143FB" w:rsidRPr="0000584A">
        <w:rPr>
          <w:rFonts w:ascii="Garamond" w:hAnsi="Garamond" w:cs="Times New Roman"/>
          <w:sz w:val="26"/>
          <w:szCs w:val="26"/>
        </w:rPr>
        <w:t xml:space="preserve">Cause-by-age decomposition </w:t>
      </w:r>
      <w:r w:rsidR="008808C3" w:rsidRPr="0000584A">
        <w:rPr>
          <w:rFonts w:ascii="Garamond" w:hAnsi="Garamond" w:cs="Times New Roman"/>
          <w:sz w:val="26"/>
          <w:szCs w:val="26"/>
        </w:rPr>
        <w:t>techniques were</w:t>
      </w:r>
      <w:r w:rsidR="007143FB" w:rsidRPr="0000584A">
        <w:rPr>
          <w:rFonts w:ascii="Garamond" w:hAnsi="Garamond" w:cs="Times New Roman"/>
          <w:sz w:val="26"/>
          <w:szCs w:val="26"/>
        </w:rPr>
        <w:t xml:space="preserve"> used to analyze </w:t>
      </w:r>
      <w:r w:rsidR="007E26E6" w:rsidRPr="0000584A">
        <w:rPr>
          <w:rFonts w:ascii="Garamond" w:hAnsi="Garamond" w:cs="Times New Roman"/>
          <w:sz w:val="26"/>
          <w:szCs w:val="26"/>
        </w:rPr>
        <w:t>changes in</w:t>
      </w:r>
      <w:r w:rsidR="00F270D4" w:rsidRPr="0000584A">
        <w:rPr>
          <w:rFonts w:ascii="Garamond" w:hAnsi="Garamond" w:cs="Times New Roman"/>
          <w:sz w:val="26"/>
          <w:szCs w:val="26"/>
        </w:rPr>
        <w:t xml:space="preserve"> Danish</w:t>
      </w:r>
      <w:r w:rsidR="00EF4E2A" w:rsidRPr="0000584A">
        <w:rPr>
          <w:rFonts w:ascii="Garamond" w:hAnsi="Garamond" w:cs="Times New Roman"/>
          <w:sz w:val="26"/>
          <w:szCs w:val="26"/>
        </w:rPr>
        <w:t xml:space="preserve"> </w:t>
      </w:r>
      <w:r w:rsidR="002B0D6E" w:rsidRPr="0000584A">
        <w:rPr>
          <w:rFonts w:ascii="Garamond" w:hAnsi="Garamond" w:cs="Times New Roman"/>
          <w:sz w:val="26"/>
          <w:szCs w:val="26"/>
        </w:rPr>
        <w:t xml:space="preserve">life expectancy and </w:t>
      </w:r>
      <w:r w:rsidR="006960DE" w:rsidRPr="0000584A">
        <w:rPr>
          <w:rFonts w:ascii="Garamond" w:hAnsi="Garamond" w:cs="Times New Roman"/>
          <w:sz w:val="26"/>
          <w:szCs w:val="26"/>
        </w:rPr>
        <w:t>lifespan inequality</w:t>
      </w:r>
      <w:r w:rsidR="00F270D4" w:rsidRPr="0000584A">
        <w:rPr>
          <w:rFonts w:ascii="Garamond" w:hAnsi="Garamond" w:cs="Times New Roman"/>
          <w:sz w:val="26"/>
          <w:szCs w:val="26"/>
        </w:rPr>
        <w:t xml:space="preserve"> from 1960 to 2014, and of current Swedish-Danish difference</w:t>
      </w:r>
      <w:r w:rsidR="00135C42" w:rsidRPr="0000584A">
        <w:rPr>
          <w:rFonts w:ascii="Garamond" w:hAnsi="Garamond" w:cs="Times New Roman"/>
          <w:sz w:val="26"/>
          <w:szCs w:val="26"/>
        </w:rPr>
        <w:t>s</w:t>
      </w:r>
      <w:r w:rsidR="002F35BD" w:rsidRPr="0000584A">
        <w:rPr>
          <w:rFonts w:ascii="Garamond" w:hAnsi="Garamond" w:cs="Times New Roman"/>
          <w:sz w:val="26"/>
          <w:szCs w:val="26"/>
        </w:rPr>
        <w:t>.</w:t>
      </w:r>
    </w:p>
    <w:p w14:paraId="3792D4C7" w14:textId="4833EAB8" w:rsidR="00691510" w:rsidRPr="0000584A" w:rsidRDefault="00F270D4" w:rsidP="004E0FE4">
      <w:pPr>
        <w:pStyle w:val="Kommentartekst"/>
        <w:rPr>
          <w:rFonts w:ascii="Garamond" w:hAnsi="Garamond"/>
          <w:sz w:val="26"/>
          <w:szCs w:val="26"/>
        </w:rPr>
      </w:pPr>
      <w:r w:rsidRPr="0000584A">
        <w:rPr>
          <w:rFonts w:ascii="Garamond" w:hAnsi="Garamond" w:cs="Times New Roman"/>
          <w:b/>
          <w:i/>
          <w:sz w:val="26"/>
          <w:szCs w:val="26"/>
        </w:rPr>
        <w:t>Results</w:t>
      </w:r>
      <w:r w:rsidR="00135C42" w:rsidRPr="0000584A">
        <w:rPr>
          <w:rFonts w:ascii="Garamond" w:hAnsi="Garamond" w:cs="Times New Roman"/>
          <w:sz w:val="26"/>
          <w:szCs w:val="26"/>
        </w:rPr>
        <w:t xml:space="preserve"> S</w:t>
      </w:r>
      <w:r w:rsidR="00863314" w:rsidRPr="0000584A">
        <w:rPr>
          <w:rFonts w:ascii="Garamond" w:hAnsi="Garamond" w:cs="Times New Roman"/>
          <w:sz w:val="26"/>
          <w:szCs w:val="26"/>
        </w:rPr>
        <w:t>tagnation in</w:t>
      </w:r>
      <w:r w:rsidRPr="0000584A">
        <w:rPr>
          <w:rFonts w:ascii="Garamond" w:hAnsi="Garamond" w:cs="Times New Roman"/>
          <w:sz w:val="26"/>
          <w:szCs w:val="26"/>
        </w:rPr>
        <w:t xml:space="preserve"> Danish life expectancy coincided</w:t>
      </w:r>
      <w:r w:rsidR="00C16BF8" w:rsidRPr="0000584A">
        <w:rPr>
          <w:rFonts w:ascii="Garamond" w:hAnsi="Garamond" w:cs="Times New Roman"/>
          <w:sz w:val="26"/>
          <w:szCs w:val="26"/>
        </w:rPr>
        <w:t xml:space="preserve"> with a</w:t>
      </w:r>
      <w:r w:rsidRPr="0000584A">
        <w:rPr>
          <w:rFonts w:ascii="Garamond" w:hAnsi="Garamond" w:cs="Times New Roman"/>
          <w:sz w:val="26"/>
          <w:szCs w:val="26"/>
        </w:rPr>
        <w:t xml:space="preserve"> short</w:t>
      </w:r>
      <w:r w:rsidR="006960DE" w:rsidRPr="0000584A">
        <w:rPr>
          <w:rFonts w:ascii="Garamond" w:hAnsi="Garamond" w:cs="Times New Roman"/>
          <w:sz w:val="26"/>
          <w:szCs w:val="26"/>
        </w:rPr>
        <w:t xml:space="preserve">er period of stagnation in lifespan inequality </w:t>
      </w:r>
      <w:r w:rsidR="007E26E6" w:rsidRPr="0000584A">
        <w:rPr>
          <w:rFonts w:ascii="Garamond" w:hAnsi="Garamond" w:cs="Times New Roman"/>
          <w:sz w:val="26"/>
          <w:szCs w:val="26"/>
        </w:rPr>
        <w:t>(197</w:t>
      </w:r>
      <w:r w:rsidR="0027708A" w:rsidRPr="0000584A">
        <w:rPr>
          <w:rFonts w:ascii="Garamond" w:hAnsi="Garamond" w:cs="Times New Roman"/>
          <w:sz w:val="26"/>
          <w:szCs w:val="26"/>
        </w:rPr>
        <w:t>5</w:t>
      </w:r>
      <w:r w:rsidR="007E26E6" w:rsidRPr="0000584A">
        <w:rPr>
          <w:rFonts w:ascii="Garamond" w:hAnsi="Garamond" w:cs="Times New Roman"/>
          <w:sz w:val="26"/>
          <w:szCs w:val="26"/>
        </w:rPr>
        <w:t>-1990)</w:t>
      </w:r>
      <w:r w:rsidRPr="0000584A">
        <w:rPr>
          <w:rFonts w:ascii="Garamond" w:hAnsi="Garamond" w:cs="Times New Roman"/>
          <w:sz w:val="26"/>
          <w:szCs w:val="26"/>
        </w:rPr>
        <w:t xml:space="preserve">. The stagnation in </w:t>
      </w:r>
      <w:r w:rsidR="00A426B4" w:rsidRPr="0000584A">
        <w:rPr>
          <w:rFonts w:ascii="Garamond" w:hAnsi="Garamond" w:cs="Times New Roman"/>
          <w:sz w:val="26"/>
          <w:szCs w:val="26"/>
        </w:rPr>
        <w:t>life expectancy</w:t>
      </w:r>
      <w:r w:rsidR="00C16BF8" w:rsidRPr="0000584A">
        <w:rPr>
          <w:rFonts w:ascii="Garamond" w:hAnsi="Garamond" w:cs="Times New Roman"/>
          <w:sz w:val="26"/>
          <w:szCs w:val="26"/>
        </w:rPr>
        <w:t xml:space="preserve"> </w:t>
      </w:r>
      <w:r w:rsidRPr="0000584A">
        <w:rPr>
          <w:rFonts w:ascii="Garamond" w:hAnsi="Garamond" w:cs="Times New Roman"/>
          <w:sz w:val="26"/>
          <w:szCs w:val="26"/>
        </w:rPr>
        <w:t xml:space="preserve">was mainly driven by </w:t>
      </w:r>
      <w:r w:rsidR="00E17A85" w:rsidRPr="0000584A">
        <w:rPr>
          <w:rFonts w:ascii="Garamond" w:hAnsi="Garamond" w:cs="Times New Roman"/>
          <w:sz w:val="26"/>
          <w:szCs w:val="26"/>
        </w:rPr>
        <w:t xml:space="preserve">increases in </w:t>
      </w:r>
      <w:r w:rsidRPr="0000584A">
        <w:rPr>
          <w:rFonts w:ascii="Garamond" w:hAnsi="Garamond" w:cs="Times New Roman"/>
          <w:sz w:val="26"/>
          <w:szCs w:val="26"/>
        </w:rPr>
        <w:t>cancer</w:t>
      </w:r>
      <w:r w:rsidR="007E26E6" w:rsidRPr="0000584A">
        <w:rPr>
          <w:rFonts w:ascii="Garamond" w:hAnsi="Garamond" w:cs="Times New Roman"/>
          <w:sz w:val="26"/>
          <w:szCs w:val="26"/>
        </w:rPr>
        <w:t xml:space="preserve"> and</w:t>
      </w:r>
      <w:r w:rsidRPr="0000584A">
        <w:rPr>
          <w:rFonts w:ascii="Garamond" w:hAnsi="Garamond" w:cs="Times New Roman"/>
          <w:sz w:val="26"/>
          <w:szCs w:val="26"/>
        </w:rPr>
        <w:t xml:space="preserve"> non-infectious respiratory </w:t>
      </w:r>
      <w:r w:rsidR="00E17A85" w:rsidRPr="0000584A">
        <w:rPr>
          <w:rFonts w:ascii="Garamond" w:hAnsi="Garamond" w:cs="Times New Roman"/>
          <w:sz w:val="26"/>
          <w:szCs w:val="26"/>
        </w:rPr>
        <w:t>mortality</w:t>
      </w:r>
      <w:r w:rsidR="004E0FE4" w:rsidRPr="0000584A">
        <w:rPr>
          <w:rFonts w:ascii="Garamond" w:hAnsi="Garamond" w:cs="Times New Roman"/>
          <w:sz w:val="26"/>
          <w:szCs w:val="26"/>
        </w:rPr>
        <w:t xml:space="preserve"> at higher ages</w:t>
      </w:r>
      <w:r w:rsidR="007E26E6" w:rsidRPr="0000584A">
        <w:rPr>
          <w:rFonts w:ascii="Garamond" w:hAnsi="Garamond" w:cs="Times New Roman"/>
          <w:sz w:val="26"/>
          <w:szCs w:val="26"/>
        </w:rPr>
        <w:t xml:space="preserve"> offset</w:t>
      </w:r>
      <w:r w:rsidR="00121A51" w:rsidRPr="0000584A">
        <w:rPr>
          <w:rFonts w:ascii="Garamond" w:hAnsi="Garamond" w:cs="Times New Roman"/>
          <w:sz w:val="26"/>
          <w:szCs w:val="26"/>
        </w:rPr>
        <w:t>ting</w:t>
      </w:r>
      <w:r w:rsidR="007E26E6" w:rsidRPr="0000584A">
        <w:rPr>
          <w:rFonts w:ascii="Garamond" w:hAnsi="Garamond" w:cs="Times New Roman"/>
          <w:sz w:val="26"/>
          <w:szCs w:val="26"/>
        </w:rPr>
        <w:t xml:space="preserve"> a redu</w:t>
      </w:r>
      <w:r w:rsidR="00E17A85" w:rsidRPr="0000584A">
        <w:rPr>
          <w:rFonts w:ascii="Garamond" w:hAnsi="Garamond" w:cs="Times New Roman"/>
          <w:sz w:val="26"/>
          <w:szCs w:val="26"/>
        </w:rPr>
        <w:t>ction in cardiovascular</w:t>
      </w:r>
      <w:r w:rsidR="007E26E6" w:rsidRPr="0000584A">
        <w:rPr>
          <w:rFonts w:ascii="Garamond" w:hAnsi="Garamond" w:cs="Times New Roman"/>
          <w:sz w:val="26"/>
          <w:szCs w:val="26"/>
        </w:rPr>
        <w:t xml:space="preserve"> and infant mortality</w:t>
      </w:r>
      <w:r w:rsidRPr="0000584A">
        <w:rPr>
          <w:rFonts w:ascii="Garamond" w:hAnsi="Garamond" w:cs="Times New Roman"/>
          <w:sz w:val="26"/>
          <w:szCs w:val="26"/>
        </w:rPr>
        <w:t xml:space="preserve">. </w:t>
      </w:r>
      <w:r w:rsidR="00A426B4" w:rsidRPr="0000584A">
        <w:rPr>
          <w:rFonts w:ascii="Garamond" w:hAnsi="Garamond" w:cs="Times New Roman"/>
          <w:sz w:val="26"/>
          <w:szCs w:val="26"/>
        </w:rPr>
        <w:t>L</w:t>
      </w:r>
      <w:r w:rsidR="00213CE0" w:rsidRPr="0000584A">
        <w:rPr>
          <w:rFonts w:ascii="Garamond" w:hAnsi="Garamond" w:cs="Times New Roman"/>
          <w:sz w:val="26"/>
          <w:szCs w:val="26"/>
        </w:rPr>
        <w:t xml:space="preserve">ifespan inequality </w:t>
      </w:r>
      <w:r w:rsidR="00FD61FC" w:rsidRPr="0000584A">
        <w:rPr>
          <w:rFonts w:ascii="Garamond" w:hAnsi="Garamond" w:cs="Times New Roman"/>
          <w:sz w:val="26"/>
          <w:szCs w:val="26"/>
        </w:rPr>
        <w:t xml:space="preserve">stagnated because </w:t>
      </w:r>
      <w:r w:rsidR="004E0FE4" w:rsidRPr="0000584A">
        <w:rPr>
          <w:rFonts w:ascii="Garamond" w:hAnsi="Garamond"/>
          <w:sz w:val="26"/>
          <w:szCs w:val="26"/>
        </w:rPr>
        <w:t xml:space="preserve">most causes of death did not show compression over the time period. </w:t>
      </w:r>
      <w:r w:rsidR="0041221E" w:rsidRPr="0000584A">
        <w:rPr>
          <w:rFonts w:ascii="Garamond" w:hAnsi="Garamond"/>
          <w:sz w:val="26"/>
          <w:szCs w:val="26"/>
        </w:rPr>
        <w:t>Both these observations were consistent with higher smoking related mortality in the inter</w:t>
      </w:r>
      <w:ins w:id="1" w:author="Rune Lindahl-Jacobsen" w:date="2018-01-30T13:06:00Z">
        <w:r w:rsidR="00624172">
          <w:rPr>
            <w:rFonts w:ascii="Garamond" w:hAnsi="Garamond"/>
            <w:sz w:val="26"/>
            <w:szCs w:val="26"/>
          </w:rPr>
          <w:t xml:space="preserve"> World </w:t>
        </w:r>
      </w:ins>
      <w:r w:rsidR="0041221E" w:rsidRPr="0000584A">
        <w:rPr>
          <w:rFonts w:ascii="Garamond" w:hAnsi="Garamond"/>
          <w:sz w:val="26"/>
          <w:szCs w:val="26"/>
        </w:rPr>
        <w:t xml:space="preserve">war </w:t>
      </w:r>
      <w:ins w:id="2" w:author="Rune Lindahl-Jacobsen" w:date="2018-01-30T13:06:00Z">
        <w:r w:rsidR="00624172">
          <w:rPr>
            <w:rFonts w:ascii="Garamond" w:hAnsi="Garamond"/>
            <w:sz w:val="26"/>
            <w:szCs w:val="26"/>
          </w:rPr>
          <w:t xml:space="preserve">births </w:t>
        </w:r>
      </w:ins>
      <w:commentRangeStart w:id="3"/>
      <w:r w:rsidR="0041221E" w:rsidRPr="0000584A">
        <w:rPr>
          <w:rFonts w:ascii="Garamond" w:hAnsi="Garamond"/>
          <w:sz w:val="26"/>
          <w:szCs w:val="26"/>
        </w:rPr>
        <w:t>cohorts</w:t>
      </w:r>
      <w:commentRangeEnd w:id="3"/>
      <w:r w:rsidR="00624172">
        <w:rPr>
          <w:rStyle w:val="Kommentarhenvisning"/>
        </w:rPr>
        <w:commentReference w:id="3"/>
      </w:r>
      <w:r w:rsidR="0041221E" w:rsidRPr="0000584A">
        <w:rPr>
          <w:rFonts w:ascii="Garamond" w:hAnsi="Garamond"/>
          <w:sz w:val="26"/>
          <w:szCs w:val="26"/>
        </w:rPr>
        <w:t xml:space="preserve">. </w:t>
      </w:r>
      <w:r w:rsidR="00105AB3" w:rsidRPr="0000584A">
        <w:rPr>
          <w:rFonts w:ascii="Garamond" w:hAnsi="Garamond" w:cs="Times New Roman"/>
          <w:sz w:val="26"/>
          <w:szCs w:val="26"/>
        </w:rPr>
        <w:t xml:space="preserve">After </w:t>
      </w:r>
      <w:r w:rsidR="006960DE" w:rsidRPr="0000584A">
        <w:rPr>
          <w:rFonts w:ascii="Garamond" w:hAnsi="Garamond" w:cs="Times New Roman"/>
          <w:sz w:val="26"/>
          <w:szCs w:val="26"/>
        </w:rPr>
        <w:t>1995 life expectancy</w:t>
      </w:r>
      <w:r w:rsidR="00105AB3" w:rsidRPr="0000584A">
        <w:rPr>
          <w:rFonts w:ascii="Garamond" w:hAnsi="Garamond" w:cs="Times New Roman"/>
          <w:sz w:val="26"/>
          <w:szCs w:val="26"/>
        </w:rPr>
        <w:t xml:space="preserve"> and lifespan equality increased in lockstep, but still lag those of Sweden</w:t>
      </w:r>
      <w:r w:rsidR="00C7114C" w:rsidRPr="0000584A">
        <w:rPr>
          <w:rFonts w:ascii="Garamond" w:hAnsi="Garamond" w:cs="Times New Roman"/>
          <w:sz w:val="26"/>
          <w:szCs w:val="26"/>
        </w:rPr>
        <w:t xml:space="preserve"> </w:t>
      </w:r>
      <w:r w:rsidR="00FD61FC" w:rsidRPr="0000584A">
        <w:rPr>
          <w:rFonts w:ascii="Garamond" w:hAnsi="Garamond" w:cs="Times New Roman"/>
          <w:sz w:val="26"/>
          <w:szCs w:val="26"/>
        </w:rPr>
        <w:t>mainly</w:t>
      </w:r>
      <w:r w:rsidR="0034460E" w:rsidRPr="0000584A">
        <w:rPr>
          <w:rFonts w:ascii="Garamond" w:hAnsi="Garamond" w:cs="Times New Roman"/>
          <w:sz w:val="26"/>
          <w:szCs w:val="26"/>
        </w:rPr>
        <w:t xml:space="preserve"> due</w:t>
      </w:r>
      <w:r w:rsidR="00FD61FC" w:rsidRPr="0000584A">
        <w:rPr>
          <w:rFonts w:ascii="Garamond" w:hAnsi="Garamond" w:cs="Times New Roman"/>
          <w:sz w:val="26"/>
          <w:szCs w:val="26"/>
        </w:rPr>
        <w:t xml:space="preserve"> to infant morta</w:t>
      </w:r>
      <w:r w:rsidR="00E17A85" w:rsidRPr="0000584A">
        <w:rPr>
          <w:rFonts w:ascii="Garamond" w:hAnsi="Garamond" w:cs="Times New Roman"/>
          <w:sz w:val="26"/>
          <w:szCs w:val="26"/>
        </w:rPr>
        <w:t>lity and cancer</w:t>
      </w:r>
      <w:r w:rsidR="00135C42" w:rsidRPr="0000584A">
        <w:rPr>
          <w:rFonts w:ascii="Garamond" w:hAnsi="Garamond" w:cs="Times New Roman"/>
          <w:sz w:val="26"/>
          <w:szCs w:val="26"/>
        </w:rPr>
        <w:t>.</w:t>
      </w:r>
    </w:p>
    <w:p w14:paraId="16F9AD4A" w14:textId="031E75D1" w:rsidR="00691510" w:rsidRPr="0000584A" w:rsidRDefault="00691510" w:rsidP="0012295D">
      <w:pPr>
        <w:jc w:val="both"/>
        <w:rPr>
          <w:rFonts w:ascii="Garamond" w:hAnsi="Garamond" w:cs="Times New Roman"/>
          <w:sz w:val="26"/>
          <w:szCs w:val="26"/>
        </w:rPr>
      </w:pPr>
      <w:r w:rsidRPr="0000584A">
        <w:rPr>
          <w:rFonts w:ascii="Garamond" w:hAnsi="Garamond" w:cs="Times New Roman"/>
          <w:b/>
          <w:i/>
          <w:sz w:val="26"/>
          <w:szCs w:val="26"/>
        </w:rPr>
        <w:t>Conclusions</w:t>
      </w:r>
      <w:r w:rsidR="00FD61FC" w:rsidRPr="0000584A">
        <w:rPr>
          <w:rFonts w:ascii="Garamond" w:hAnsi="Garamond" w:cs="Times New Roman"/>
          <w:sz w:val="26"/>
          <w:szCs w:val="26"/>
        </w:rPr>
        <w:t xml:space="preserve"> </w:t>
      </w:r>
      <w:del w:id="4" w:author="Rune Lindahl-Jacobsen" w:date="2018-01-30T13:06:00Z">
        <w:r w:rsidR="00C7114C" w:rsidRPr="0000584A" w:rsidDel="00624172">
          <w:rPr>
            <w:rFonts w:ascii="Garamond" w:hAnsi="Garamond" w:cs="Times New Roman"/>
            <w:sz w:val="26"/>
            <w:szCs w:val="26"/>
          </w:rPr>
          <w:delText>In Denmark s</w:delText>
        </w:r>
      </w:del>
      <w:ins w:id="5" w:author="Rune Lindahl-Jacobsen" w:date="2018-01-30T13:06:00Z">
        <w:r w:rsidR="00624172">
          <w:rPr>
            <w:rFonts w:ascii="Garamond" w:hAnsi="Garamond" w:cs="Times New Roman"/>
            <w:sz w:val="26"/>
            <w:szCs w:val="26"/>
          </w:rPr>
          <w:t>S</w:t>
        </w:r>
      </w:ins>
      <w:r w:rsidR="00C7114C" w:rsidRPr="0000584A">
        <w:rPr>
          <w:rFonts w:ascii="Garamond" w:hAnsi="Garamond" w:cs="Times New Roman"/>
          <w:sz w:val="26"/>
          <w:szCs w:val="26"/>
        </w:rPr>
        <w:t>ince 1960,</w:t>
      </w:r>
      <w:r w:rsidR="002F35BD" w:rsidRPr="0000584A">
        <w:rPr>
          <w:rFonts w:ascii="Garamond" w:hAnsi="Garamond" w:cs="Times New Roman"/>
          <w:sz w:val="26"/>
          <w:szCs w:val="26"/>
        </w:rPr>
        <w:t xml:space="preserve"> </w:t>
      </w:r>
      <w:ins w:id="6" w:author="Rune Lindahl-Jacobsen" w:date="2018-01-30T13:06:00Z">
        <w:r w:rsidR="00624172">
          <w:rPr>
            <w:rFonts w:ascii="Garamond" w:hAnsi="Garamond" w:cs="Times New Roman"/>
            <w:sz w:val="26"/>
            <w:szCs w:val="26"/>
          </w:rPr>
          <w:t xml:space="preserve">Danish </w:t>
        </w:r>
      </w:ins>
      <w:r w:rsidR="00901E92" w:rsidRPr="0000584A">
        <w:rPr>
          <w:rFonts w:ascii="Garamond" w:hAnsi="Garamond" w:cs="Times New Roman"/>
          <w:sz w:val="26"/>
          <w:szCs w:val="26"/>
        </w:rPr>
        <w:t xml:space="preserve">improvements </w:t>
      </w:r>
      <w:r w:rsidR="002F35BD" w:rsidRPr="0000584A">
        <w:rPr>
          <w:rFonts w:ascii="Garamond" w:hAnsi="Garamond" w:cs="Times New Roman"/>
          <w:sz w:val="26"/>
          <w:szCs w:val="26"/>
        </w:rPr>
        <w:t>in</w:t>
      </w:r>
      <w:r w:rsidR="00C7114C" w:rsidRPr="0000584A">
        <w:rPr>
          <w:rFonts w:ascii="Garamond" w:hAnsi="Garamond" w:cs="Times New Roman"/>
          <w:sz w:val="26"/>
          <w:szCs w:val="26"/>
        </w:rPr>
        <w:t xml:space="preserve"> life</w:t>
      </w:r>
      <w:r w:rsidR="0027708A" w:rsidRPr="0000584A">
        <w:rPr>
          <w:rFonts w:ascii="Garamond" w:hAnsi="Garamond" w:cs="Times New Roman"/>
          <w:sz w:val="26"/>
          <w:szCs w:val="26"/>
        </w:rPr>
        <w:t xml:space="preserve"> expectancy </w:t>
      </w:r>
      <w:r w:rsidR="00901E92" w:rsidRPr="0000584A">
        <w:rPr>
          <w:rFonts w:ascii="Garamond" w:hAnsi="Garamond" w:cs="Times New Roman"/>
          <w:sz w:val="26"/>
          <w:szCs w:val="26"/>
        </w:rPr>
        <w:t xml:space="preserve">and lifespan </w:t>
      </w:r>
      <w:r w:rsidR="002F35BD" w:rsidRPr="0000584A">
        <w:rPr>
          <w:rFonts w:ascii="Garamond" w:hAnsi="Garamond" w:cs="Times New Roman"/>
          <w:sz w:val="26"/>
          <w:szCs w:val="26"/>
        </w:rPr>
        <w:t>equality</w:t>
      </w:r>
      <w:r w:rsidR="00CA2F91" w:rsidRPr="0000584A">
        <w:rPr>
          <w:rFonts w:ascii="Garamond" w:hAnsi="Garamond" w:cs="Times New Roman"/>
          <w:sz w:val="26"/>
          <w:szCs w:val="26"/>
        </w:rPr>
        <w:t xml:space="preserve"> were</w:t>
      </w:r>
      <w:r w:rsidR="00901E92" w:rsidRPr="0000584A">
        <w:rPr>
          <w:rFonts w:ascii="Garamond" w:hAnsi="Garamond" w:cs="Times New Roman"/>
          <w:sz w:val="26"/>
          <w:szCs w:val="26"/>
        </w:rPr>
        <w:t xml:space="preserve"> </w:t>
      </w:r>
      <w:ins w:id="7" w:author="Rune Lindahl-Jacobsen" w:date="2018-01-30T13:07:00Z">
        <w:r w:rsidR="00624172">
          <w:rPr>
            <w:rFonts w:ascii="Garamond" w:hAnsi="Garamond" w:cs="Times New Roman"/>
            <w:sz w:val="26"/>
            <w:szCs w:val="26"/>
          </w:rPr>
          <w:t xml:space="preserve">halted </w:t>
        </w:r>
      </w:ins>
      <w:del w:id="8" w:author="Rune Lindahl-Jacobsen" w:date="2018-01-30T13:07:00Z">
        <w:r w:rsidR="00901E92" w:rsidRPr="0000584A" w:rsidDel="00624172">
          <w:rPr>
            <w:rFonts w:ascii="Garamond" w:hAnsi="Garamond" w:cs="Times New Roman"/>
            <w:sz w:val="26"/>
            <w:szCs w:val="26"/>
          </w:rPr>
          <w:delText xml:space="preserve">held back </w:delText>
        </w:r>
      </w:del>
      <w:r w:rsidR="00901E92" w:rsidRPr="0000584A">
        <w:rPr>
          <w:rFonts w:ascii="Garamond" w:hAnsi="Garamond" w:cs="Times New Roman"/>
          <w:sz w:val="26"/>
          <w:szCs w:val="26"/>
        </w:rPr>
        <w:t xml:space="preserve">by smoking related mortality in the interwar </w:t>
      </w:r>
      <w:commentRangeStart w:id="9"/>
      <w:r w:rsidR="00901E92" w:rsidRPr="0000584A">
        <w:rPr>
          <w:rFonts w:ascii="Garamond" w:hAnsi="Garamond" w:cs="Times New Roman"/>
          <w:sz w:val="26"/>
          <w:szCs w:val="26"/>
        </w:rPr>
        <w:t>cohorts</w:t>
      </w:r>
      <w:commentRangeEnd w:id="9"/>
      <w:r w:rsidR="00624172">
        <w:rPr>
          <w:rStyle w:val="Kommentarhenvisning"/>
        </w:rPr>
        <w:commentReference w:id="9"/>
      </w:r>
      <w:r w:rsidR="0000584A">
        <w:rPr>
          <w:rFonts w:ascii="Garamond" w:hAnsi="Garamond" w:cs="Times New Roman"/>
          <w:sz w:val="26"/>
          <w:szCs w:val="26"/>
        </w:rPr>
        <w:t>, while also</w:t>
      </w:r>
      <w:r w:rsidR="00901E92" w:rsidRPr="0000584A">
        <w:rPr>
          <w:rFonts w:ascii="Garamond" w:hAnsi="Garamond" w:cs="Times New Roman"/>
          <w:sz w:val="26"/>
          <w:szCs w:val="26"/>
        </w:rPr>
        <w:t xml:space="preserve"> reductions in old-age cardiovascular mortality held back lifespan equality. </w:t>
      </w:r>
      <w:r w:rsidR="00FD61FC" w:rsidRPr="0000584A">
        <w:rPr>
          <w:rFonts w:ascii="Garamond" w:hAnsi="Garamond" w:cs="Times New Roman"/>
          <w:sz w:val="26"/>
          <w:szCs w:val="26"/>
        </w:rPr>
        <w:t>The comparison with Sweden suggests that Denmark can</w:t>
      </w:r>
      <w:del w:id="10" w:author="Rune Lindahl-Jacobsen" w:date="2018-01-30T13:10:00Z">
        <w:r w:rsidR="00FD61FC" w:rsidRPr="0000584A" w:rsidDel="00624172">
          <w:rPr>
            <w:rFonts w:ascii="Garamond" w:hAnsi="Garamond" w:cs="Times New Roman"/>
            <w:sz w:val="26"/>
            <w:szCs w:val="26"/>
          </w:rPr>
          <w:delText xml:space="preserve"> </w:delText>
        </w:r>
        <w:r w:rsidR="00636612" w:rsidRPr="0000584A" w:rsidDel="00624172">
          <w:rPr>
            <w:rFonts w:ascii="Garamond" w:hAnsi="Garamond" w:cs="Times New Roman"/>
            <w:sz w:val="26"/>
            <w:szCs w:val="26"/>
          </w:rPr>
          <w:delText>now</w:delText>
        </w:r>
      </w:del>
      <w:r w:rsidR="00636612" w:rsidRPr="0000584A">
        <w:rPr>
          <w:rFonts w:ascii="Garamond" w:hAnsi="Garamond" w:cs="Times New Roman"/>
          <w:sz w:val="26"/>
          <w:szCs w:val="26"/>
        </w:rPr>
        <w:t xml:space="preserve"> </w:t>
      </w:r>
      <w:r w:rsidR="00213CE0" w:rsidRPr="0000584A">
        <w:rPr>
          <w:rFonts w:ascii="Garamond" w:hAnsi="Garamond" w:cs="Times New Roman"/>
          <w:sz w:val="26"/>
          <w:szCs w:val="26"/>
        </w:rPr>
        <w:t xml:space="preserve">reduce inequality in lifespan </w:t>
      </w:r>
      <w:r w:rsidR="00FD61FC" w:rsidRPr="0000584A">
        <w:rPr>
          <w:rFonts w:ascii="Garamond" w:hAnsi="Garamond" w:cs="Times New Roman"/>
          <w:sz w:val="26"/>
          <w:szCs w:val="26"/>
        </w:rPr>
        <w:t>and increase life expectancy</w:t>
      </w:r>
      <w:r w:rsidR="00121A51" w:rsidRPr="0000584A">
        <w:rPr>
          <w:rFonts w:ascii="Garamond" w:hAnsi="Garamond" w:cs="Times New Roman"/>
          <w:sz w:val="26"/>
          <w:szCs w:val="26"/>
        </w:rPr>
        <w:t xml:space="preserve"> </w:t>
      </w:r>
      <w:r w:rsidR="0034460E" w:rsidRPr="0000584A">
        <w:rPr>
          <w:rFonts w:ascii="Garamond" w:hAnsi="Garamond" w:cs="Times New Roman"/>
          <w:sz w:val="26"/>
          <w:szCs w:val="26"/>
        </w:rPr>
        <w:t>through a consistent</w:t>
      </w:r>
      <w:r w:rsidR="00FD61FC" w:rsidRPr="0000584A">
        <w:rPr>
          <w:rFonts w:ascii="Garamond" w:hAnsi="Garamond" w:cs="Times New Roman"/>
          <w:sz w:val="26"/>
          <w:szCs w:val="26"/>
        </w:rPr>
        <w:t xml:space="preserve"> policy target:</w:t>
      </w:r>
      <w:r w:rsidR="0034460E" w:rsidRPr="0000584A">
        <w:rPr>
          <w:rFonts w:ascii="Garamond" w:hAnsi="Garamond" w:cs="Times New Roman"/>
          <w:sz w:val="26"/>
          <w:szCs w:val="26"/>
        </w:rPr>
        <w:t xml:space="preserve"> reducing</w:t>
      </w:r>
      <w:r w:rsidR="00FD61FC" w:rsidRPr="0000584A">
        <w:rPr>
          <w:rFonts w:ascii="Garamond" w:hAnsi="Garamond" w:cs="Times New Roman"/>
          <w:sz w:val="26"/>
          <w:szCs w:val="26"/>
        </w:rPr>
        <w:t xml:space="preserve"> cancer and infant mortality</w:t>
      </w:r>
      <w:r w:rsidR="0034460E" w:rsidRPr="0000584A">
        <w:rPr>
          <w:rFonts w:ascii="Garamond" w:hAnsi="Garamond" w:cs="Times New Roman"/>
          <w:sz w:val="26"/>
          <w:szCs w:val="26"/>
        </w:rPr>
        <w:t>.</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27252AB" w14:textId="1BB0EC42" w:rsidR="00C3269E" w:rsidRDefault="0000584A" w:rsidP="00861A87">
      <w:pPr>
        <w:spacing w:line="360" w:lineRule="auto"/>
        <w:jc w:val="both"/>
        <w:rPr>
          <w:rFonts w:ascii="Garamond" w:hAnsi="Garamond" w:cs="Times New Roman"/>
          <w:b/>
          <w:sz w:val="26"/>
          <w:szCs w:val="26"/>
        </w:rPr>
      </w:pPr>
      <w:r w:rsidRPr="00C3269E">
        <w:rPr>
          <w:rFonts w:ascii="Garamond" w:hAnsi="Garamond" w:cs="Times New Roman"/>
          <w:b/>
          <w:noProof/>
          <w:sz w:val="26"/>
          <w:szCs w:val="26"/>
        </w:rPr>
        <w:lastRenderedPageBreak/>
        <mc:AlternateContent>
          <mc:Choice Requires="wps">
            <w:drawing>
              <wp:anchor distT="45720" distB="45720" distL="114300" distR="114300" simplePos="0" relativeHeight="251663360" behindDoc="0" locked="0" layoutInCell="1" allowOverlap="1" wp14:anchorId="51D85D6C" wp14:editId="06AB657D">
                <wp:simplePos x="0" y="0"/>
                <wp:positionH relativeFrom="margin">
                  <wp:align>left</wp:align>
                </wp:positionH>
                <wp:positionV relativeFrom="paragraph">
                  <wp:posOffset>426720</wp:posOffset>
                </wp:positionV>
                <wp:extent cx="5882640" cy="22034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203450"/>
                        </a:xfrm>
                        <a:prstGeom prst="rect">
                          <a:avLst/>
                        </a:prstGeom>
                        <a:solidFill>
                          <a:srgbClr val="FFFFFF"/>
                        </a:solidFill>
                        <a:ln w="9525">
                          <a:solidFill>
                            <a:srgbClr val="000000"/>
                          </a:solidFill>
                          <a:miter lim="800000"/>
                          <a:headEnd/>
                          <a:tailEnd/>
                        </a:ln>
                      </wps:spPr>
                      <wps:txbx>
                        <w:txbxContent>
                          <w:p w14:paraId="2B876DA5" w14:textId="422986A6" w:rsidR="00624172" w:rsidRPr="00FF31F5" w:rsidRDefault="00624172" w:rsidP="00C607DE">
                            <w:pPr>
                              <w:pStyle w:val="Listeafsnit"/>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644DDFC8" w:rsidR="00624172" w:rsidRPr="00FF31F5" w:rsidRDefault="00624172" w:rsidP="00FF31F5">
                            <w:pPr>
                              <w:pStyle w:val="Listeafsnit"/>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 related mortality in the interwar cohorts.</w:t>
                            </w:r>
                          </w:p>
                          <w:p w14:paraId="75B1F249" w14:textId="51FD805F" w:rsidR="00624172" w:rsidRPr="00CA4BF2" w:rsidRDefault="00624172" w:rsidP="00CA4BF2">
                            <w:pPr>
                              <w:pStyle w:val="Listeafsnit"/>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1C5ABC65" w:rsidR="00624172" w:rsidRPr="0000584A" w:rsidRDefault="00624172" w:rsidP="00B67DB1">
                            <w:pPr>
                              <w:pStyle w:val="Listeafsnit"/>
                              <w:numPr>
                                <w:ilvl w:val="0"/>
                                <w:numId w:val="9"/>
                              </w:numPr>
                              <w:jc w:val="both"/>
                              <w:rPr>
                                <w:rFonts w:ascii="Garamond" w:hAnsi="Garamond"/>
                                <w:sz w:val="26"/>
                                <w:szCs w:val="26"/>
                              </w:rPr>
                            </w:pPr>
                            <w:r w:rsidRPr="0000584A">
                              <w:rPr>
                                <w:rFonts w:ascii="Garamond" w:hAnsi="Garamond" w:cs="Times New Roman"/>
                                <w:sz w:val="26"/>
                                <w:szCs w:val="26"/>
                              </w:rPr>
                              <w:t xml:space="preserve">Denmark can </w:t>
                            </w:r>
                            <w:del w:id="11" w:author="Rune Lindahl-Jacobsen" w:date="2018-01-30T13:10:00Z">
                              <w:r w:rsidRPr="0000584A" w:rsidDel="00624172">
                                <w:rPr>
                                  <w:rFonts w:ascii="Garamond" w:hAnsi="Garamond" w:cs="Times New Roman"/>
                                  <w:sz w:val="26"/>
                                  <w:szCs w:val="26"/>
                                </w:rPr>
                                <w:delText xml:space="preserve">now </w:delText>
                              </w:r>
                            </w:del>
                            <w:r w:rsidRPr="0000584A">
                              <w:rPr>
                                <w:rFonts w:ascii="Garamond" w:hAnsi="Garamond" w:cs="Times New Roman"/>
                                <w:sz w:val="26"/>
                                <w:szCs w:val="26"/>
                              </w:rPr>
                              <w:t>reduce inequality in lifespan and increase life expectancy through a consistent policy target: reducing cancer and infant mortality.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85D6C" id="_x0000_t202" coordsize="21600,21600" o:spt="202" path="m,l,21600r21600,l21600,xe">
                <v:stroke joinstyle="miter"/>
                <v:path gradientshapeok="t" o:connecttype="rect"/>
              </v:shapetype>
              <v:shape id="Text Box 2" o:spid="_x0000_s1026" type="#_x0000_t202" style="position:absolute;left:0;text-align:left;margin-left:0;margin-top:33.6pt;width:463.2pt;height:1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">
                <v:textbox>
                  <w:txbxContent>
                    <w:p w14:paraId="2B876DA5" w14:textId="422986A6" w:rsidR="00624172" w:rsidRPr="00FF31F5" w:rsidRDefault="00624172" w:rsidP="00C607DE">
                      <w:pPr>
                        <w:pStyle w:val="Listeafsnit"/>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644DDFC8" w:rsidR="00624172" w:rsidRPr="00FF31F5" w:rsidRDefault="00624172" w:rsidP="00FF31F5">
                      <w:pPr>
                        <w:pStyle w:val="Listeafsnit"/>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 related mortality in the interwar cohorts.</w:t>
                      </w:r>
                    </w:p>
                    <w:p w14:paraId="75B1F249" w14:textId="51FD805F" w:rsidR="00624172" w:rsidRPr="00CA4BF2" w:rsidRDefault="00624172" w:rsidP="00CA4BF2">
                      <w:pPr>
                        <w:pStyle w:val="Listeafsnit"/>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1C5ABC65" w:rsidR="00624172" w:rsidRPr="0000584A" w:rsidRDefault="00624172" w:rsidP="00B67DB1">
                      <w:pPr>
                        <w:pStyle w:val="Listeafsnit"/>
                        <w:numPr>
                          <w:ilvl w:val="0"/>
                          <w:numId w:val="9"/>
                        </w:numPr>
                        <w:jc w:val="both"/>
                        <w:rPr>
                          <w:rFonts w:ascii="Garamond" w:hAnsi="Garamond"/>
                          <w:sz w:val="26"/>
                          <w:szCs w:val="26"/>
                        </w:rPr>
                      </w:pPr>
                      <w:r w:rsidRPr="0000584A">
                        <w:rPr>
                          <w:rFonts w:ascii="Garamond" w:hAnsi="Garamond" w:cs="Times New Roman"/>
                          <w:sz w:val="26"/>
                          <w:szCs w:val="26"/>
                        </w:rPr>
                        <w:t xml:space="preserve">Denmark can </w:t>
                      </w:r>
                      <w:del w:id="12" w:author="Rune Lindahl-Jacobsen" w:date="2018-01-30T13:10:00Z">
                        <w:r w:rsidRPr="0000584A" w:rsidDel="00624172">
                          <w:rPr>
                            <w:rFonts w:ascii="Garamond" w:hAnsi="Garamond" w:cs="Times New Roman"/>
                            <w:sz w:val="26"/>
                            <w:szCs w:val="26"/>
                          </w:rPr>
                          <w:delText xml:space="preserve">now </w:delText>
                        </w:r>
                      </w:del>
                      <w:r w:rsidRPr="0000584A">
                        <w:rPr>
                          <w:rFonts w:ascii="Garamond" w:hAnsi="Garamond" w:cs="Times New Roman"/>
                          <w:sz w:val="26"/>
                          <w:szCs w:val="26"/>
                        </w:rPr>
                        <w:t>reduce inequality in lifespan and increase life expectancy through a consistent policy target: reducing cancer and infant mortality.</w:t>
                      </w:r>
                    </w:p>
                  </w:txbxContent>
                </v:textbox>
                <w10:wrap type="square" anchorx="margin"/>
              </v:shape>
            </w:pict>
          </mc:Fallback>
        </mc:AlternateContent>
      </w:r>
      <w:r w:rsidR="00C3269E">
        <w:rPr>
          <w:rFonts w:ascii="Garamond" w:hAnsi="Garamond" w:cs="Times New Roman"/>
          <w:b/>
          <w:sz w:val="26"/>
          <w:szCs w:val="26"/>
        </w:rPr>
        <w:t>Key messages</w:t>
      </w:r>
    </w:p>
    <w:p w14:paraId="64DE6907" w14:textId="0954F7BE" w:rsidR="00C3269E" w:rsidRDefault="00C3269E" w:rsidP="00861A87">
      <w:pPr>
        <w:spacing w:line="360" w:lineRule="auto"/>
        <w:jc w:val="both"/>
        <w:rPr>
          <w:rFonts w:ascii="Garamond" w:hAnsi="Garamond" w:cs="Times New Roman"/>
          <w:b/>
          <w:sz w:val="26"/>
          <w:szCs w:val="26"/>
        </w:rPr>
      </w:pPr>
    </w:p>
    <w:p w14:paraId="456D5280" w14:textId="05DAAA55"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r w:rsidR="00C3269E">
        <w:rPr>
          <w:rFonts w:ascii="Garamond" w:hAnsi="Garamond" w:cs="Times New Roman"/>
          <w:b/>
          <w:sz w:val="26"/>
          <w:szCs w:val="26"/>
        </w:rPr>
        <w:t xml:space="preserve"> [</w:t>
      </w:r>
      <w:r w:rsidR="005F4AC9">
        <w:rPr>
          <w:rFonts w:ascii="Garamond" w:hAnsi="Garamond" w:cs="Times New Roman"/>
          <w:b/>
          <w:sz w:val="26"/>
          <w:szCs w:val="26"/>
        </w:rPr>
        <w:t>~</w:t>
      </w:r>
      <w:r w:rsidR="005F4AC9">
        <w:rPr>
          <w:color w:val="2A2A2A"/>
          <w:shd w:val="clear" w:color="auto" w:fill="FFFFFF"/>
        </w:rPr>
        <w:t>3000 words, we have 2750ish</w:t>
      </w:r>
      <w:r w:rsidR="00C3269E">
        <w:rPr>
          <w:rFonts w:ascii="Garamond" w:hAnsi="Garamond" w:cs="Times New Roman"/>
          <w:b/>
          <w:sz w:val="26"/>
          <w:szCs w:val="26"/>
        </w:rPr>
        <w:t>]</w:t>
      </w:r>
    </w:p>
    <w:p w14:paraId="1F7F8124" w14:textId="18A604F0" w:rsidR="004C7C15" w:rsidRPr="0000584A" w:rsidRDefault="00337564" w:rsidP="0000584A">
      <w:pPr>
        <w:pStyle w:val="Kommentartekst"/>
        <w:spacing w:line="360" w:lineRule="auto"/>
        <w:jc w:val="both"/>
        <w:rPr>
          <w:rFonts w:ascii="Garamond" w:hAnsi="Garamond" w:cs="Times New Roman"/>
          <w:sz w:val="26"/>
          <w:szCs w:val="26"/>
        </w:rPr>
      </w:pPr>
      <w:r w:rsidRPr="0000584A">
        <w:rPr>
          <w:rFonts w:ascii="Garamond" w:hAnsi="Garamond" w:cs="Times New Roman"/>
          <w:sz w:val="26"/>
          <w:szCs w:val="26"/>
        </w:rPr>
        <w:t xml:space="preserve">Life expectancy is </w:t>
      </w:r>
      <w:r w:rsidR="007B017A" w:rsidRPr="0000584A">
        <w:rPr>
          <w:rFonts w:ascii="Garamond" w:hAnsi="Garamond" w:cs="Times New Roman"/>
          <w:sz w:val="26"/>
          <w:szCs w:val="26"/>
        </w:rPr>
        <w:t>the most commonly used measure</w:t>
      </w:r>
      <w:r w:rsidRPr="0000584A">
        <w:rPr>
          <w:rFonts w:ascii="Garamond" w:hAnsi="Garamond" w:cs="Times New Roman"/>
          <w:sz w:val="26"/>
          <w:szCs w:val="26"/>
        </w:rPr>
        <w:t xml:space="preserve"> of the health status of a population and the perfo</w:t>
      </w:r>
      <w:r w:rsidR="00AF58C8" w:rsidRPr="0000584A">
        <w:rPr>
          <w:rFonts w:ascii="Garamond" w:hAnsi="Garamond" w:cs="Times New Roman"/>
          <w:sz w:val="26"/>
          <w:szCs w:val="26"/>
        </w:rPr>
        <w:t xml:space="preserve">rmance of the healthcare system </w:t>
      </w:r>
      <w:r w:rsidR="00AF58C8"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00584A">
        <w:rPr>
          <w:rFonts w:ascii="Garamond" w:hAnsi="Garamond" w:cs="Times New Roman"/>
          <w:sz w:val="26"/>
          <w:szCs w:val="26"/>
        </w:rPr>
        <w:fldChar w:fldCharType="separate"/>
      </w:r>
      <w:r w:rsidR="00D47F8A" w:rsidRPr="0000584A">
        <w:rPr>
          <w:rFonts w:ascii="Garamond" w:hAnsi="Garamond" w:cs="Times New Roman"/>
          <w:noProof/>
          <w:sz w:val="26"/>
          <w:szCs w:val="26"/>
        </w:rPr>
        <w:t>(1)</w:t>
      </w:r>
      <w:r w:rsidR="00AF58C8" w:rsidRPr="0000584A">
        <w:rPr>
          <w:rFonts w:ascii="Garamond" w:hAnsi="Garamond" w:cs="Times New Roman"/>
          <w:sz w:val="26"/>
          <w:szCs w:val="26"/>
        </w:rPr>
        <w:fldChar w:fldCharType="end"/>
      </w:r>
      <w:r w:rsidRPr="0000584A">
        <w:rPr>
          <w:rFonts w:ascii="Garamond" w:hAnsi="Garamond" w:cs="Times New Roman"/>
          <w:sz w:val="26"/>
          <w:szCs w:val="26"/>
        </w:rPr>
        <w:t xml:space="preserve">. </w:t>
      </w:r>
      <w:r w:rsidR="00AF58C8" w:rsidRPr="0000584A">
        <w:rPr>
          <w:rFonts w:ascii="Garamond" w:hAnsi="Garamond" w:cs="Times New Roman"/>
          <w:sz w:val="26"/>
          <w:szCs w:val="26"/>
        </w:rPr>
        <w:t>An</w:t>
      </w:r>
      <w:r w:rsidR="00E35EC6" w:rsidRPr="0000584A">
        <w:rPr>
          <w:rFonts w:ascii="Garamond" w:hAnsi="Garamond" w:cs="Times New Roman"/>
          <w:sz w:val="26"/>
          <w:szCs w:val="26"/>
        </w:rPr>
        <w:t>other</w:t>
      </w:r>
      <w:r w:rsidR="00AF58C8" w:rsidRPr="0000584A">
        <w:rPr>
          <w:rFonts w:ascii="Garamond" w:hAnsi="Garamond" w:cs="Times New Roman"/>
          <w:sz w:val="26"/>
          <w:szCs w:val="26"/>
        </w:rPr>
        <w:t xml:space="preserve"> important dimension is the uncertainty around th</w:t>
      </w:r>
      <w:r w:rsidR="005C1335" w:rsidRPr="0000584A">
        <w:rPr>
          <w:rFonts w:ascii="Garamond" w:hAnsi="Garamond" w:cs="Times New Roman"/>
          <w:sz w:val="26"/>
          <w:szCs w:val="26"/>
        </w:rPr>
        <w:t>at</w:t>
      </w:r>
      <w:r w:rsidR="00AF58C8" w:rsidRPr="0000584A">
        <w:rPr>
          <w:rFonts w:ascii="Garamond" w:hAnsi="Garamond" w:cs="Times New Roman"/>
          <w:sz w:val="26"/>
          <w:szCs w:val="26"/>
        </w:rPr>
        <w:t xml:space="preserve"> expect</w:t>
      </w:r>
      <w:r w:rsidR="005C1335" w:rsidRPr="0000584A">
        <w:rPr>
          <w:rFonts w:ascii="Garamond" w:hAnsi="Garamond" w:cs="Times New Roman"/>
          <w:sz w:val="26"/>
          <w:szCs w:val="26"/>
        </w:rPr>
        <w:t>ation</w:t>
      </w:r>
      <w:r w:rsidR="00F92641" w:rsidRPr="0000584A">
        <w:rPr>
          <w:rFonts w:ascii="Garamond" w:hAnsi="Garamond" w:cs="Times New Roman"/>
          <w:sz w:val="26"/>
          <w:szCs w:val="26"/>
        </w:rPr>
        <w:t>:</w:t>
      </w:r>
      <w:r w:rsidR="00B64AD0" w:rsidRPr="0000584A">
        <w:rPr>
          <w:rFonts w:ascii="Garamond" w:hAnsi="Garamond" w:cs="Times New Roman"/>
          <w:sz w:val="26"/>
          <w:szCs w:val="26"/>
        </w:rPr>
        <w:t xml:space="preserve"> </w:t>
      </w:r>
      <w:r w:rsidR="00006FA1" w:rsidRPr="0000584A">
        <w:rPr>
          <w:rFonts w:ascii="Garamond" w:hAnsi="Garamond" w:cs="Times New Roman"/>
          <w:sz w:val="26"/>
          <w:szCs w:val="26"/>
        </w:rPr>
        <w:t xml:space="preserve">lifespan inequality </w:t>
      </w:r>
      <w:r w:rsidR="00006FA1"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00584A">
        <w:rPr>
          <w:rFonts w:ascii="Garamond" w:hAnsi="Garamond" w:cs="Times New Roman"/>
          <w:sz w:val="26"/>
          <w:szCs w:val="26"/>
        </w:rPr>
        <w:fldChar w:fldCharType="separate"/>
      </w:r>
      <w:r w:rsidR="00D47F8A" w:rsidRPr="0000584A">
        <w:rPr>
          <w:rFonts w:ascii="Garamond" w:hAnsi="Garamond" w:cs="Times New Roman"/>
          <w:noProof/>
          <w:sz w:val="26"/>
          <w:szCs w:val="26"/>
        </w:rPr>
        <w:t>(2)</w:t>
      </w:r>
      <w:r w:rsidR="00006FA1" w:rsidRPr="0000584A">
        <w:rPr>
          <w:rFonts w:ascii="Garamond" w:hAnsi="Garamond" w:cs="Times New Roman"/>
          <w:sz w:val="26"/>
          <w:szCs w:val="26"/>
        </w:rPr>
        <w:fldChar w:fldCharType="end"/>
      </w:r>
      <w:r w:rsidR="00864E50" w:rsidRPr="0000584A">
        <w:rPr>
          <w:rFonts w:ascii="Garamond" w:hAnsi="Garamond" w:cs="Times New Roman"/>
          <w:sz w:val="26"/>
          <w:szCs w:val="26"/>
        </w:rPr>
        <w:t>. Lifespan inequality</w:t>
      </w:r>
      <w:r w:rsidR="00B64AD0" w:rsidRPr="0000584A">
        <w:rPr>
          <w:rFonts w:ascii="Garamond" w:hAnsi="Garamond" w:cs="Times New Roman"/>
          <w:sz w:val="26"/>
          <w:szCs w:val="26"/>
        </w:rPr>
        <w:t xml:space="preserve"> has become relevant for policy makers with the growing interest in </w:t>
      </w:r>
      <w:r w:rsidR="005C1335" w:rsidRPr="0000584A">
        <w:rPr>
          <w:rFonts w:ascii="Garamond" w:hAnsi="Garamond" w:cs="Times New Roman"/>
          <w:sz w:val="26"/>
          <w:szCs w:val="26"/>
        </w:rPr>
        <w:t xml:space="preserve">economic </w:t>
      </w:r>
      <w:r w:rsidR="001A7FB3" w:rsidRPr="0000584A">
        <w:rPr>
          <w:rFonts w:ascii="Garamond" w:hAnsi="Garamond" w:cs="Times New Roman"/>
          <w:sz w:val="26"/>
          <w:szCs w:val="26"/>
        </w:rPr>
        <w:t>and</w:t>
      </w:r>
      <w:r w:rsidR="005C1335" w:rsidRPr="0000584A">
        <w:rPr>
          <w:rFonts w:ascii="Garamond" w:hAnsi="Garamond" w:cs="Times New Roman"/>
          <w:sz w:val="26"/>
          <w:szCs w:val="26"/>
        </w:rPr>
        <w:t xml:space="preserve"> </w:t>
      </w:r>
      <w:r w:rsidR="00B64AD0" w:rsidRPr="0000584A">
        <w:rPr>
          <w:rFonts w:ascii="Garamond" w:hAnsi="Garamond" w:cs="Times New Roman"/>
          <w:sz w:val="26"/>
          <w:szCs w:val="26"/>
        </w:rPr>
        <w:t xml:space="preserve">health inequalities </w:t>
      </w:r>
      <w:r w:rsidR="00B64AD0" w:rsidRPr="0000584A">
        <w:rPr>
          <w:rFonts w:ascii="Garamond" w:hAnsi="Garamond" w:cs="Times New Roman"/>
          <w:sz w:val="26"/>
          <w:szCs w:val="26"/>
        </w:rPr>
        <w:fldChar w:fldCharType="begin"/>
      </w:r>
      <w:r w:rsidR="00E80967" w:rsidRPr="0000584A">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(3, 4)</w:t>
      </w:r>
      <w:r w:rsidR="00B64AD0" w:rsidRPr="0000584A">
        <w:rPr>
          <w:rFonts w:ascii="Garamond" w:hAnsi="Garamond" w:cs="Times New Roman"/>
          <w:sz w:val="26"/>
          <w:szCs w:val="26"/>
        </w:rPr>
        <w:fldChar w:fldCharType="end"/>
      </w:r>
      <w:r w:rsidR="00864E50" w:rsidRPr="0000584A">
        <w:rPr>
          <w:rFonts w:ascii="Garamond" w:hAnsi="Garamond" w:cs="Times New Roman"/>
          <w:sz w:val="26"/>
          <w:szCs w:val="26"/>
        </w:rPr>
        <w:t xml:space="preserve">, </w:t>
      </w:r>
      <w:r w:rsidR="00D47F8A" w:rsidRPr="0000584A">
        <w:rPr>
          <w:rFonts w:ascii="Garamond" w:hAnsi="Garamond" w:cs="Times New Roman"/>
          <w:sz w:val="26"/>
          <w:szCs w:val="26"/>
        </w:rPr>
        <w:t>in particular because</w:t>
      </w:r>
      <w:r w:rsidR="0000584A" w:rsidRPr="0000584A">
        <w:rPr>
          <w:rFonts w:ascii="Garamond" w:hAnsi="Garamond"/>
          <w:sz w:val="26"/>
          <w:szCs w:val="26"/>
        </w:rPr>
        <w:t xml:space="preserve">: (1) it is a marker of heterogeneity in age at death at the macro level, and (2) it is a marker of uncertainty in the timing of death at the micro level. </w:t>
      </w:r>
      <w:r w:rsidR="00314A20"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sidRPr="0000584A">
        <w:rPr>
          <w:rFonts w:ascii="Garamond" w:hAnsi="Garamond" w:cs="Times New Roman"/>
          <w:sz w:val="26"/>
          <w:szCs w:val="26"/>
        </w:rPr>
        <w:instrText xml:space="preserve"> ADDIN EN.CITE </w:instrText>
      </w:r>
      <w:r w:rsidR="00E80967"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sidRPr="0000584A">
        <w:rPr>
          <w:rFonts w:ascii="Garamond" w:hAnsi="Garamond" w:cs="Times New Roman"/>
          <w:sz w:val="26"/>
          <w:szCs w:val="26"/>
        </w:rPr>
        <w:instrText xml:space="preserve"> ADDIN EN.CITE.DATA </w:instrText>
      </w:r>
      <w:r w:rsidR="00E80967" w:rsidRPr="0000584A">
        <w:rPr>
          <w:rFonts w:ascii="Garamond" w:hAnsi="Garamond" w:cs="Times New Roman"/>
          <w:sz w:val="26"/>
          <w:szCs w:val="26"/>
        </w:rPr>
      </w:r>
      <w:r w:rsidR="00E80967" w:rsidRPr="0000584A">
        <w:rPr>
          <w:rFonts w:ascii="Garamond" w:hAnsi="Garamond" w:cs="Times New Roman"/>
          <w:sz w:val="26"/>
          <w:szCs w:val="26"/>
        </w:rPr>
        <w:fldChar w:fldCharType="end"/>
      </w:r>
      <w:r w:rsidR="00314A20" w:rsidRPr="0000584A">
        <w:rPr>
          <w:rFonts w:ascii="Garamond" w:hAnsi="Garamond" w:cs="Times New Roman"/>
          <w:sz w:val="26"/>
          <w:szCs w:val="26"/>
        </w:rPr>
      </w:r>
      <w:r w:rsidR="00314A2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(5-7)</w:t>
      </w:r>
      <w:r w:rsidR="00314A20" w:rsidRPr="0000584A">
        <w:rPr>
          <w:rFonts w:ascii="Garamond" w:hAnsi="Garamond" w:cs="Times New Roman"/>
          <w:sz w:val="26"/>
          <w:szCs w:val="26"/>
        </w:rPr>
        <w:fldChar w:fldCharType="end"/>
      </w:r>
      <w:r w:rsidR="00D47F8A" w:rsidRPr="0000584A">
        <w:rPr>
          <w:rFonts w:ascii="Garamond" w:hAnsi="Garamond" w:cs="Times New Roman"/>
          <w:sz w:val="26"/>
          <w:szCs w:val="26"/>
        </w:rPr>
        <w:t>. Typically, early deaths are more common in</w:t>
      </w:r>
      <w:r w:rsidR="00B86263" w:rsidRPr="0000584A">
        <w:rPr>
          <w:rFonts w:ascii="Garamond" w:hAnsi="Garamond" w:cs="Times New Roman"/>
          <w:sz w:val="26"/>
          <w:szCs w:val="26"/>
        </w:rPr>
        <w:t xml:space="preserve"> </w:t>
      </w:r>
      <w:r w:rsidR="00D47F8A" w:rsidRPr="0000584A">
        <w:rPr>
          <w:rFonts w:ascii="Garamond" w:hAnsi="Garamond" w:cs="Times New Roman"/>
          <w:sz w:val="26"/>
          <w:szCs w:val="26"/>
        </w:rPr>
        <w:t xml:space="preserve">underprivileged groups, </w:t>
      </w:r>
      <w:r w:rsidR="00B2566E" w:rsidRPr="0000584A">
        <w:rPr>
          <w:rFonts w:ascii="Garamond" w:hAnsi="Garamond" w:cs="Times New Roman"/>
          <w:sz w:val="26"/>
          <w:szCs w:val="26"/>
        </w:rPr>
        <w:t xml:space="preserve">simultaneously </w:t>
      </w:r>
      <w:r w:rsidR="00D47F8A" w:rsidRPr="0000584A">
        <w:rPr>
          <w:rFonts w:ascii="Garamond" w:hAnsi="Garamond" w:cs="Times New Roman"/>
          <w:sz w:val="26"/>
          <w:szCs w:val="26"/>
        </w:rPr>
        <w:t>reducing life expectancy and increasing lifespan inequality</w:t>
      </w:r>
      <w:r w:rsidR="00417B15" w:rsidRPr="0000584A">
        <w:rPr>
          <w:rFonts w:ascii="Garamond" w:hAnsi="Garamond" w:cs="Times New Roman"/>
          <w:sz w:val="26"/>
          <w:szCs w:val="26"/>
        </w:rPr>
        <w:t xml:space="preserve"> </w:t>
      </w:r>
      <w:r w:rsidR="00417B15"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sidRPr="0000584A">
        <w:rPr>
          <w:rFonts w:ascii="Garamond" w:hAnsi="Garamond" w:cs="Times New Roman"/>
          <w:sz w:val="26"/>
          <w:szCs w:val="26"/>
        </w:rPr>
        <w:instrText xml:space="preserve"> ADDIN EN.CITE </w:instrText>
      </w:r>
      <w:r w:rsidR="00DA59A0"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sidRPr="0000584A">
        <w:rPr>
          <w:rFonts w:ascii="Garamond" w:hAnsi="Garamond" w:cs="Times New Roman"/>
          <w:sz w:val="26"/>
          <w:szCs w:val="26"/>
        </w:rPr>
        <w:instrText xml:space="preserve"> ADDIN EN.CITE.DATA </w:instrText>
      </w:r>
      <w:r w:rsidR="00DA59A0" w:rsidRPr="0000584A">
        <w:rPr>
          <w:rFonts w:ascii="Garamond" w:hAnsi="Garamond" w:cs="Times New Roman"/>
          <w:sz w:val="26"/>
          <w:szCs w:val="26"/>
        </w:rPr>
      </w:r>
      <w:r w:rsidR="00DA59A0" w:rsidRPr="0000584A">
        <w:rPr>
          <w:rFonts w:ascii="Garamond" w:hAnsi="Garamond" w:cs="Times New Roman"/>
          <w:sz w:val="26"/>
          <w:szCs w:val="26"/>
        </w:rPr>
        <w:fldChar w:fldCharType="end"/>
      </w:r>
      <w:r w:rsidR="00417B15" w:rsidRPr="0000584A">
        <w:rPr>
          <w:rFonts w:ascii="Garamond" w:hAnsi="Garamond" w:cs="Times New Roman"/>
          <w:sz w:val="26"/>
          <w:szCs w:val="26"/>
        </w:rPr>
      </w:r>
      <w:r w:rsidR="00417B15" w:rsidRPr="0000584A">
        <w:rPr>
          <w:rFonts w:ascii="Garamond" w:hAnsi="Garamond" w:cs="Times New Roman"/>
          <w:sz w:val="26"/>
          <w:szCs w:val="26"/>
        </w:rPr>
        <w:fldChar w:fldCharType="separate"/>
      </w:r>
      <w:r w:rsidR="00DA59A0" w:rsidRPr="0000584A">
        <w:rPr>
          <w:rFonts w:ascii="Garamond" w:hAnsi="Garamond" w:cs="Times New Roman"/>
          <w:noProof/>
          <w:sz w:val="26"/>
          <w:szCs w:val="26"/>
        </w:rPr>
        <w:t>(8-11)</w:t>
      </w:r>
      <w:r w:rsidR="00417B15" w:rsidRPr="0000584A">
        <w:rPr>
          <w:rFonts w:ascii="Garamond" w:hAnsi="Garamond" w:cs="Times New Roman"/>
          <w:sz w:val="26"/>
          <w:szCs w:val="26"/>
        </w:rPr>
        <w:fldChar w:fldCharType="end"/>
      </w:r>
      <w:r w:rsidR="00314A20" w:rsidRPr="0000584A">
        <w:rPr>
          <w:rFonts w:ascii="Garamond" w:hAnsi="Garamond" w:cs="Times New Roman"/>
          <w:sz w:val="26"/>
          <w:szCs w:val="26"/>
        </w:rPr>
        <w:t>.</w:t>
      </w:r>
      <w:r w:rsidR="00165035" w:rsidRPr="0000584A">
        <w:rPr>
          <w:rFonts w:ascii="Garamond" w:hAnsi="Garamond" w:cs="Times New Roman"/>
          <w:sz w:val="26"/>
          <w:szCs w:val="26"/>
        </w:rPr>
        <w:t xml:space="preserve"> Both indicators may have implications for individuals’ </w:t>
      </w:r>
      <w:r w:rsidR="00D5187B" w:rsidRPr="0000584A">
        <w:rPr>
          <w:rFonts w:ascii="Garamond" w:hAnsi="Garamond" w:cs="Times New Roman"/>
          <w:sz w:val="26"/>
          <w:szCs w:val="26"/>
        </w:rPr>
        <w:t xml:space="preserve">decisions over their </w:t>
      </w:r>
      <w:r w:rsidR="00165035" w:rsidRPr="0000584A">
        <w:rPr>
          <w:rFonts w:ascii="Garamond" w:hAnsi="Garamond" w:cs="Times New Roman"/>
          <w:sz w:val="26"/>
          <w:szCs w:val="26"/>
        </w:rPr>
        <w:t>life course</w:t>
      </w:r>
      <w:r w:rsidR="00D5187B" w:rsidRPr="0000584A">
        <w:rPr>
          <w:rFonts w:ascii="Garamond" w:hAnsi="Garamond" w:cs="Times New Roman"/>
          <w:sz w:val="26"/>
          <w:szCs w:val="26"/>
        </w:rPr>
        <w:t>. For instance,</w:t>
      </w:r>
      <w:r w:rsidR="00314A20" w:rsidRPr="0000584A">
        <w:rPr>
          <w:rFonts w:ascii="Garamond" w:hAnsi="Garamond" w:cs="Times New Roman"/>
          <w:sz w:val="26"/>
          <w:szCs w:val="26"/>
        </w:rPr>
        <w:t xml:space="preserve"> when to invest</w:t>
      </w:r>
      <w:r w:rsidR="009722D2" w:rsidRPr="0000584A">
        <w:rPr>
          <w:rFonts w:ascii="Garamond" w:hAnsi="Garamond" w:cs="Times New Roman"/>
          <w:sz w:val="26"/>
          <w:szCs w:val="26"/>
        </w:rPr>
        <w:t xml:space="preserve"> in education or when to retire</w:t>
      </w:r>
      <w:r w:rsidR="00D5187B" w:rsidRPr="0000584A">
        <w:rPr>
          <w:rFonts w:ascii="Garamond" w:hAnsi="Garamond" w:cs="Times New Roman"/>
          <w:sz w:val="26"/>
          <w:szCs w:val="26"/>
        </w:rPr>
        <w:t xml:space="preserve"> are decisions</w:t>
      </w:r>
      <w:r w:rsidR="00314A20" w:rsidRPr="0000584A">
        <w:rPr>
          <w:rFonts w:ascii="Garamond" w:hAnsi="Garamond" w:cs="Times New Roman"/>
          <w:sz w:val="26"/>
          <w:szCs w:val="26"/>
        </w:rPr>
        <w:t xml:space="preserve"> based </w:t>
      </w:r>
      <w:r w:rsidR="00AF58C8" w:rsidRPr="0000584A">
        <w:rPr>
          <w:rFonts w:ascii="Garamond" w:hAnsi="Garamond" w:cs="Times New Roman"/>
          <w:sz w:val="26"/>
          <w:szCs w:val="26"/>
        </w:rPr>
        <w:t>on</w:t>
      </w:r>
      <w:r w:rsidR="00314A20" w:rsidRPr="0000584A">
        <w:rPr>
          <w:rFonts w:ascii="Garamond" w:hAnsi="Garamond" w:cs="Times New Roman"/>
          <w:sz w:val="26"/>
          <w:szCs w:val="26"/>
        </w:rPr>
        <w:t xml:space="preserve"> </w:t>
      </w:r>
      <w:r w:rsidR="00A677BD" w:rsidRPr="0000584A">
        <w:rPr>
          <w:rFonts w:ascii="Garamond" w:hAnsi="Garamond" w:cs="Times New Roman"/>
          <w:sz w:val="26"/>
          <w:szCs w:val="26"/>
        </w:rPr>
        <w:t xml:space="preserve">life expectancy </w:t>
      </w:r>
      <w:r w:rsidR="000A37A3" w:rsidRPr="0000584A">
        <w:rPr>
          <w:rFonts w:ascii="Garamond" w:hAnsi="Garamond" w:cs="Times New Roman"/>
          <w:sz w:val="26"/>
          <w:szCs w:val="26"/>
        </w:rPr>
        <w:t>but also on the</w:t>
      </w:r>
      <w:r w:rsidR="00314A20" w:rsidRPr="0000584A">
        <w:rPr>
          <w:rFonts w:ascii="Garamond" w:hAnsi="Garamond" w:cs="Times New Roman"/>
          <w:sz w:val="26"/>
          <w:szCs w:val="26"/>
        </w:rPr>
        <w:t xml:space="preserve"> uncertainty surrounding </w:t>
      </w:r>
      <w:r w:rsidR="00413112" w:rsidRPr="0000584A">
        <w:rPr>
          <w:rFonts w:ascii="Garamond" w:hAnsi="Garamond" w:cs="Times New Roman"/>
          <w:sz w:val="26"/>
          <w:szCs w:val="26"/>
        </w:rPr>
        <w:t>the</w:t>
      </w:r>
      <w:r w:rsidR="00314A20" w:rsidRPr="0000584A">
        <w:rPr>
          <w:rFonts w:ascii="Garamond" w:hAnsi="Garamond" w:cs="Times New Roman"/>
          <w:sz w:val="26"/>
          <w:szCs w:val="26"/>
        </w:rPr>
        <w:t xml:space="preserve"> eventual time of death </w:t>
      </w:r>
      <w:r w:rsidR="00314A20" w:rsidRPr="0000584A">
        <w:rPr>
          <w:rFonts w:ascii="Garamond" w:hAnsi="Garamond" w:cs="Times New Roman"/>
          <w:sz w:val="26"/>
          <w:szCs w:val="26"/>
        </w:rPr>
        <w:fldChar w:fldCharType="begin"/>
      </w:r>
      <w:r w:rsidR="00417B15" w:rsidRPr="0000584A">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00584A">
        <w:rPr>
          <w:rFonts w:ascii="Garamond" w:hAnsi="Garamond" w:cs="Times New Roman"/>
          <w:sz w:val="26"/>
          <w:szCs w:val="26"/>
        </w:rPr>
        <w:fldChar w:fldCharType="separate"/>
      </w:r>
      <w:r w:rsidR="00417B15" w:rsidRPr="0000584A">
        <w:rPr>
          <w:rFonts w:ascii="Garamond" w:hAnsi="Garamond" w:cs="Times New Roman"/>
          <w:noProof/>
          <w:sz w:val="26"/>
          <w:szCs w:val="26"/>
        </w:rPr>
        <w:t>(10)</w:t>
      </w:r>
      <w:r w:rsidR="00314A20" w:rsidRPr="0000584A">
        <w:rPr>
          <w:rFonts w:ascii="Garamond" w:hAnsi="Garamond" w:cs="Times New Roman"/>
          <w:sz w:val="26"/>
          <w:szCs w:val="26"/>
        </w:rPr>
        <w:fldChar w:fldCharType="end"/>
      </w:r>
      <w:r w:rsidR="00314A20" w:rsidRPr="0000584A">
        <w:rPr>
          <w:rFonts w:ascii="Garamond" w:hAnsi="Garamond" w:cs="Times New Roman"/>
          <w:sz w:val="26"/>
          <w:szCs w:val="26"/>
        </w:rPr>
        <w:t>.</w:t>
      </w:r>
    </w:p>
    <w:p w14:paraId="5711550C" w14:textId="0649F4EC"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00584A">
        <w:rPr>
          <w:rFonts w:ascii="Garamond" w:hAnsi="Garamond" w:cs="Times New Roman"/>
          <w:sz w:val="26"/>
          <w:szCs w:val="26"/>
        </w:rPr>
        <w:t>From 1975 to 1995, w</w:t>
      </w:r>
      <w:r w:rsidR="00B77980">
        <w:rPr>
          <w:rFonts w:ascii="Garamond" w:hAnsi="Garamond" w:cs="Times New Roman"/>
          <w:sz w:val="26"/>
          <w:szCs w:val="26"/>
        </w:rPr>
        <w:t>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FF31F5">
        <w:rPr>
          <w:rFonts w:ascii="Garamond" w:hAnsi="Garamond" w:cs="Times New Roman"/>
          <w:sz w:val="26"/>
          <w:szCs w:val="26"/>
        </w:rPr>
        <w:t>,</w:t>
      </w:r>
      <w:r w:rsidR="00A677BD">
        <w:rPr>
          <w:rFonts w:ascii="Garamond" w:hAnsi="Garamond" w:cs="Times New Roman"/>
          <w:sz w:val="26"/>
          <w:szCs w:val="26"/>
        </w:rPr>
        <w:t xml:space="preserve"> </w:t>
      </w:r>
      <w:r w:rsidR="0000584A">
        <w:rPr>
          <w:rFonts w:ascii="Garamond" w:hAnsi="Garamond" w:cs="Times New Roman"/>
          <w:sz w:val="26"/>
          <w:szCs w:val="26"/>
        </w:rPr>
        <w:t xml:space="preserve">while Danish </w:t>
      </w:r>
      <w:r w:rsidR="00A677BD">
        <w:rPr>
          <w:rFonts w:ascii="Garamond" w:hAnsi="Garamond" w:cs="Times New Roman"/>
          <w:sz w:val="26"/>
          <w:szCs w:val="26"/>
        </w:rPr>
        <w:t xml:space="preserve">men experienced </w:t>
      </w:r>
      <w:r w:rsidR="0000584A">
        <w:rPr>
          <w:rFonts w:ascii="Garamond" w:hAnsi="Garamond" w:cs="Times New Roman"/>
          <w:sz w:val="26"/>
          <w:szCs w:val="26"/>
        </w:rPr>
        <w:t xml:space="preserve">only slow progress. For both sexes, life expectancy </w:t>
      </w:r>
      <w:r w:rsidR="002B0D6E" w:rsidRPr="00B2566E">
        <w:rPr>
          <w:rFonts w:ascii="Garamond" w:hAnsi="Garamond" w:cs="Times New Roman"/>
          <w:sz w:val="26"/>
          <w:szCs w:val="26"/>
        </w:rPr>
        <w:t>improv</w:t>
      </w:r>
      <w:r w:rsidR="0000584A">
        <w:rPr>
          <w:rFonts w:ascii="Garamond" w:hAnsi="Garamond" w:cs="Times New Roman"/>
          <w:sz w:val="26"/>
          <w:szCs w:val="26"/>
        </w:rPr>
        <w:t>ed</w:t>
      </w:r>
      <w:r w:rsidR="002B0D6E" w:rsidRPr="00B2566E">
        <w:rPr>
          <w:rFonts w:ascii="Garamond" w:hAnsi="Garamond" w:cs="Times New Roman"/>
          <w:sz w:val="26"/>
          <w:szCs w:val="26"/>
        </w:rPr>
        <w:t xml:space="preserve"> after</w:t>
      </w:r>
      <w:r w:rsidR="0000584A">
        <w:rPr>
          <w:rFonts w:ascii="Garamond" w:hAnsi="Garamond" w:cs="Times New Roman"/>
          <w:sz w:val="26"/>
          <w:szCs w:val="26"/>
        </w:rPr>
        <w:t xml:space="preserve"> 1995,</w:t>
      </w:r>
      <w:r w:rsidR="00FF31F5">
        <w:rPr>
          <w:rFonts w:ascii="Garamond" w:hAnsi="Garamond" w:cs="Times New Roman"/>
          <w:sz w:val="26"/>
          <w:szCs w:val="26"/>
        </w:rPr>
        <w:t xml:space="preserve"> but</w:t>
      </w:r>
      <w:r w:rsidR="00FF31F5" w:rsidRPr="00B2566E">
        <w:rPr>
          <w:rFonts w:ascii="Garamond" w:hAnsi="Garamond" w:cs="Times New Roman"/>
          <w:sz w:val="26"/>
          <w:szCs w:val="26"/>
        </w:rPr>
        <w:t xml:space="preserve"> </w:t>
      </w:r>
      <w:r w:rsidR="0000584A">
        <w:rPr>
          <w:rFonts w:ascii="Garamond" w:hAnsi="Garamond" w:cs="Times New Roman"/>
          <w:sz w:val="26"/>
          <w:szCs w:val="26"/>
        </w:rPr>
        <w:t>remains</w:t>
      </w:r>
      <w:r w:rsidR="002B0D6E" w:rsidRPr="00B2566E">
        <w:rPr>
          <w:rFonts w:ascii="Garamond" w:hAnsi="Garamond" w:cs="Times New Roman"/>
          <w:sz w:val="26"/>
          <w:szCs w:val="26"/>
        </w:rPr>
        <w:t xml:space="preserve">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xml:space="preserve">. </w:t>
      </w:r>
      <w:r w:rsidR="00FF31F5">
        <w:rPr>
          <w:rFonts w:ascii="Garamond" w:hAnsi="Garamond" w:cs="Times New Roman"/>
          <w:sz w:val="26"/>
          <w:szCs w:val="26"/>
        </w:rPr>
        <w:t>Among females</w:t>
      </w:r>
      <w:r w:rsidR="006B327A">
        <w:rPr>
          <w:rFonts w:ascii="Garamond" w:hAnsi="Garamond" w:cs="Times New Roman"/>
          <w:sz w:val="26"/>
          <w:szCs w:val="26"/>
        </w:rPr>
        <w:t>, t</w:t>
      </w:r>
      <w:r w:rsidR="002B0D6E" w:rsidRPr="00B2566E">
        <w:rPr>
          <w:rFonts w:ascii="Garamond" w:hAnsi="Garamond" w:cs="Times New Roman"/>
          <w:sz w:val="26"/>
          <w:szCs w:val="26"/>
        </w:rPr>
        <w:t xml:space="preserve">he stagnation in life expectancy resulted mainly from </w:t>
      </w:r>
      <w:r w:rsidR="00FF31F5">
        <w:rPr>
          <w:rFonts w:ascii="Garamond" w:hAnsi="Garamond" w:cs="Times New Roman"/>
          <w:sz w:val="26"/>
          <w:szCs w:val="26"/>
        </w:rPr>
        <w:t xml:space="preserve">the </w:t>
      </w:r>
      <w:r w:rsidR="002B0D6E" w:rsidRPr="00B2566E">
        <w:rPr>
          <w:rFonts w:ascii="Garamond" w:hAnsi="Garamond" w:cs="Times New Roman"/>
          <w:sz w:val="26"/>
          <w:szCs w:val="26"/>
        </w:rPr>
        <w:t xml:space="preserve">increased mortality of those born </w:t>
      </w:r>
      <w:r w:rsidR="00A8386A">
        <w:rPr>
          <w:rFonts w:ascii="Garamond" w:hAnsi="Garamond" w:cs="Times New Roman"/>
          <w:sz w:val="26"/>
          <w:szCs w:val="26"/>
        </w:rPr>
        <w:t xml:space="preserve">from </w:t>
      </w:r>
      <w:r w:rsidR="00FB71BE" w:rsidRPr="00B2566E">
        <w:rPr>
          <w:rFonts w:ascii="Garamond" w:hAnsi="Garamond" w:cs="Times New Roman"/>
          <w:sz w:val="26"/>
          <w:szCs w:val="26"/>
        </w:rPr>
        <w:t>1919</w:t>
      </w:r>
      <w:r w:rsidR="00A8386A">
        <w:rPr>
          <w:rFonts w:ascii="Garamond" w:hAnsi="Garamond" w:cs="Times New Roman"/>
          <w:sz w:val="26"/>
          <w:szCs w:val="26"/>
        </w:rPr>
        <w:t xml:space="preserve"> to </w:t>
      </w:r>
      <w:r w:rsidR="00FB71BE" w:rsidRPr="00B2566E">
        <w:rPr>
          <w:rFonts w:ascii="Garamond" w:hAnsi="Garamond" w:cs="Times New Roman"/>
          <w:sz w:val="26"/>
          <w:szCs w:val="26"/>
        </w:rPr>
        <w:t>1939</w:t>
      </w:r>
      <w:r w:rsidR="002B0D6E" w:rsidRPr="00B2566E">
        <w:rPr>
          <w:rFonts w:ascii="Garamond" w:hAnsi="Garamond" w:cs="Times New Roman"/>
          <w:sz w:val="26"/>
          <w:szCs w:val="26"/>
        </w:rPr>
        <w:t xml:space="preserve">, </w:t>
      </w:r>
      <w:r w:rsidR="00FF31F5">
        <w:rPr>
          <w:rFonts w:ascii="Garamond" w:hAnsi="Garamond" w:cs="Times New Roman"/>
          <w:sz w:val="26"/>
          <w:szCs w:val="26"/>
        </w:rPr>
        <w:t xml:space="preserve">cohorts with high </w:t>
      </w:r>
      <w:r w:rsidR="00A8386A">
        <w:rPr>
          <w:rFonts w:ascii="Garamond" w:hAnsi="Garamond" w:cs="Times New Roman"/>
          <w:sz w:val="26"/>
          <w:szCs w:val="26"/>
        </w:rPr>
        <w:lastRenderedPageBreak/>
        <w:t xml:space="preserve">levels of </w:t>
      </w:r>
      <w:del w:id="13" w:author="Rune Lindahl-Jacobsen" w:date="2018-01-30T13:10:00Z">
        <w:r w:rsidR="00A8386A" w:rsidDel="00624172">
          <w:rPr>
            <w:rFonts w:ascii="Garamond" w:hAnsi="Garamond" w:cs="Times New Roman"/>
            <w:sz w:val="26"/>
            <w:szCs w:val="26"/>
          </w:rPr>
          <w:delText xml:space="preserve"> </w:delText>
        </w:r>
      </w:del>
      <w:r w:rsidR="00FF31F5">
        <w:rPr>
          <w:rFonts w:ascii="Garamond" w:hAnsi="Garamond" w:cs="Times New Roman"/>
          <w:sz w:val="26"/>
          <w:szCs w:val="26"/>
        </w:rPr>
        <w:t xml:space="preserve">smoking </w:t>
      </w:r>
      <w:r w:rsidR="00A8386A">
        <w:rPr>
          <w:rFonts w:ascii="Garamond" w:hAnsi="Garamond" w:cs="Times New Roman"/>
          <w:sz w:val="26"/>
          <w:szCs w:val="26"/>
        </w:rPr>
        <w:t xml:space="preserve">and </w:t>
      </w:r>
      <w:r>
        <w:rPr>
          <w:rFonts w:ascii="Garamond" w:hAnsi="Garamond" w:cs="Times New Roman"/>
          <w:sz w:val="26"/>
          <w:szCs w:val="26"/>
        </w:rPr>
        <w:t xml:space="preserve">alcohol consumption </w:t>
      </w:r>
      <w:r w:rsidR="00A8386A">
        <w:rPr>
          <w:rFonts w:ascii="Garamond" w:hAnsi="Garamond" w:cs="Times New Roman"/>
          <w:sz w:val="26"/>
          <w:szCs w:val="26"/>
        </w:rPr>
        <w:t xml:space="preserve">compared to their </w:t>
      </w:r>
      <w:r w:rsidR="00D47A07">
        <w:rPr>
          <w:rFonts w:ascii="Garamond" w:hAnsi="Garamond" w:cs="Times New Roman"/>
          <w:sz w:val="26"/>
          <w:szCs w:val="26"/>
        </w:rPr>
        <w:t>Swed</w:t>
      </w:r>
      <w:r w:rsidR="00A8386A">
        <w:rPr>
          <w:rFonts w:ascii="Garamond" w:hAnsi="Garamond" w:cs="Times New Roman"/>
          <w:sz w:val="26"/>
          <w:szCs w:val="26"/>
        </w:rPr>
        <w:t>ish contemporaries</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w:t>
      </w:r>
      <w:r w:rsidR="00A8386A">
        <w:rPr>
          <w:rFonts w:ascii="Garamond" w:hAnsi="Garamond" w:cs="Times New Roman"/>
          <w:sz w:val="26"/>
          <w:szCs w:val="26"/>
        </w:rPr>
        <w:t>-</w:t>
      </w:r>
      <w:r w:rsidR="004E4CAB">
        <w:rPr>
          <w:rFonts w:ascii="Garamond" w:hAnsi="Garamond" w:cs="Times New Roman"/>
          <w:sz w:val="26"/>
          <w:szCs w:val="26"/>
        </w:rPr>
        <w:t xml:space="preserve">related mortality </w:t>
      </w:r>
      <w:r w:rsidR="00A8386A">
        <w:rPr>
          <w:rFonts w:ascii="Garamond" w:hAnsi="Garamond" w:cs="Times New Roman"/>
          <w:sz w:val="26"/>
          <w:szCs w:val="26"/>
        </w:rPr>
        <w:t xml:space="preserve">was </w:t>
      </w:r>
      <w:r w:rsidR="004E4CAB">
        <w:rPr>
          <w:rFonts w:ascii="Garamond" w:hAnsi="Garamond" w:cs="Times New Roman"/>
          <w:sz w:val="26"/>
          <w:szCs w:val="26"/>
        </w:rPr>
        <w:t>considerably higher in D</w:t>
      </w:r>
      <w:r w:rsidR="008200AA">
        <w:rPr>
          <w:rFonts w:ascii="Garamond" w:hAnsi="Garamond" w:cs="Times New Roman"/>
          <w:sz w:val="26"/>
          <w:szCs w:val="26"/>
        </w:rPr>
        <w:t xml:space="preserve">anish </w:t>
      </w:r>
      <w:r w:rsidR="004E4CAB">
        <w:rPr>
          <w:rFonts w:ascii="Garamond" w:hAnsi="Garamond" w:cs="Times New Roman"/>
          <w:sz w:val="26"/>
          <w:szCs w:val="26"/>
        </w:rPr>
        <w:t xml:space="preserve">compared to Swedish </w:t>
      </w:r>
      <w:r w:rsidR="00A8386A">
        <w:rPr>
          <w:rFonts w:ascii="Garamond" w:hAnsi="Garamond" w:cs="Times New Roman"/>
          <w:sz w:val="26"/>
          <w:szCs w:val="26"/>
        </w:rPr>
        <w:t xml:space="preserve">males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w:t>
      </w:r>
      <w:r w:rsidR="00A8386A">
        <w:rPr>
          <w:rFonts w:ascii="Garamond" w:hAnsi="Garamond" w:cs="Times New Roman"/>
          <w:sz w:val="26"/>
          <w:szCs w:val="26"/>
        </w:rPr>
        <w:t xml:space="preserve">While these differences were a known contributor to life expectancy differences (ref – </w:t>
      </w:r>
      <w:proofErr w:type="spellStart"/>
      <w:r w:rsidR="00A8386A">
        <w:rPr>
          <w:rFonts w:ascii="Garamond" w:hAnsi="Garamond" w:cs="Times New Roman"/>
          <w:sz w:val="26"/>
          <w:szCs w:val="26"/>
        </w:rPr>
        <w:t>Drefahl</w:t>
      </w:r>
      <w:proofErr w:type="spellEnd"/>
      <w:r w:rsidR="00A8386A">
        <w:rPr>
          <w:rFonts w:ascii="Garamond" w:hAnsi="Garamond" w:cs="Times New Roman"/>
          <w:sz w:val="26"/>
          <w:szCs w:val="26"/>
        </w:rPr>
        <w:t xml:space="preserve"> “falling behind” </w:t>
      </w:r>
      <w:proofErr w:type="spellStart"/>
      <w:r w:rsidR="00A8386A">
        <w:rPr>
          <w:rFonts w:ascii="Garamond" w:hAnsi="Garamond" w:cs="Times New Roman"/>
          <w:sz w:val="26"/>
          <w:szCs w:val="26"/>
        </w:rPr>
        <w:t>PLoS</w:t>
      </w:r>
      <w:proofErr w:type="spellEnd"/>
      <w:r w:rsidR="00A8386A">
        <w:rPr>
          <w:rFonts w:ascii="Garamond" w:hAnsi="Garamond" w:cs="Times New Roman"/>
          <w:sz w:val="26"/>
          <w:szCs w:val="26"/>
        </w:rPr>
        <w:t xml:space="preserve"> One)</w:t>
      </w:r>
      <w:r w:rsidR="006B327A">
        <w:rPr>
          <w:rFonts w:ascii="Garamond" w:hAnsi="Garamond" w:cs="Times New Roman"/>
          <w:sz w:val="26"/>
          <w:szCs w:val="26"/>
        </w:rPr>
        <w:t xml:space="preserve">, it is unclear </w:t>
      </w:r>
      <w:r w:rsidR="00A8386A">
        <w:rPr>
          <w:rFonts w:ascii="Garamond" w:hAnsi="Garamond" w:cs="Times New Roman"/>
          <w:sz w:val="26"/>
          <w:szCs w:val="26"/>
        </w:rPr>
        <w:t xml:space="preserve">what </w:t>
      </w:r>
      <w:r w:rsidR="006B327A">
        <w:rPr>
          <w:rFonts w:ascii="Garamond" w:hAnsi="Garamond" w:cs="Times New Roman"/>
          <w:sz w:val="26"/>
          <w:szCs w:val="26"/>
        </w:rPr>
        <w:t xml:space="preserve">effect that might have </w:t>
      </w:r>
      <w:r w:rsidR="00A8386A">
        <w:rPr>
          <w:rFonts w:ascii="Garamond" w:hAnsi="Garamond" w:cs="Times New Roman"/>
          <w:sz w:val="26"/>
          <w:szCs w:val="26"/>
        </w:rPr>
        <w:t xml:space="preserve">had </w:t>
      </w:r>
      <w:r w:rsidR="006B327A">
        <w:rPr>
          <w:rFonts w:ascii="Garamond" w:hAnsi="Garamond" w:cs="Times New Roman"/>
          <w:sz w:val="26"/>
          <w:szCs w:val="26"/>
        </w:rPr>
        <w:t>on lifespan inequality</w:t>
      </w:r>
      <w:r w:rsidR="00A8386A">
        <w:rPr>
          <w:rFonts w:ascii="Garamond" w:hAnsi="Garamond" w:cs="Times New Roman"/>
          <w:sz w:val="26"/>
          <w:szCs w:val="26"/>
        </w:rPr>
        <w:t xml:space="preserve"> differences</w:t>
      </w:r>
      <w:r w:rsidR="006B327A">
        <w:rPr>
          <w:rFonts w:ascii="Garamond" w:hAnsi="Garamond" w:cs="Times New Roman"/>
          <w:sz w:val="26"/>
          <w:szCs w:val="26"/>
        </w:rPr>
        <w:t xml:space="preserve">. Previous evidence </w:t>
      </w:r>
      <w:r w:rsidR="00A8386A">
        <w:rPr>
          <w:rFonts w:ascii="Garamond" w:hAnsi="Garamond" w:cs="Times New Roman"/>
          <w:sz w:val="26"/>
          <w:szCs w:val="26"/>
        </w:rPr>
        <w:t xml:space="preserve">has shown </w:t>
      </w:r>
      <w:r w:rsidR="006B327A">
        <w:rPr>
          <w:rFonts w:ascii="Garamond" w:hAnsi="Garamond" w:cs="Times New Roman"/>
          <w:sz w:val="26"/>
          <w:szCs w:val="26"/>
        </w:rPr>
        <w:t xml:space="preserve">mixed results </w:t>
      </w:r>
      <w:r w:rsidR="00A8386A">
        <w:rPr>
          <w:rFonts w:ascii="Garamond" w:hAnsi="Garamond" w:cs="Times New Roman"/>
          <w:sz w:val="26"/>
          <w:szCs w:val="26"/>
        </w:rPr>
        <w:t xml:space="preserve">for </w:t>
      </w:r>
      <w:r w:rsidR="006B327A">
        <w:rPr>
          <w:rFonts w:ascii="Garamond" w:hAnsi="Garamond" w:cs="Times New Roman"/>
          <w:sz w:val="26"/>
          <w:szCs w:val="26"/>
        </w:rPr>
        <w:t xml:space="preserve">the effects of smoking </w:t>
      </w:r>
      <w:r w:rsidR="00A8386A">
        <w:rPr>
          <w:rFonts w:ascii="Garamond" w:hAnsi="Garamond" w:cs="Times New Roman"/>
          <w:sz w:val="26"/>
          <w:szCs w:val="26"/>
        </w:rPr>
        <w:t xml:space="preserve">on </w:t>
      </w:r>
      <w:r w:rsidR="006B327A">
        <w:rPr>
          <w:rFonts w:ascii="Garamond" w:hAnsi="Garamond" w:cs="Times New Roman"/>
          <w:sz w:val="26"/>
          <w:szCs w:val="26"/>
        </w:rPr>
        <w:t>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(16)</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&lt;EndNote&gt;&lt;Cite&gt;&lt;Author&gt;Janssen&lt;/Author&gt;&lt;Year&gt;2015&lt;/Year&gt;&lt;RecNum&gt;137&lt;/RecNum&gt;&lt;DisplayText&gt;(17)&lt;/DisplayText&gt;&lt;record&gt;&lt;rec-number&gt;137&lt;/rec-number&gt;&lt;foreign-keys&gt;&lt;key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w:t>
      </w:r>
    </w:p>
    <w:p w14:paraId="1181CBFE" w14:textId="77777777" w:rsidR="00D24C7D"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w:t>
      </w:r>
      <w:commentRangeStart w:id="14"/>
      <w:r>
        <w:rPr>
          <w:rFonts w:ascii="Garamond" w:hAnsi="Garamond" w:cs="Times New Roman"/>
          <w:sz w:val="26"/>
          <w:szCs w:val="26"/>
        </w:rPr>
        <w:t>juxtaposed</w:t>
      </w:r>
      <w:commentRangeEnd w:id="14"/>
      <w:r w:rsidR="00624172">
        <w:rPr>
          <w:rStyle w:val="Kommentarhenvisning"/>
        </w:rPr>
        <w:commentReference w:id="14"/>
      </w:r>
      <w:r>
        <w:rPr>
          <w:rFonts w:ascii="Garamond" w:hAnsi="Garamond" w:cs="Times New Roman"/>
          <w:sz w:val="26"/>
          <w:szCs w:val="26"/>
        </w:rPr>
        <w:t xml:space="preserve"> with </w:t>
      </w:r>
      <w:r w:rsidR="00A8386A">
        <w:rPr>
          <w:rFonts w:ascii="Garamond" w:hAnsi="Garamond" w:cs="Times New Roman"/>
          <w:sz w:val="26"/>
          <w:szCs w:val="26"/>
        </w:rPr>
        <w:t xml:space="preserve">its </w:t>
      </w:r>
      <w:r>
        <w:rPr>
          <w:rFonts w:ascii="Garamond" w:hAnsi="Garamond" w:cs="Times New Roman"/>
          <w:sz w:val="26"/>
          <w:szCs w:val="26"/>
        </w:rPr>
        <w:t xml:space="preserve">Scandinavian counterparts, is interesting given the shared history, culture and similarities in their healthcare systems </w:t>
      </w:r>
      <w:r>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&lt;EndNote&gt;&lt;Cite&gt;&lt;Author&gt;Magnussen&lt;/Author&gt;&lt;Year&gt;2009&lt;/Year&gt;&lt;RecNum&gt;138&lt;/RecNum&gt;&lt;DisplayText&gt;(18)&lt;/DisplayText&gt;&lt;record&gt;&lt;rec-number&gt;138&lt;/rec-number&gt;&lt;foreign-keys&gt;&lt;key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DA59A0">
        <w:rPr>
          <w:rFonts w:ascii="Garamond" w:hAnsi="Garamond" w:cs="Times New Roman"/>
          <w:noProof/>
          <w:sz w:val="26"/>
          <w:szCs w:val="26"/>
        </w:rPr>
        <w:t>(18)</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w:t>
      </w:r>
      <w:r w:rsidR="00A8386A">
        <w:rPr>
          <w:rFonts w:ascii="Garamond" w:hAnsi="Garamond" w:cs="Times New Roman"/>
          <w:sz w:val="26"/>
          <w:szCs w:val="26"/>
        </w:rPr>
        <w:t xml:space="preserve">the </w:t>
      </w:r>
      <w:r w:rsidR="00C6356B">
        <w:rPr>
          <w:rFonts w:ascii="Garamond" w:hAnsi="Garamond" w:cs="Times New Roman"/>
          <w:sz w:val="26"/>
          <w:szCs w:val="26"/>
        </w:rPr>
        <w:t xml:space="preserve">different age and cause-of-death mortality </w:t>
      </w:r>
      <w:r w:rsidR="00A8386A">
        <w:rPr>
          <w:rFonts w:ascii="Garamond" w:hAnsi="Garamond" w:cs="Times New Roman"/>
          <w:sz w:val="26"/>
          <w:szCs w:val="26"/>
        </w:rPr>
        <w:t>trends</w:t>
      </w:r>
      <w:r w:rsidR="00C6356B">
        <w:rPr>
          <w:rFonts w:ascii="Garamond" w:hAnsi="Garamond" w:cs="Times New Roman"/>
          <w:sz w:val="26"/>
          <w:szCs w:val="26"/>
        </w:rPr>
        <w:t xml:space="preserve"> </w:t>
      </w:r>
      <w:r w:rsidR="00A8386A">
        <w:rPr>
          <w:rFonts w:ascii="Garamond" w:hAnsi="Garamond" w:cs="Times New Roman"/>
          <w:sz w:val="26"/>
          <w:szCs w:val="26"/>
        </w:rPr>
        <w:t xml:space="preserve">in the three countries </w:t>
      </w:r>
      <w:r w:rsidR="00C6356B">
        <w:rPr>
          <w:rFonts w:ascii="Garamond" w:hAnsi="Garamond" w:cs="Times New Roman"/>
          <w:sz w:val="26"/>
          <w:szCs w:val="26"/>
        </w:rPr>
        <w:t>would extend to lifespan inequality patterns.</w:t>
      </w:r>
    </w:p>
    <w:p w14:paraId="395765A8" w14:textId="221DBFAA" w:rsidR="005172F5" w:rsidRDefault="00D24C7D"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Because life expectancy and lifespan </w:t>
      </w:r>
      <w:r w:rsidR="00CC4EE6">
        <w:rPr>
          <w:rFonts w:ascii="Garamond" w:hAnsi="Garamond" w:cs="Times New Roman"/>
          <w:sz w:val="26"/>
          <w:szCs w:val="26"/>
        </w:rPr>
        <w:t>in</w:t>
      </w:r>
      <w:r>
        <w:rPr>
          <w:rFonts w:ascii="Garamond" w:hAnsi="Garamond" w:cs="Times New Roman"/>
          <w:sz w:val="26"/>
          <w:szCs w:val="26"/>
        </w:rPr>
        <w:t>equality tend to be positively correlated</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&lt;EndNote&gt;&lt;Cite&gt;&lt;Author&gt;Smits&lt;/Author&gt;&lt;Year&gt;2009&lt;/Year&gt;&lt;RecNum&gt;6&lt;/RecNum&gt;&lt;DisplayText&gt;(5, 7)&lt;/DisplayText&gt;&lt;record&gt;&lt;rec-number&gt;6&lt;/rec-number&gt;&lt;foreign-keys&gt;&lt;key app="EN" db-id="pdtewsetrssszaepssypw0pjxx5d29tdt2d9" timestamp="1478167841"&gt;6&lt;/key&gt;&lt;/foreign-keys&gt;&lt;ref-type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(5, 7)</w:t>
      </w:r>
      <w:r w:rsidR="00CC4EE6">
        <w:rPr>
          <w:rFonts w:ascii="Garamond" w:hAnsi="Garamond" w:cs="Times New Roman"/>
          <w:sz w:val="26"/>
          <w:szCs w:val="26"/>
        </w:rPr>
        <w:fldChar w:fldCharType="end"/>
      </w:r>
      <w:r>
        <w:rPr>
          <w:rFonts w:ascii="Garamond" w:hAnsi="Garamond" w:cs="Times New Roman"/>
          <w:sz w:val="26"/>
          <w:szCs w:val="26"/>
        </w:rPr>
        <w:t xml:space="preserve"> </w:t>
      </w:r>
      <w:r w:rsidR="004C7C15" w:rsidRPr="00B2566E">
        <w:rPr>
          <w:rFonts w:ascii="Garamond" w:hAnsi="Garamond" w:cs="Times New Roman"/>
          <w:sz w:val="26"/>
          <w:szCs w:val="26"/>
        </w:rPr>
        <w:t>we</w:t>
      </w:r>
      <w:r w:rsidR="00095CD1">
        <w:rPr>
          <w:rFonts w:ascii="Garamond" w:hAnsi="Garamond" w:cs="Times New Roman"/>
          <w:sz w:val="26"/>
          <w:szCs w:val="26"/>
        </w:rPr>
        <w:t xml:space="preserve"> </w:t>
      </w:r>
      <w:r>
        <w:rPr>
          <w:rFonts w:ascii="Garamond" w:hAnsi="Garamond" w:cs="Times New Roman"/>
          <w:sz w:val="26"/>
          <w:szCs w:val="26"/>
        </w:rPr>
        <w:t>hypothesize</w:t>
      </w:r>
      <w:r w:rsidR="004C7C15" w:rsidRPr="00B2566E">
        <w:rPr>
          <w:rFonts w:ascii="Garamond" w:hAnsi="Garamond" w:cs="Times New Roman"/>
          <w:sz w:val="26"/>
          <w:szCs w:val="26"/>
        </w:rPr>
        <w:t xml:space="preserve"> that </w:t>
      </w:r>
      <w:r w:rsidR="005172F5">
        <w:rPr>
          <w:rFonts w:ascii="Garamond" w:hAnsi="Garamond" w:cs="Times New Roman"/>
          <w:sz w:val="26"/>
          <w:szCs w:val="26"/>
        </w:rPr>
        <w:t xml:space="preserve">1) </w:t>
      </w:r>
      <w:ins w:id="15" w:author="Rune Lindahl-Jacobsen" w:date="2018-01-30T13:13:00Z">
        <w:r w:rsidR="00624172">
          <w:rPr>
            <w:rFonts w:ascii="Garamond" w:hAnsi="Garamond" w:cs="Times New Roman"/>
            <w:sz w:val="26"/>
            <w:szCs w:val="26"/>
          </w:rPr>
          <w:t xml:space="preserve">During the last decades </w:t>
        </w:r>
      </w:ins>
      <w:r w:rsidR="004C7C15" w:rsidRPr="00B2566E">
        <w:rPr>
          <w:rFonts w:ascii="Garamond" w:hAnsi="Garamond" w:cs="Times New Roman"/>
          <w:sz w:val="26"/>
          <w:szCs w:val="26"/>
        </w:rPr>
        <w:t xml:space="preserve">Denmark </w:t>
      </w:r>
      <w:del w:id="16" w:author="Rune Lindahl-Jacobsen" w:date="2018-01-30T13:13:00Z">
        <w:r w:rsidR="004C7C15" w:rsidRPr="00B2566E" w:rsidDel="00624172">
          <w:rPr>
            <w:rFonts w:ascii="Garamond" w:hAnsi="Garamond" w:cs="Times New Roman"/>
            <w:sz w:val="26"/>
            <w:szCs w:val="26"/>
          </w:rPr>
          <w:delText xml:space="preserve">has </w:delText>
        </w:r>
      </w:del>
      <w:ins w:id="17" w:author="Rune Lindahl-Jacobsen" w:date="2018-01-30T13:13:00Z">
        <w:r w:rsidR="00624172" w:rsidRPr="00B2566E">
          <w:rPr>
            <w:rFonts w:ascii="Garamond" w:hAnsi="Garamond" w:cs="Times New Roman"/>
            <w:sz w:val="26"/>
            <w:szCs w:val="26"/>
          </w:rPr>
          <w:t>ha</w:t>
        </w:r>
        <w:r w:rsidR="00624172">
          <w:rPr>
            <w:rFonts w:ascii="Garamond" w:hAnsi="Garamond" w:cs="Times New Roman"/>
            <w:sz w:val="26"/>
            <w:szCs w:val="26"/>
          </w:rPr>
          <w:t>d</w:t>
        </w:r>
        <w:r w:rsidR="00624172" w:rsidRPr="00B2566E">
          <w:rPr>
            <w:rFonts w:ascii="Garamond" w:hAnsi="Garamond" w:cs="Times New Roman"/>
            <w:sz w:val="26"/>
            <w:szCs w:val="26"/>
          </w:rPr>
          <w:t xml:space="preserve"> </w:t>
        </w:r>
      </w:ins>
      <w:r w:rsidR="004C7C15" w:rsidRPr="00B2566E">
        <w:rPr>
          <w:rFonts w:ascii="Garamond" w:hAnsi="Garamond" w:cs="Times New Roman"/>
          <w:sz w:val="26"/>
          <w:szCs w:val="26"/>
        </w:rPr>
        <w:t>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5172F5">
        <w:rPr>
          <w:rFonts w:ascii="Garamond" w:hAnsi="Garamond" w:cs="Times New Roman"/>
          <w:sz w:val="26"/>
          <w:szCs w:val="26"/>
        </w:rPr>
        <w:t>; 2)</w:t>
      </w:r>
      <w:r>
        <w:rPr>
          <w:rFonts w:ascii="Garamond" w:hAnsi="Garamond" w:cs="Times New Roman"/>
          <w:sz w:val="26"/>
          <w:szCs w:val="26"/>
        </w:rPr>
        <w:t xml:space="preserve"> </w:t>
      </w:r>
      <w:r w:rsidR="004C7C15" w:rsidRPr="00B2566E">
        <w:rPr>
          <w:rFonts w:ascii="Garamond" w:hAnsi="Garamond" w:cs="Times New Roman"/>
          <w:sz w:val="26"/>
          <w:szCs w:val="26"/>
        </w:rPr>
        <w:t xml:space="preserve">the </w:t>
      </w:r>
      <w:ins w:id="18" w:author="Rune Lindahl-Jacobsen" w:date="2018-01-30T13:12:00Z">
        <w:r w:rsidR="00624172">
          <w:rPr>
            <w:rFonts w:ascii="Garamond" w:hAnsi="Garamond" w:cs="Times New Roman"/>
            <w:sz w:val="26"/>
            <w:szCs w:val="26"/>
          </w:rPr>
          <w:t xml:space="preserve">1975-1995 </w:t>
        </w:r>
      </w:ins>
      <w:r w:rsidR="004C7C15" w:rsidRPr="00B2566E">
        <w:rPr>
          <w:rFonts w:ascii="Garamond" w:hAnsi="Garamond" w:cs="Times New Roman"/>
          <w:sz w:val="26"/>
          <w:szCs w:val="26"/>
        </w:rPr>
        <w:t xml:space="preserve">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5172F5">
        <w:rPr>
          <w:rFonts w:ascii="Garamond" w:hAnsi="Garamond" w:cs="Times New Roman"/>
          <w:sz w:val="26"/>
          <w:szCs w:val="26"/>
        </w:rPr>
        <w:t>; 3)</w:t>
      </w:r>
      <w:r>
        <w:rPr>
          <w:rFonts w:ascii="Garamond" w:hAnsi="Garamond" w:cs="Times New Roman"/>
          <w:sz w:val="26"/>
          <w:szCs w:val="26"/>
        </w:rPr>
        <w:t xml:space="preserve"> the</w:t>
      </w:r>
      <w:del w:id="19" w:author="Rune Lindahl-Jacobsen" w:date="2018-01-30T13:12:00Z">
        <w:r w:rsidDel="00624172">
          <w:rPr>
            <w:rFonts w:ascii="Garamond" w:hAnsi="Garamond" w:cs="Times New Roman"/>
            <w:sz w:val="26"/>
            <w:szCs w:val="26"/>
          </w:rPr>
          <w:delText xml:space="preserve"> </w:delText>
        </w:r>
      </w:del>
      <w:ins w:id="20" w:author="Rune Lindahl-Jacobsen" w:date="2018-01-30T13:12:00Z">
        <w:r w:rsidR="00624172">
          <w:rPr>
            <w:rFonts w:ascii="Garamond" w:hAnsi="Garamond" w:cs="Times New Roman"/>
            <w:sz w:val="26"/>
            <w:szCs w:val="26"/>
          </w:rPr>
          <w:t xml:space="preserve"> </w:t>
        </w:r>
      </w:ins>
      <w:r>
        <w:rPr>
          <w:rFonts w:ascii="Garamond" w:hAnsi="Garamond" w:cs="Times New Roman"/>
          <w:sz w:val="26"/>
          <w:szCs w:val="26"/>
        </w:rPr>
        <w:t xml:space="preserve">slow increase in life expectancy for males </w:t>
      </w:r>
      <w:ins w:id="21" w:author="Rune Lindahl-Jacobsen" w:date="2018-01-30T13:14:00Z">
        <w:r w:rsidR="00624172">
          <w:rPr>
            <w:rFonts w:ascii="Garamond" w:hAnsi="Garamond" w:cs="Times New Roman"/>
            <w:sz w:val="26"/>
            <w:szCs w:val="26"/>
          </w:rPr>
          <w:t xml:space="preserve">in ?-? </w:t>
        </w:r>
      </w:ins>
      <w:r>
        <w:rPr>
          <w:rFonts w:ascii="Garamond" w:hAnsi="Garamond" w:cs="Times New Roman"/>
          <w:sz w:val="26"/>
          <w:szCs w:val="26"/>
        </w:rPr>
        <w:t xml:space="preserve">was </w:t>
      </w:r>
      <w:r w:rsidR="00CC4EE6">
        <w:rPr>
          <w:rFonts w:ascii="Garamond" w:hAnsi="Garamond" w:cs="Times New Roman"/>
          <w:sz w:val="26"/>
          <w:szCs w:val="26"/>
        </w:rPr>
        <w:t>accompanied</w:t>
      </w:r>
      <w:r>
        <w:rPr>
          <w:rFonts w:ascii="Garamond" w:hAnsi="Garamond" w:cs="Times New Roman"/>
          <w:sz w:val="26"/>
          <w:szCs w:val="26"/>
        </w:rPr>
        <w:t xml:space="preserve"> by slow r</w:t>
      </w:r>
      <w:r w:rsidR="00095CD1">
        <w:rPr>
          <w:rFonts w:ascii="Garamond" w:hAnsi="Garamond" w:cs="Times New Roman"/>
          <w:sz w:val="26"/>
          <w:szCs w:val="26"/>
        </w:rPr>
        <w:t>educ</w:t>
      </w:r>
      <w:r>
        <w:rPr>
          <w:rFonts w:ascii="Garamond" w:hAnsi="Garamond" w:cs="Times New Roman"/>
          <w:sz w:val="26"/>
          <w:szCs w:val="26"/>
        </w:rPr>
        <w:t>tion of</w:t>
      </w:r>
      <w:r w:rsidR="00095CD1">
        <w:rPr>
          <w:rFonts w:ascii="Garamond" w:hAnsi="Garamond" w:cs="Times New Roman"/>
          <w:sz w:val="26"/>
          <w:szCs w:val="26"/>
        </w:rPr>
        <w:t xml:space="preserve"> lifespan inequality</w:t>
      </w:r>
      <w:r>
        <w:rPr>
          <w:rFonts w:ascii="Garamond" w:hAnsi="Garamond" w:cs="Times New Roman"/>
          <w:sz w:val="26"/>
          <w:szCs w:val="26"/>
        </w:rPr>
        <w:t xml:space="preserve">. </w:t>
      </w:r>
      <w:r w:rsidR="005172F5">
        <w:rPr>
          <w:rFonts w:ascii="Garamond" w:hAnsi="Garamond" w:cs="Times New Roman"/>
          <w:sz w:val="26"/>
          <w:szCs w:val="26"/>
        </w:rPr>
        <w:t>Be</w:t>
      </w:r>
      <w:r>
        <w:rPr>
          <w:rFonts w:ascii="Garamond" w:hAnsi="Garamond" w:cs="Times New Roman"/>
          <w:sz w:val="26"/>
          <w:szCs w:val="26"/>
        </w:rPr>
        <w:t>cause</w:t>
      </w:r>
      <w:r w:rsidR="005172F5">
        <w:rPr>
          <w:rFonts w:ascii="Garamond" w:hAnsi="Garamond" w:cs="Times New Roman"/>
          <w:sz w:val="26"/>
          <w:szCs w:val="26"/>
        </w:rPr>
        <w:t xml:space="preserve"> it is</w:t>
      </w:r>
      <w:r>
        <w:rPr>
          <w:rFonts w:ascii="Garamond" w:hAnsi="Garamond" w:cs="Times New Roman"/>
          <w:sz w:val="26"/>
          <w:szCs w:val="26"/>
        </w:rPr>
        <w:t xml:space="preserve"> well-documented </w:t>
      </w:r>
      <w:r w:rsidR="005172F5">
        <w:rPr>
          <w:rFonts w:ascii="Garamond" w:hAnsi="Garamond" w:cs="Times New Roman"/>
          <w:sz w:val="26"/>
          <w:szCs w:val="26"/>
        </w:rPr>
        <w:t xml:space="preserve">that </w:t>
      </w:r>
      <w:r>
        <w:rPr>
          <w:rFonts w:ascii="Garamond" w:hAnsi="Garamond" w:cs="Times New Roman"/>
          <w:sz w:val="26"/>
          <w:szCs w:val="26"/>
        </w:rPr>
        <w:t xml:space="preserve">smoking in the interwar </w:t>
      </w:r>
      <w:r w:rsidR="005172F5">
        <w:rPr>
          <w:rFonts w:ascii="Garamond" w:hAnsi="Garamond" w:cs="Times New Roman"/>
          <w:sz w:val="26"/>
          <w:szCs w:val="26"/>
        </w:rPr>
        <w:t xml:space="preserve">Danish female </w:t>
      </w:r>
      <w:r>
        <w:rPr>
          <w:rFonts w:ascii="Garamond" w:hAnsi="Garamond" w:cs="Times New Roman"/>
          <w:sz w:val="26"/>
          <w:szCs w:val="26"/>
        </w:rPr>
        <w:t>cohorts</w:t>
      </w:r>
      <w:r w:rsidR="005172F5">
        <w:rPr>
          <w:rFonts w:ascii="Garamond" w:hAnsi="Garamond" w:cs="Times New Roman"/>
          <w:sz w:val="26"/>
          <w:szCs w:val="26"/>
        </w:rPr>
        <w:t xml:space="preserve"> was a major cause of the 1975-1995 stagnation in Danish female life expectancy</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(14)</w:t>
      </w:r>
      <w:r w:rsidR="00CC4EE6">
        <w:rPr>
          <w:rFonts w:ascii="Garamond" w:hAnsi="Garamond" w:cs="Times New Roman"/>
          <w:sz w:val="26"/>
          <w:szCs w:val="26"/>
        </w:rPr>
        <w:fldChar w:fldCharType="end"/>
      </w:r>
      <w:r w:rsidR="005172F5">
        <w:rPr>
          <w:rFonts w:ascii="Garamond" w:hAnsi="Garamond" w:cs="Times New Roman"/>
          <w:sz w:val="26"/>
          <w:szCs w:val="26"/>
        </w:rPr>
        <w:t xml:space="preserve">, </w:t>
      </w:r>
      <w:r>
        <w:rPr>
          <w:rFonts w:ascii="Garamond" w:hAnsi="Garamond" w:cs="Times New Roman"/>
          <w:sz w:val="26"/>
          <w:szCs w:val="26"/>
        </w:rPr>
        <w:t xml:space="preserve">we hypothesize that </w:t>
      </w:r>
      <w:r w:rsidR="005172F5">
        <w:rPr>
          <w:rFonts w:ascii="Garamond" w:hAnsi="Garamond" w:cs="Times New Roman"/>
          <w:sz w:val="26"/>
          <w:szCs w:val="26"/>
        </w:rPr>
        <w:t>4) any 1975-1995 stagnation in lifespan inequality can also be attributed to smoking related deaths in the interwar cohorts.</w:t>
      </w:r>
    </w:p>
    <w:p w14:paraId="1CB1D9D1" w14:textId="4234BC1E" w:rsidR="00F92641" w:rsidRDefault="005172F5"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Hence, we analyze data since 1960 for Denmark, Sweden and Norway to make a </w:t>
      </w:r>
      <w:proofErr w:type="spellStart"/>
      <w:r>
        <w:rPr>
          <w:rFonts w:ascii="Garamond" w:hAnsi="Garamond" w:cs="Times New Roman"/>
          <w:sz w:val="26"/>
          <w:szCs w:val="26"/>
        </w:rPr>
        <w:t>cause</w:t>
      </w:r>
      <w:proofErr w:type="spellEnd"/>
      <w:r>
        <w:rPr>
          <w:rFonts w:ascii="Garamond" w:hAnsi="Garamond" w:cs="Times New Roman"/>
          <w:sz w:val="26"/>
          <w:szCs w:val="26"/>
        </w:rPr>
        <w:t xml:space="preserve">-by-age analysis of changes in life expectancy and lifespan inequality for both sexes. </w:t>
      </w:r>
      <w:r w:rsidR="00FB71BE" w:rsidRPr="00B2566E">
        <w:rPr>
          <w:rFonts w:ascii="Garamond" w:hAnsi="Garamond" w:cs="Times New Roman"/>
          <w:sz w:val="26"/>
          <w:szCs w:val="26"/>
        </w:rPr>
        <w:t xml:space="preserve">In addition, </w:t>
      </w:r>
      <w:r w:rsidR="00747B98">
        <w:rPr>
          <w:rFonts w:ascii="Garamond" w:hAnsi="Garamond" w:cs="Times New Roman"/>
          <w:sz w:val="26"/>
          <w:szCs w:val="26"/>
        </w:rPr>
        <w:t xml:space="preserve">we provide </w:t>
      </w:r>
      <w:r w:rsidR="00AC7E30">
        <w:rPr>
          <w:rFonts w:ascii="Garamond" w:hAnsi="Garamond" w:cs="Times New Roman"/>
          <w:sz w:val="26"/>
          <w:szCs w:val="26"/>
        </w:rPr>
        <w:t>age-</w:t>
      </w:r>
      <w:r w:rsidR="00A8386A">
        <w:rPr>
          <w:rFonts w:ascii="Garamond" w:hAnsi="Garamond" w:cs="Times New Roman"/>
          <w:sz w:val="26"/>
          <w:szCs w:val="26"/>
        </w:rPr>
        <w:t xml:space="preserve"> and </w:t>
      </w:r>
      <w:r w:rsidR="00AC7E30">
        <w:rPr>
          <w:rFonts w:ascii="Garamond" w:hAnsi="Garamond" w:cs="Times New Roman"/>
          <w:sz w:val="26"/>
          <w:szCs w:val="26"/>
        </w:rPr>
        <w:t>cause</w:t>
      </w:r>
      <w:r w:rsidR="00A8386A">
        <w:rPr>
          <w:rFonts w:ascii="Garamond" w:hAnsi="Garamond" w:cs="Times New Roman"/>
          <w:sz w:val="26"/>
          <w:szCs w:val="26"/>
        </w:rPr>
        <w:t>-</w:t>
      </w:r>
      <w:r w:rsidR="00AC7E30">
        <w:rPr>
          <w:rFonts w:ascii="Garamond" w:hAnsi="Garamond" w:cs="Times New Roman"/>
          <w:sz w:val="26"/>
          <w:szCs w:val="26"/>
        </w:rPr>
        <w:t xml:space="preserve">specific needed interventions for </w:t>
      </w:r>
      <w:r w:rsidR="00FB71BE" w:rsidRPr="00B2566E">
        <w:rPr>
          <w:rFonts w:ascii="Garamond" w:hAnsi="Garamond" w:cs="Times New Roman"/>
          <w:sz w:val="26"/>
          <w:szCs w:val="26"/>
        </w:rPr>
        <w:t xml:space="preserve">Denmark to reduce lifespan </w:t>
      </w:r>
      <w:proofErr w:type="gramStart"/>
      <w:r w:rsidR="00FB71BE" w:rsidRPr="00B2566E">
        <w:rPr>
          <w:rFonts w:ascii="Garamond" w:hAnsi="Garamond" w:cs="Times New Roman"/>
          <w:sz w:val="26"/>
          <w:szCs w:val="26"/>
        </w:rPr>
        <w:t>inequality</w:t>
      </w:r>
      <w:r w:rsidR="0022126B">
        <w:rPr>
          <w:rFonts w:ascii="Garamond" w:hAnsi="Garamond" w:cs="Times New Roman"/>
          <w:sz w:val="26"/>
          <w:szCs w:val="26"/>
        </w:rPr>
        <w:t xml:space="preserve">, </w:t>
      </w:r>
      <w:r w:rsidR="00F92641">
        <w:rPr>
          <w:rFonts w:ascii="Garamond" w:hAnsi="Garamond" w:cs="Times New Roman"/>
          <w:sz w:val="26"/>
          <w:szCs w:val="26"/>
        </w:rPr>
        <w:t>and</w:t>
      </w:r>
      <w:proofErr w:type="gramEnd"/>
      <w:r w:rsidR="00F92641">
        <w:rPr>
          <w:rFonts w:ascii="Garamond" w:hAnsi="Garamond" w:cs="Times New Roman"/>
          <w:sz w:val="26"/>
          <w:szCs w:val="26"/>
        </w:rPr>
        <w:t xml:space="preserve">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2B9BA9D3"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from age 0 to 110+ and</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7B017A">
        <w:rPr>
          <w:rFonts w:ascii="Garamond" w:hAnsi="Garamond" w:cs="Times New Roman"/>
          <w:sz w:val="26"/>
          <w:szCs w:val="26"/>
        </w:rPr>
        <w:t xml:space="preserve">The </w:t>
      </w:r>
      <w:r w:rsidR="00981D30" w:rsidRPr="00B2566E">
        <w:rPr>
          <w:rFonts w:ascii="Garamond" w:hAnsi="Garamond" w:cs="Times New Roman"/>
          <w:sz w:val="26"/>
          <w:szCs w:val="26"/>
        </w:rPr>
        <w:t>lifetable measures</w:t>
      </w:r>
      <w:r w:rsidR="007B017A">
        <w:rPr>
          <w:rFonts w:ascii="Garamond" w:hAnsi="Garamond" w:cs="Times New Roman"/>
          <w:sz w:val="26"/>
          <w:szCs w:val="26"/>
        </w:rPr>
        <w:t xml:space="preserve"> included</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w:t>
      </w:r>
      <w:r w:rsidR="007B017A">
        <w:rPr>
          <w:rFonts w:ascii="Garamond" w:hAnsi="Garamond" w:cs="Times New Roman"/>
          <w:sz w:val="26"/>
          <w:szCs w:val="26"/>
        </w:rPr>
        <w:t>age-at-</w:t>
      </w:r>
      <w:r w:rsidR="00981D30" w:rsidRPr="00B2566E">
        <w:rPr>
          <w:rFonts w:ascii="Garamond" w:hAnsi="Garamond" w:cs="Times New Roman"/>
          <w:sz w:val="26"/>
          <w:szCs w:val="26"/>
        </w:rPr>
        <w:t xml:space="preserve">death distribution, survival function 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&lt;EndNote&gt;&lt;Cite&gt;&lt;Author&gt;Organization&lt;/Author&gt;&lt;Year&gt;2017&lt;/Year&gt;&lt;RecNum&gt;112&lt;/RecNum&gt;&lt;DisplayText&gt;(19)&lt;/DisplayText&gt;&lt;record&gt;&lt;rec-number&gt;112&lt;/rec-number&gt;&lt;foreign-keys&gt;&lt;key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DA59A0">
        <w:rPr>
          <w:rFonts w:ascii="Garamond" w:hAnsi="Garamond" w:cs="Times New Roman"/>
          <w:noProof/>
          <w:sz w:val="26"/>
          <w:szCs w:val="26"/>
        </w:rPr>
        <w:t>(19)</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&lt;EndNote&gt;&lt;Cite&gt;&lt;Author&gt;Rizzi&lt;/Author&gt;&lt;Year&gt;2016&lt;/Year&gt;&lt;RecNum&gt;129&lt;/RecNum&gt;&lt;DisplayText&gt;(20)&lt;/DisplayText&gt;&lt;record&gt;&lt;rec-number&gt;129&lt;/rec-number&gt;&lt;foreign-keys&gt;&lt;key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DA59A0">
        <w:rPr>
          <w:rFonts w:ascii="Garamond" w:hAnsi="Garamond" w:cs="Times New Roman"/>
          <w:noProof/>
          <w:sz w:val="26"/>
          <w:szCs w:val="26"/>
        </w:rPr>
        <w:t>(20)</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cause</w:t>
      </w:r>
      <w:r w:rsidR="00600AC4">
        <w:rPr>
          <w:rFonts w:ascii="Garamond" w:hAnsi="Garamond" w:cs="Times New Roman"/>
          <w:sz w:val="26"/>
          <w:szCs w:val="26"/>
        </w:rPr>
        <w:t xml:space="preserve">s </w:t>
      </w:r>
      <w:r w:rsidR="00C53AED">
        <w:rPr>
          <w:rFonts w:ascii="Garamond" w:hAnsi="Garamond" w:cs="Times New Roman"/>
          <w:sz w:val="26"/>
          <w:szCs w:val="26"/>
        </w:rPr>
        <w:t>of</w:t>
      </w:r>
      <w:r w:rsidR="00600AC4">
        <w:rPr>
          <w:rFonts w:ascii="Garamond" w:hAnsi="Garamond" w:cs="Times New Roman"/>
          <w:sz w:val="26"/>
          <w:szCs w:val="26"/>
        </w:rPr>
        <w:t xml:space="preserve"> </w:t>
      </w:r>
      <w:r w:rsidR="00C53AED">
        <w:rPr>
          <w:rFonts w:ascii="Garamond" w:hAnsi="Garamond" w:cs="Times New Roman"/>
          <w:sz w:val="26"/>
          <w:szCs w:val="26"/>
        </w:rPr>
        <w:t xml:space="preserve">death </w:t>
      </w:r>
      <w:r w:rsidR="00600AC4">
        <w:rPr>
          <w:rFonts w:ascii="Garamond" w:hAnsi="Garamond" w:cs="Times New Roman"/>
          <w:sz w:val="26"/>
          <w:szCs w:val="26"/>
        </w:rPr>
        <w:t xml:space="preserve">were </w:t>
      </w:r>
      <w:r w:rsidR="00C53AED">
        <w:rPr>
          <w:rFonts w:ascii="Garamond" w:hAnsi="Garamond" w:cs="Times New Roman"/>
          <w:sz w:val="26"/>
          <w:szCs w:val="26"/>
        </w:rPr>
        <w:t xml:space="preserve">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600AC4">
        <w:rPr>
          <w:rFonts w:ascii="Garamond" w:hAnsi="Garamond" w:cs="Times New Roman"/>
          <w:sz w:val="26"/>
          <w:szCs w:val="26"/>
        </w:rPr>
        <w:t xml:space="preserve"> </w:t>
      </w:r>
      <w:r w:rsidR="003D4697" w:rsidRPr="00B2566E">
        <w:rPr>
          <w:rFonts w:ascii="Garamond" w:hAnsi="Garamond" w:cs="Times New Roman"/>
          <w:sz w:val="26"/>
          <w:szCs w:val="26"/>
        </w:rPr>
        <w:t>year</w:t>
      </w:r>
      <w:r w:rsidR="00600AC4">
        <w:rPr>
          <w:rFonts w:ascii="Garamond" w:hAnsi="Garamond" w:cs="Times New Roman"/>
          <w:sz w:val="26"/>
          <w:szCs w:val="26"/>
        </w:rPr>
        <w:t>s of</w:t>
      </w:r>
      <w:r w:rsidR="003D4697" w:rsidRPr="00B2566E">
        <w:rPr>
          <w:rFonts w:ascii="Garamond" w:hAnsi="Garamond" w:cs="Times New Roman"/>
          <w:sz w:val="26"/>
          <w:szCs w:val="26"/>
        </w:rPr>
        <w:t xml:space="preserve"> age using efficient estimation of smooth distributions</w:t>
      </w:r>
      <w:r w:rsidR="0008086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&lt;EndNote&gt;&lt;Cite&gt;&lt;Author&gt;Rizzi&lt;/Author&gt;&lt;Year&gt;2015&lt;/Year&gt;&lt;RecNum&gt;115&lt;/RecNum&gt;&lt;DisplayText&gt;(21)&lt;/DisplayText&gt;&lt;record&gt;&lt;rec-number&gt;115&lt;/rec-number&gt;&lt;foreign-keys&gt;&lt;key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DA59A0">
        <w:rPr>
          <w:rFonts w:ascii="Garamond" w:hAnsi="Garamond" w:cs="Times New Roman"/>
          <w:noProof/>
          <w:sz w:val="26"/>
          <w:szCs w:val="26"/>
        </w:rPr>
        <w:t>(21)</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5D907238"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&lt;EndNote&gt;&lt;Cite&gt;&lt;Author&gt;Organization&lt;/Author&gt;&lt;Year&gt;2004&lt;/Year&gt;&lt;RecNum&gt;134&lt;/RecNum&gt;&lt;DisplayText&gt;(22)&lt;/DisplayText&gt;&lt;record&gt;&lt;rec-number&gt;134&lt;/rec-number&gt;&lt;foreign-keys&gt;&lt;key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(22)</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w:t>
      </w:r>
      <w:r w:rsidR="00893C2F">
        <w:rPr>
          <w:rFonts w:ascii="Garamond" w:hAnsi="Garamond" w:cs="Times New Roman"/>
          <w:sz w:val="26"/>
          <w:szCs w:val="26"/>
        </w:rPr>
        <w:t>ed</w:t>
      </w:r>
      <w:r w:rsidR="008537C1" w:rsidRPr="00B2566E">
        <w:rPr>
          <w:rFonts w:ascii="Garamond" w:hAnsi="Garamond" w:cs="Times New Roman"/>
          <w:sz w:val="26"/>
          <w:szCs w:val="26"/>
        </w:rPr>
        <w:t xml:space="preserve"> at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893C2F">
        <w:rPr>
          <w:rFonts w:ascii="Garamond" w:hAnsi="Garamond" w:cs="Times New Roman"/>
          <w:sz w:val="26"/>
          <w:szCs w:val="26"/>
        </w:rPr>
        <w:t>W</w:t>
      </w:r>
      <w:r w:rsidR="007B017A">
        <w:rPr>
          <w:rFonts w:ascii="Garamond" w:hAnsi="Garamond" w:cs="Times New Roman"/>
          <w:sz w:val="26"/>
          <w:szCs w:val="26"/>
        </w:rPr>
        <w:t xml:space="preserve">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w:t>
      </w:r>
      <w:r w:rsidR="00893C2F">
        <w:rPr>
          <w:rFonts w:ascii="Garamond" w:hAnsi="Garamond" w:cs="Times New Roman"/>
          <w:sz w:val="26"/>
          <w:szCs w:val="26"/>
        </w:rPr>
        <w:t>men (and still remains high</w:t>
      </w:r>
      <w:ins w:id="22" w:author="Rune Lindahl-Jacobsen" w:date="2018-01-30T13:15:00Z">
        <w:r w:rsidR="007137D6">
          <w:rPr>
            <w:rFonts w:ascii="Garamond" w:hAnsi="Garamond" w:cs="Times New Roman"/>
            <w:sz w:val="26"/>
            <w:szCs w:val="26"/>
          </w:rPr>
          <w:t>er</w:t>
        </w:r>
      </w:ins>
      <w:r w:rsidR="0022126B">
        <w:rPr>
          <w:rFonts w:ascii="Garamond" w:hAnsi="Garamond" w:cs="Times New Roman"/>
          <w:sz w:val="26"/>
          <w:szCs w:val="26"/>
        </w:rPr>
        <w:t>)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&lt;EndNote&gt;&lt;Cite&gt;&lt;Author&gt;Hashim&lt;/Author&gt;&lt;Year&gt;2016&lt;/Year&gt;&lt;RecNum&gt;133&lt;/RecNum&gt;&lt;DisplayText&gt;(14, 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E2670C">
        <w:rPr>
          <w:rFonts w:ascii="Garamond" w:hAnsi="Garamond" w:cs="Times New Roman"/>
          <w:noProof/>
          <w:sz w:val="26"/>
          <w:szCs w:val="26"/>
        </w:rPr>
        <w:t>(14, 23)</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w:t>
      </w:r>
      <w:commentRangeStart w:id="23"/>
      <w:r w:rsidR="0022126B">
        <w:rPr>
          <w:rFonts w:ascii="Garamond" w:hAnsi="Garamond" w:cs="Times New Roman"/>
          <w:sz w:val="26"/>
          <w:szCs w:val="26"/>
        </w:rPr>
        <w:t xml:space="preserve">cardiovascular revolution </w:t>
      </w:r>
      <w:commentRangeEnd w:id="23"/>
      <w:r w:rsidR="007137D6">
        <w:rPr>
          <w:rStyle w:val="Kommentarhenvisning"/>
        </w:rPr>
        <w:commentReference w:id="23"/>
      </w:r>
      <w:r w:rsidR="0022126B">
        <w:rPr>
          <w:rFonts w:ascii="Garamond" w:hAnsi="Garamond" w:cs="Times New Roman"/>
          <w:sz w:val="26"/>
          <w:szCs w:val="26"/>
        </w:rPr>
        <w:t xml:space="preserve">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&lt;EndNote&gt;&lt;Cite&gt;&lt;Author&gt;Smallman-Raynor&lt;/Author&gt;&lt;Year&gt;1999&lt;/Year&gt;&lt;RecNum&gt;148&lt;/RecNum&gt;&lt;DisplayText&gt;(24)&lt;/DisplayText&gt;&lt;record&gt;&lt;rec-number&gt;148&lt;/rec-number&gt;&lt;foreign-keys&gt;&lt;key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(24)</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&lt;EndNote&gt;&lt;Cite&gt;&lt;Author&gt;Organization&lt;/Author&gt;&lt;Year&gt;2000&lt;/Year&gt;&lt;RecNum&gt;149&lt;/RecNum&gt;&lt;DisplayText&gt;(25)&lt;/DisplayText&gt;&lt;record&gt;&lt;rec-number&gt;149&lt;/rec-number&gt;&lt;foreign-keys&gt;&lt;key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w:t>
      </w:r>
      <w:commentRangeStart w:id="24"/>
      <w:r w:rsidR="00320ADC">
        <w:rPr>
          <w:rFonts w:ascii="Garamond" w:hAnsi="Garamond" w:cs="Times New Roman"/>
          <w:sz w:val="26"/>
          <w:szCs w:val="26"/>
        </w:rPr>
        <w:t>Causes of death above age 85 were not decomposed, because of low</w:t>
      </w:r>
      <w:r w:rsidR="00A105B3">
        <w:rPr>
          <w:rFonts w:ascii="Garamond" w:hAnsi="Garamond" w:cs="Times New Roman"/>
          <w:sz w:val="26"/>
          <w:szCs w:val="26"/>
        </w:rPr>
        <w:t>er</w:t>
      </w:r>
      <w:r w:rsidR="00320ADC">
        <w:rPr>
          <w:rFonts w:ascii="Garamond" w:hAnsi="Garamond" w:cs="Times New Roman"/>
          <w:sz w:val="26"/>
          <w:szCs w:val="26"/>
        </w:rPr>
        <w:t xml:space="preserve"> reliability</w:t>
      </w:r>
      <w:r w:rsidR="00A105B3">
        <w:rPr>
          <w:rFonts w:ascii="Garamond" w:hAnsi="Garamond" w:cs="Times New Roman"/>
          <w:sz w:val="26"/>
          <w:szCs w:val="26"/>
        </w:rPr>
        <w:t xml:space="preserve"> in the presence of multi-morbidities</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&lt;EndNote&gt;&lt;Cite&gt;&lt;Author&gt;Rosenberg&lt;/Author&gt;&lt;Year&gt;1999&lt;/Year&gt;&lt;RecNum&gt;135&lt;/RecNum&gt;&lt;DisplayText&gt;(26)&lt;/DisplayText&gt;&lt;record&gt;&lt;rec-number&gt;135&lt;/rec-number&gt;&lt;foreign-keys&gt;&lt;key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3428AD">
        <w:rPr>
          <w:rFonts w:ascii="Garamond" w:hAnsi="Garamond" w:cs="Times New Roman"/>
          <w:noProof/>
          <w:sz w:val="26"/>
          <w:szCs w:val="26"/>
        </w:rPr>
        <w:t>(26)</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w:t>
      </w:r>
      <w:commentRangeEnd w:id="24"/>
      <w:r w:rsidR="00B477C8">
        <w:rPr>
          <w:rStyle w:val="Kommentarhenvisning"/>
        </w:rPr>
        <w:commentReference w:id="24"/>
      </w:r>
      <w:r w:rsidR="00C0305A" w:rsidRPr="00B2566E">
        <w:rPr>
          <w:rFonts w:ascii="Garamond" w:hAnsi="Garamond" w:cs="Times New Roman"/>
          <w:sz w:val="26"/>
          <w:szCs w:val="26"/>
        </w:rPr>
        <w:t xml:space="preserve">Our </w:t>
      </w:r>
      <w:r w:rsidR="00A105B3">
        <w:rPr>
          <w:rFonts w:ascii="Garamond" w:hAnsi="Garamond" w:cs="Times New Roman"/>
          <w:sz w:val="26"/>
          <w:szCs w:val="26"/>
        </w:rPr>
        <w:t>groupings over the various ICD revisions</w:t>
      </w:r>
      <w:r w:rsidR="00A105B3" w:rsidRPr="00B2566E">
        <w:rPr>
          <w:rFonts w:ascii="Garamond" w:hAnsi="Garamond" w:cs="Times New Roman"/>
          <w:sz w:val="26"/>
          <w:szCs w:val="26"/>
        </w:rPr>
        <w:t xml:space="preserve"> w</w:t>
      </w:r>
      <w:r w:rsidR="00A105B3">
        <w:rPr>
          <w:rFonts w:ascii="Garamond" w:hAnsi="Garamond" w:cs="Times New Roman"/>
          <w:sz w:val="26"/>
          <w:szCs w:val="26"/>
        </w:rPr>
        <w:t>ere</w:t>
      </w:r>
      <w:r w:rsidR="00A105B3" w:rsidRPr="00B2566E">
        <w:rPr>
          <w:rFonts w:ascii="Garamond" w:hAnsi="Garamond" w:cs="Times New Roman"/>
          <w:sz w:val="26"/>
          <w:szCs w:val="26"/>
        </w:rPr>
        <w:t xml:space="preserve"> </w:t>
      </w:r>
      <w:r w:rsidR="00C0305A" w:rsidRPr="00B2566E">
        <w:rPr>
          <w:rFonts w:ascii="Garamond" w:hAnsi="Garamond" w:cs="Times New Roman"/>
          <w:sz w:val="26"/>
          <w:szCs w:val="26"/>
        </w:rPr>
        <w:t xml:space="preserve">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w:t>
      </w:r>
      <w:r w:rsidR="00A105B3">
        <w:rPr>
          <w:rFonts w:ascii="Garamond" w:hAnsi="Garamond" w:cs="Times New Roman"/>
          <w:sz w:val="26"/>
          <w:szCs w:val="26"/>
        </w:rPr>
        <w:t xml:space="preserve">practices </w:t>
      </w:r>
      <w:r w:rsidR="00320ADC">
        <w:rPr>
          <w:rFonts w:ascii="Garamond" w:hAnsi="Garamond" w:cs="Times New Roman"/>
          <w:sz w:val="26"/>
          <w:szCs w:val="26"/>
        </w:rPr>
        <w:t>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&lt;EndNote&gt;&lt;Cite&gt;&lt;Author&gt;Janssen&lt;/Author&gt;&lt;Year&gt;2004&lt;/Year&gt;&lt;RecNum&gt;116&lt;/RecNum&gt;&lt;DisplayText&gt;(27)&lt;/DisplayText&gt;&lt;record&gt;&lt;rec-number&gt;116&lt;/rec-number&gt;&lt;foreign-keys&gt;&lt;key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3428AD">
        <w:rPr>
          <w:rFonts w:ascii="Garamond" w:hAnsi="Garamond" w:cs="Times New Roman"/>
          <w:noProof/>
          <w:sz w:val="26"/>
          <w:szCs w:val="26"/>
        </w:rPr>
        <w:t>(27)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r w:rsidR="00893C2F">
        <w:rPr>
          <w:rFonts w:ascii="Garamond" w:hAnsi="Garamond" w:cs="Times New Roman"/>
          <w:sz w:val="26"/>
          <w:szCs w:val="26"/>
        </w:rPr>
        <w:t>We also checked for discontinuities in death counts for each of the seven causes of death at those years were ICD versions were changed.</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12A7FF04"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&lt;EndNote&gt;&lt;Cite&gt;&lt;Author&gt;van Raalte&lt;/Author&gt;&lt;Year&gt;2013&lt;/Year&gt;&lt;RecNum&gt;9&lt;/RecNum&gt;&lt;DisplayText&gt;(28)&lt;/DisplayText&gt;&lt;record&gt;&lt;rec-number&gt;9&lt;/rec-number&gt;&lt;foreign-keys&gt;&lt;key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3428AD">
        <w:rPr>
          <w:rFonts w:ascii="Garamond" w:hAnsi="Garamond" w:cs="Times New Roman"/>
          <w:noProof/>
          <w:sz w:val="26"/>
          <w:szCs w:val="26"/>
        </w:rPr>
        <w:t>(28)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1 </w:t>
      </w:r>
      <w:r w:rsidR="00B1317F" w:rsidRPr="00B2566E">
        <w:rPr>
          <w:rFonts w:ascii="Garamond" w:eastAsiaTheme="minorEastAsia" w:hAnsi="Garamond"/>
          <w:sz w:val="26"/>
          <w:szCs w:val="26"/>
        </w:rPr>
        <w:lastRenderedPageBreak/>
        <w:t>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3428AD">
        <w:rPr>
          <w:rFonts w:ascii="Garamond" w:eastAsiaTheme="minorEastAsia" w:hAnsi="Garamond"/>
          <w:sz w:val="26"/>
          <w:szCs w:val="26"/>
        </w:rPr>
        <w:instrText xml:space="preserve"> ADDIN EN.CITE &lt;EndNote&gt;&lt;Cite&gt;&lt;Author&gt;Wrycza&lt;/Author&gt;&lt;Year&gt;2015&lt;/Year&gt;&lt;RecNum&gt;1&lt;/RecNum&gt;&lt;DisplayText&gt;(29)&lt;/DisplayText&gt;&lt;record&gt;&lt;rec-number&gt;1&lt;/rec-number&gt;&lt;foreign-keys&gt;&lt;key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 </w:instrText>
      </w:r>
      <w:r w:rsidR="003428AD">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EN.CITE.DATA </w:instrText>
      </w:r>
      <w:r w:rsidR="003428AD">
        <w:rPr>
          <w:rFonts w:ascii="Garamond" w:eastAsiaTheme="minorEastAsia" w:hAnsi="Garamond"/>
          <w:sz w:val="26"/>
          <w:szCs w:val="26"/>
        </w:rPr>
      </w:r>
      <w:r w:rsidR="003428AD">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(28, 30, 31)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42414DB2" w:rsidR="00351373" w:rsidRPr="00B2566E" w:rsidRDefault="00260829"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C</w:t>
      </w:r>
      <w:r w:rsidR="0042548B">
        <w:rPr>
          <w:rFonts w:ascii="Garamond" w:hAnsi="Garamond" w:cs="Times New Roman"/>
          <w:iCs/>
          <w:sz w:val="26"/>
          <w:szCs w:val="26"/>
        </w:rPr>
        <w:t>ause</w:t>
      </w:r>
      <w:r>
        <w:rPr>
          <w:rFonts w:ascii="Garamond" w:hAnsi="Garamond" w:cs="Times New Roman"/>
          <w:iCs/>
          <w:sz w:val="26"/>
          <w:szCs w:val="26"/>
        </w:rPr>
        <w:t>-by-age</w:t>
      </w:r>
      <w:r w:rsidR="0042548B">
        <w:rPr>
          <w:rFonts w:ascii="Garamond" w:hAnsi="Garamond" w:cs="Times New Roman"/>
          <w:iCs/>
          <w:sz w:val="26"/>
          <w:szCs w:val="26"/>
        </w:rPr>
        <w:t xml:space="preserv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sidR="003428AD">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3428AD">
        <w:rPr>
          <w:rFonts w:ascii="Garamond" w:hAnsi="Garamond" w:cs="Times New Roman"/>
          <w:iCs/>
          <w:sz w:val="26"/>
          <w:szCs w:val="26"/>
        </w:rPr>
        <w:instrText xml:space="preserve"> ADDIN EN.CITE &lt;EndNote&gt;&lt;Cite&gt;&lt;Author&gt;Horiuchi&lt;/Author&gt;&lt;Year&gt;2008&lt;/Year&gt;&lt;RecNum&gt;29&lt;/RecNum&gt;&lt;DisplayText&gt;(32)&lt;/DisplayText&gt;&lt;record&gt;&lt;rec-number&gt;29&lt;/rec-number&gt;&lt;foreign-keys&gt;&lt;key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3428AD">
        <w:rPr>
          <w:rFonts w:ascii="Garamond" w:hAnsi="Garamond" w:cs="Times New Roman"/>
          <w:iCs/>
          <w:noProof/>
          <w:sz w:val="26"/>
          <w:szCs w:val="26"/>
        </w:rPr>
        <w:t>(32)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dnotehenvisning"/>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Pr>
          <w:rFonts w:ascii="Garamond" w:hAnsi="Garamond" w:cs="Times New Roman"/>
          <w:sz w:val="26"/>
          <w:szCs w:val="26"/>
        </w:rPr>
        <w:t>cause-by-age</w:t>
      </w:r>
      <w:r w:rsidR="00EB6B82" w:rsidRPr="00B2566E">
        <w:rPr>
          <w:rFonts w:ascii="Garamond" w:hAnsi="Garamond" w:cs="Times New Roman"/>
          <w:sz w:val="26"/>
          <w:szCs w:val="26"/>
        </w:rPr>
        <w:t xml:space="preserv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3428AD">
        <w:rPr>
          <w:rFonts w:ascii="Garamond" w:hAnsi="Garamond" w:cs="Times New Roman"/>
          <w:sz w:val="26"/>
          <w:szCs w:val="26"/>
        </w:rPr>
        <w:t xml:space="preserve"> for </w:t>
      </w:r>
      <w:r>
        <w:rPr>
          <w:rFonts w:ascii="Garamond" w:hAnsi="Garamond" w:cs="Times New Roman"/>
          <w:sz w:val="26"/>
          <w:szCs w:val="26"/>
        </w:rPr>
        <w:t>females and males.</w:t>
      </w:r>
    </w:p>
    <w:p w14:paraId="61E715EE" w14:textId="0D576B76" w:rsidR="00C00721" w:rsidRPr="00B2566E" w:rsidRDefault="003F6690" w:rsidP="00861A87">
      <w:pPr>
        <w:pStyle w:val="Undertitel"/>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35774768"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 xml:space="preserve">The </w:t>
      </w:r>
      <w:r w:rsidR="00B17987">
        <w:rPr>
          <w:rFonts w:ascii="Garamond" w:hAnsi="Garamond" w:cs="Times New Roman"/>
          <w:sz w:val="26"/>
          <w:szCs w:val="26"/>
        </w:rPr>
        <w:t xml:space="preserve">1975-1995 </w:t>
      </w:r>
      <w:r w:rsidRPr="00B2566E">
        <w:rPr>
          <w:rFonts w:ascii="Garamond" w:hAnsi="Garamond" w:cs="Times New Roman"/>
          <w:sz w:val="26"/>
          <w:szCs w:val="26"/>
        </w:rPr>
        <w:t>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w:t>
      </w:r>
      <w:r w:rsidR="00B17987">
        <w:rPr>
          <w:rFonts w:ascii="Garamond" w:hAnsi="Garamond" w:cs="Times New Roman"/>
          <w:sz w:val="26"/>
          <w:szCs w:val="26"/>
        </w:rPr>
        <w:t xml:space="preserve">period of </w:t>
      </w:r>
      <w:r w:rsidRPr="00B2566E">
        <w:rPr>
          <w:rFonts w:ascii="Garamond" w:hAnsi="Garamond" w:cs="Times New Roman"/>
          <w:sz w:val="26"/>
          <w:szCs w:val="26"/>
        </w:rPr>
        <w:t>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905C39" w:rsidRPr="00B2566E">
        <w:rPr>
          <w:rFonts w:ascii="Garamond" w:hAnsi="Garamond" w:cs="Times New Roman"/>
          <w:sz w:val="26"/>
          <w:szCs w:val="26"/>
        </w:rPr>
        <w:t xml:space="preserve">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4BE1EC3"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reduction</w:t>
      </w:r>
      <w:r w:rsidR="0048055B">
        <w:rPr>
          <w:rFonts w:ascii="Garamond" w:hAnsi="Garamond" w:cs="Times New Roman"/>
          <w:sz w:val="26"/>
          <w:szCs w:val="26"/>
        </w:rPr>
        <w:t>s</w:t>
      </w:r>
      <w:r w:rsidRPr="00B2566E">
        <w:rPr>
          <w:rFonts w:ascii="Garamond" w:hAnsi="Garamond" w:cs="Times New Roman"/>
          <w:sz w:val="26"/>
          <w:szCs w:val="26"/>
        </w:rPr>
        <w:t xml:space="preserve">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6D7D79">
        <w:rPr>
          <w:rFonts w:ascii="Garamond" w:hAnsi="Garamond" w:cs="Times New Roman"/>
          <w:sz w:val="26"/>
          <w:szCs w:val="26"/>
        </w:rPr>
        <w:t>, resulting in a small</w:t>
      </w:r>
      <w:r w:rsidR="006D52D9">
        <w:rPr>
          <w:rFonts w:ascii="Garamond" w:hAnsi="Garamond" w:cs="Times New Roman"/>
          <w:sz w:val="26"/>
          <w:szCs w:val="26"/>
        </w:rPr>
        <w:t xml:space="preserve"> increase in life </w:t>
      </w:r>
      <w:r w:rsidR="006D52D9">
        <w:rPr>
          <w:rFonts w:ascii="Garamond" w:hAnsi="Garamond" w:cs="Times New Roman"/>
          <w:sz w:val="26"/>
          <w:szCs w:val="26"/>
        </w:rPr>
        <w:lastRenderedPageBreak/>
        <w:t xml:space="preserve">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051B106F"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w:t>
      </w:r>
      <w:r w:rsidR="0048055B">
        <w:rPr>
          <w:rFonts w:ascii="Garamond" w:hAnsi="Garamond" w:cs="Times New Roman"/>
          <w:sz w:val="26"/>
          <w:szCs w:val="26"/>
        </w:rPr>
        <w:t>-</w:t>
      </w:r>
      <w:r w:rsidR="007411DA">
        <w:rPr>
          <w:rFonts w:ascii="Garamond" w:hAnsi="Garamond" w:cs="Times New Roman"/>
          <w:sz w:val="26"/>
          <w:szCs w:val="26"/>
        </w:rPr>
        <w:t>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0C643A">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 xml:space="preserve">Supplementary Figure 1 </w:t>
      </w:r>
      <w:r w:rsidR="006D52D9">
        <w:rPr>
          <w:rFonts w:ascii="Garamond" w:hAnsi="Garamond" w:cs="Times New Roman"/>
          <w:sz w:val="26"/>
          <w:szCs w:val="26"/>
        </w:rPr>
        <w:t xml:space="preserve">and </w:t>
      </w:r>
      <w:hyperlink r:id="rId11" w:history="1">
        <w:r w:rsidR="00AE13B3" w:rsidRPr="00AB1307">
          <w:rPr>
            <w:rStyle w:val="Hyperlink"/>
            <w:rFonts w:ascii="Garamond" w:hAnsi="Garamond" w:cs="Times New Roman"/>
            <w:sz w:val="26"/>
            <w:szCs w:val="26"/>
          </w:rPr>
          <w:t>online</w:t>
        </w:r>
      </w:hyperlink>
      <w:r w:rsidR="003909D5">
        <w:rPr>
          <w:rStyle w:val="Hyperlink"/>
          <w:rFonts w:ascii="Garamond" w:hAnsi="Garamond" w:cs="Times New Roman"/>
          <w:sz w:val="26"/>
          <w:szCs w:val="26"/>
        </w:rPr>
        <w:t xml:space="preserve"> app</w:t>
      </w:r>
      <w:r w:rsidR="00AB1307">
        <w:rPr>
          <w:rFonts w:ascii="Garamond" w:hAnsi="Garamond" w:cs="Times New Roman"/>
          <w:sz w:val="26"/>
          <w:szCs w:val="26"/>
        </w:rPr>
        <w:t>)</w:t>
      </w:r>
      <w:r w:rsidR="00AE13B3" w:rsidRPr="00B2566E">
        <w:rPr>
          <w:rFonts w:ascii="Garamond" w:hAnsi="Garamond" w:cs="Times New Roman"/>
          <w:sz w:val="26"/>
          <w:szCs w:val="26"/>
        </w:rPr>
        <w:t>.</w:t>
      </w:r>
      <w:r w:rsidR="007E664C">
        <w:rPr>
          <w:rFonts w:ascii="Garamond" w:hAnsi="Garamond" w:cs="Times New Roman"/>
          <w:sz w:val="26"/>
          <w:szCs w:val="26"/>
        </w:rPr>
        <w:t xml:space="preserve"> The impact of mortality change on lifespan inequality is more complicated: at younger ages mortality reduction results in deaths being compressed into a narrower age range, reducing lifespan inequalities. At older ages mortality reduction stretches out the right tail of the age-at-death distribution, increasing lifespan inequality. Overall, i</w:t>
      </w:r>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because</w:t>
      </w:r>
      <w:r w:rsidR="000C643A">
        <w:rPr>
          <w:rFonts w:ascii="Garamond" w:hAnsi="Garamond" w:cs="Times New Roman"/>
          <w:sz w:val="26"/>
          <w:szCs w:val="26"/>
        </w:rPr>
        <w:t xml:space="preserve"> there was little compression of mortality for most causes. While for most ages changes in mortality due to smoking related cancer and non-infectious respiratory diseases had a zero or negative effect on lifespan inequality, there was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w:t>
      </w:r>
      <w:r w:rsidR="000C643A">
        <w:rPr>
          <w:rFonts w:ascii="Garamond" w:hAnsi="Garamond" w:cs="Times New Roman"/>
          <w:sz w:val="26"/>
          <w:szCs w:val="26"/>
        </w:rPr>
        <w:t xml:space="preserve"> </w:t>
      </w:r>
      <w:r w:rsidR="00BB4DF3" w:rsidRPr="00B2566E">
        <w:rPr>
          <w:rFonts w:ascii="Garamond" w:hAnsi="Garamond" w:cs="Times New Roman"/>
          <w:sz w:val="26"/>
          <w:szCs w:val="26"/>
        </w:rPr>
        <w:t>smoking related cancer</w:t>
      </w:r>
      <w:r w:rsidR="000C643A">
        <w:rPr>
          <w:rFonts w:ascii="Garamond" w:hAnsi="Garamond" w:cs="Times New Roman"/>
          <w:sz w:val="26"/>
          <w:szCs w:val="26"/>
        </w:rPr>
        <w:t xml:space="preserve"> mortality</w:t>
      </w:r>
      <w:r w:rsidR="00BB4DF3" w:rsidRPr="00B2566E">
        <w:rPr>
          <w:rFonts w:ascii="Garamond" w:hAnsi="Garamond" w:cs="Times New Roman"/>
          <w:sz w:val="26"/>
          <w:szCs w:val="26"/>
        </w:rPr>
        <w:t xml:space="preserve"> and non</w:t>
      </w:r>
      <w:r w:rsidR="000C643A">
        <w:rPr>
          <w:rFonts w:ascii="Garamond" w:hAnsi="Garamond" w:cs="Times New Roman"/>
          <w:sz w:val="26"/>
          <w:szCs w:val="26"/>
        </w:rPr>
        <w:t>-infectious respiratory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3FADB3CE"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w:t>
      </w:r>
      <w:r w:rsidR="000C643A">
        <w:rPr>
          <w:rFonts w:ascii="Garamond" w:hAnsi="Garamond" w:cs="Times New Roman"/>
          <w:sz w:val="26"/>
          <w:szCs w:val="26"/>
        </w:rPr>
        <w:t>al</w:t>
      </w:r>
      <w:r w:rsidR="00D56583" w:rsidRPr="00B2566E">
        <w:rPr>
          <w:rFonts w:ascii="Garamond" w:hAnsi="Garamond" w:cs="Times New Roman"/>
          <w:sz w:val="26"/>
          <w:szCs w:val="26"/>
        </w:rPr>
        <w:t xml:space="preserve">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w:t>
      </w:r>
      <w:r w:rsidR="000C643A">
        <w:rPr>
          <w:rFonts w:ascii="Garamond" w:hAnsi="Garamond" w:cs="Times New Roman"/>
          <w:sz w:val="26"/>
          <w:szCs w:val="26"/>
        </w:rPr>
        <w:t xml:space="preserve"> lifespan</w:t>
      </w:r>
      <w:r w:rsidR="00D56583" w:rsidRPr="00B2566E">
        <w:rPr>
          <w:rFonts w:ascii="Garamond" w:hAnsi="Garamond" w:cs="Times New Roman"/>
          <w:sz w:val="26"/>
          <w:szCs w:val="26"/>
        </w:rPr>
        <w:t xml:space="preserve"> </w:t>
      </w:r>
      <w:r w:rsidR="000C643A">
        <w:rPr>
          <w:rFonts w:ascii="Garamond" w:hAnsi="Garamond" w:cs="Times New Roman"/>
          <w:sz w:val="26"/>
          <w:szCs w:val="26"/>
        </w:rPr>
        <w:t>inequality</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 xml:space="preserve">causes up to </w:t>
      </w:r>
      <w:r w:rsidR="007E664C">
        <w:rPr>
          <w:rFonts w:ascii="Garamond" w:hAnsi="Garamond" w:cs="Times New Roman"/>
          <w:sz w:val="26"/>
          <w:szCs w:val="26"/>
        </w:rPr>
        <w:t xml:space="preserve">around the </w:t>
      </w:r>
      <w:r w:rsidR="00D56583" w:rsidRPr="00B2566E">
        <w:rPr>
          <w:rFonts w:ascii="Garamond" w:hAnsi="Garamond" w:cs="Times New Roman"/>
          <w:sz w:val="26"/>
          <w:szCs w:val="26"/>
        </w:rPr>
        <w:t>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1BACD94E" w14:textId="77777777" w:rsidR="000C643A" w:rsidRDefault="000C643A" w:rsidP="00861A87">
      <w:pPr>
        <w:spacing w:line="360" w:lineRule="auto"/>
        <w:jc w:val="both"/>
        <w:rPr>
          <w:rFonts w:ascii="Garamond" w:hAnsi="Garamond" w:cs="Times New Roman"/>
          <w:b/>
          <w:i/>
          <w:sz w:val="26"/>
          <w:szCs w:val="26"/>
        </w:rPr>
      </w:pPr>
    </w:p>
    <w:p w14:paraId="6CFF05E6" w14:textId="77777777" w:rsidR="000C643A" w:rsidRDefault="000C643A" w:rsidP="00861A87">
      <w:pPr>
        <w:spacing w:line="360" w:lineRule="auto"/>
        <w:jc w:val="both"/>
        <w:rPr>
          <w:rFonts w:ascii="Garamond" w:hAnsi="Garamond" w:cs="Times New Roman"/>
          <w:b/>
          <w:i/>
          <w:sz w:val="26"/>
          <w:szCs w:val="26"/>
        </w:rPr>
      </w:pPr>
    </w:p>
    <w:p w14:paraId="7C9A147E" w14:textId="77777777" w:rsidR="000C643A" w:rsidRDefault="000C643A" w:rsidP="00861A87">
      <w:pPr>
        <w:spacing w:line="360" w:lineRule="auto"/>
        <w:jc w:val="both"/>
        <w:rPr>
          <w:rFonts w:ascii="Garamond" w:hAnsi="Garamond" w:cs="Times New Roman"/>
          <w:b/>
          <w:i/>
          <w:sz w:val="26"/>
          <w:szCs w:val="26"/>
        </w:rPr>
      </w:pPr>
    </w:p>
    <w:p w14:paraId="756D8D93" w14:textId="1D12FC13"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lastRenderedPageBreak/>
        <w:t>Decomposition of current d</w:t>
      </w:r>
      <w:r w:rsidR="00AB1307">
        <w:rPr>
          <w:rFonts w:ascii="Garamond" w:hAnsi="Garamond" w:cs="Times New Roman"/>
          <w:b/>
          <w:i/>
          <w:sz w:val="26"/>
          <w:szCs w:val="26"/>
        </w:rPr>
        <w:t xml:space="preserve">ifferences in life expectancy and lifespan inequality </w:t>
      </w:r>
      <w:r w:rsidR="005D6D1A">
        <w:rPr>
          <w:rFonts w:ascii="Garamond" w:hAnsi="Garamond" w:cs="Times New Roman"/>
          <w:b/>
          <w:i/>
          <w:sz w:val="26"/>
          <w:szCs w:val="26"/>
        </w:rPr>
        <w:t>between Denmark and</w:t>
      </w:r>
      <w:r w:rsidRPr="00B2566E">
        <w:rPr>
          <w:rFonts w:ascii="Garamond" w:hAnsi="Garamond" w:cs="Times New Roman"/>
          <w:b/>
          <w:i/>
          <w:sz w:val="26"/>
          <w:szCs w:val="26"/>
        </w:rPr>
        <w:t xml:space="preserve">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dnotehenvisning"/>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commentRangeStart w:id="25"/>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64084A">
        <w:rPr>
          <w:rFonts w:ascii="Garamond" w:hAnsi="Garamond" w:cs="Times New Roman"/>
          <w:i/>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commentRangeEnd w:id="25"/>
      <w:r w:rsidR="00F45EC4">
        <w:rPr>
          <w:rStyle w:val="Kommentarhenvisning"/>
        </w:rPr>
        <w:commentReference w:id="25"/>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5750A701" w14:textId="124C1C2C" w:rsidR="00B77D3F"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 and 2</w:t>
      </w:r>
      <w:r w:rsidR="00E62AE0">
        <w:rPr>
          <w:rFonts w:ascii="Garamond" w:hAnsi="Garamond" w:cs="Times New Roman"/>
          <w:sz w:val="26"/>
          <w:szCs w:val="26"/>
        </w:rPr>
        <w:t>2</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w:t>
      </w:r>
      <w:commentRangeStart w:id="26"/>
      <w:commentRangeStart w:id="27"/>
      <w:r w:rsidR="00194EBF">
        <w:rPr>
          <w:rFonts w:ascii="Garamond" w:hAnsi="Garamond" w:cs="Times New Roman"/>
          <w:sz w:val="26"/>
          <w:szCs w:val="26"/>
        </w:rPr>
        <w:t>(Table 1)</w:t>
      </w:r>
      <w:commentRangeEnd w:id="26"/>
      <w:r w:rsidR="00F45EC4">
        <w:rPr>
          <w:rStyle w:val="Kommentarhenvisning"/>
        </w:rPr>
        <w:commentReference w:id="26"/>
      </w:r>
      <w:commentRangeEnd w:id="27"/>
      <w:r w:rsidR="00F45EC4">
        <w:rPr>
          <w:rStyle w:val="Kommentarhenvisning"/>
        </w:rPr>
        <w:commentReference w:id="27"/>
      </w:r>
      <w:r w:rsidR="00F845BF">
        <w:rPr>
          <w:rFonts w:ascii="Garamond" w:hAnsi="Garamond" w:cs="Times New Roman"/>
          <w:sz w:val="26"/>
          <w:szCs w:val="26"/>
        </w:rPr>
        <w:t>. This</w:t>
      </w:r>
      <w:r w:rsidR="00800A46">
        <w:rPr>
          <w:rFonts w:ascii="Garamond" w:hAnsi="Garamond" w:cs="Times New Roman"/>
          <w:sz w:val="26"/>
          <w:szCs w:val="26"/>
        </w:rPr>
        <w:t xml:space="preserve"> </w:t>
      </w:r>
      <w:del w:id="28" w:author="Rune Lindahl-Jacobsen" w:date="2018-01-30T13:42:00Z">
        <w:r w:rsidR="00800A46" w:rsidDel="00F45EC4">
          <w:rPr>
            <w:rFonts w:ascii="Garamond" w:hAnsi="Garamond" w:cs="Times New Roman"/>
            <w:sz w:val="26"/>
            <w:szCs w:val="26"/>
          </w:rPr>
          <w:delText xml:space="preserve">would be </w:delText>
        </w:r>
      </w:del>
      <w:r w:rsidR="00800A46">
        <w:rPr>
          <w:rFonts w:ascii="Garamond" w:hAnsi="Garamond" w:cs="Times New Roman"/>
          <w:sz w:val="26"/>
          <w:szCs w:val="26"/>
        </w:rPr>
        <w:t>translate</w:t>
      </w:r>
      <w:del w:id="29" w:author="Rune Lindahl-Jacobsen" w:date="2018-01-30T13:42:00Z">
        <w:r w:rsidR="00800A46" w:rsidDel="00F45EC4">
          <w:rPr>
            <w:rFonts w:ascii="Garamond" w:hAnsi="Garamond" w:cs="Times New Roman"/>
            <w:sz w:val="26"/>
            <w:szCs w:val="26"/>
          </w:rPr>
          <w:delText>d</w:delText>
        </w:r>
      </w:del>
      <w:r w:rsidR="00800A46">
        <w:rPr>
          <w:rFonts w:ascii="Garamond" w:hAnsi="Garamond" w:cs="Times New Roman"/>
          <w:sz w:val="26"/>
          <w:szCs w:val="26"/>
        </w:rPr>
        <w:t xml:space="preserve"> into </w:t>
      </w:r>
      <w:r w:rsidR="00F067B7">
        <w:rPr>
          <w:rFonts w:ascii="Garamond" w:hAnsi="Garamond" w:cs="Times New Roman"/>
          <w:sz w:val="26"/>
          <w:szCs w:val="26"/>
        </w:rPr>
        <w:t>gains in life</w:t>
      </w:r>
      <w:r w:rsidR="00E62AE0">
        <w:rPr>
          <w:rFonts w:ascii="Garamond" w:hAnsi="Garamond" w:cs="Times New Roman"/>
          <w:sz w:val="26"/>
          <w:szCs w:val="26"/>
        </w:rPr>
        <w:t xml:space="preserve"> expectancy of </w:t>
      </w:r>
      <w:r w:rsidR="005B7911">
        <w:rPr>
          <w:rFonts w:ascii="Garamond" w:hAnsi="Garamond" w:cs="Times New Roman"/>
          <w:sz w:val="26"/>
          <w:szCs w:val="26"/>
        </w:rPr>
        <w:t>0.57</w:t>
      </w:r>
      <w:r w:rsidR="00E62AE0">
        <w:rPr>
          <w:rFonts w:ascii="Garamond" w:hAnsi="Garamond" w:cs="Times New Roman"/>
          <w:sz w:val="26"/>
          <w:szCs w:val="26"/>
        </w:rPr>
        <w:t xml:space="preserve"> years</w:t>
      </w:r>
      <w:r w:rsidR="005B7911">
        <w:rPr>
          <w:rFonts w:ascii="Garamond" w:hAnsi="Garamond" w:cs="Times New Roman"/>
          <w:sz w:val="26"/>
          <w:szCs w:val="26"/>
        </w:rPr>
        <w:t xml:space="preserve"> for females and 0.66</w:t>
      </w:r>
      <w:r w:rsidR="00F067B7">
        <w:rPr>
          <w:rFonts w:ascii="Garamond" w:hAnsi="Garamond" w:cs="Times New Roman"/>
          <w:sz w:val="26"/>
          <w:szCs w:val="26"/>
        </w:rPr>
        <w:t xml:space="preserve"> years for males</w:t>
      </w:r>
      <w:r w:rsidR="00CD2A5D">
        <w:rPr>
          <w:rFonts w:ascii="Garamond" w:hAnsi="Garamond" w:cs="Times New Roman"/>
          <w:sz w:val="26"/>
          <w:szCs w:val="26"/>
        </w:rPr>
        <w:t>, respectively</w:t>
      </w:r>
      <w:r w:rsidR="00E62AE0">
        <w:rPr>
          <w:rFonts w:ascii="Garamond" w:hAnsi="Garamond" w:cs="Times New Roman"/>
          <w:sz w:val="26"/>
          <w:szCs w:val="26"/>
        </w:rPr>
        <w:t xml:space="preserve"> 44% and 37% of the </w:t>
      </w:r>
      <w:del w:id="30" w:author="Rune Lindahl-Jacobsen" w:date="2018-01-30T13:40:00Z">
        <w:r w:rsidR="00E62AE0" w:rsidDel="00F45EC4">
          <w:rPr>
            <w:rFonts w:ascii="Garamond" w:hAnsi="Garamond" w:cs="Times New Roman"/>
            <w:sz w:val="26"/>
            <w:szCs w:val="26"/>
          </w:rPr>
          <w:delText xml:space="preserve">overall </w:delText>
        </w:r>
      </w:del>
      <w:ins w:id="31" w:author="Rune Lindahl-Jacobsen" w:date="2018-01-30T13:40:00Z">
        <w:r w:rsidR="00F45EC4">
          <w:rPr>
            <w:rFonts w:ascii="Garamond" w:hAnsi="Garamond" w:cs="Times New Roman"/>
            <w:sz w:val="26"/>
            <w:szCs w:val="26"/>
          </w:rPr>
          <w:t>total</w:t>
        </w:r>
        <w:r w:rsidR="00F45EC4">
          <w:rPr>
            <w:rFonts w:ascii="Garamond" w:hAnsi="Garamond" w:cs="Times New Roman"/>
            <w:sz w:val="26"/>
            <w:szCs w:val="26"/>
          </w:rPr>
          <w:t xml:space="preserve"> </w:t>
        </w:r>
      </w:ins>
      <w:r w:rsidR="00E62AE0">
        <w:rPr>
          <w:rFonts w:ascii="Garamond" w:hAnsi="Garamond" w:cs="Times New Roman"/>
          <w:sz w:val="26"/>
          <w:szCs w:val="26"/>
        </w:rPr>
        <w:t>gap</w:t>
      </w:r>
      <w:r w:rsidR="00F067B7">
        <w:rPr>
          <w:rFonts w:ascii="Garamond" w:hAnsi="Garamond" w:cs="Times New Roman"/>
          <w:sz w:val="26"/>
          <w:szCs w:val="26"/>
        </w:rPr>
        <w:t>.</w:t>
      </w:r>
      <w:r w:rsidR="00D40C19">
        <w:rPr>
          <w:rFonts w:ascii="Garamond" w:hAnsi="Garamond" w:cs="Times New Roman"/>
          <w:sz w:val="26"/>
          <w:szCs w:val="26"/>
        </w:rPr>
        <w:t xml:space="preserve"> </w:t>
      </w:r>
      <w:r w:rsidR="0056759C">
        <w:rPr>
          <w:rFonts w:ascii="Garamond" w:hAnsi="Garamond" w:cs="Times New Roman"/>
          <w:sz w:val="26"/>
          <w:szCs w:val="26"/>
        </w:rPr>
        <w:t>Reducing infant mortality (</w:t>
      </w:r>
      <w:ins w:id="32" w:author="Rune Lindahl-Jacobsen" w:date="2018-01-30T13:40:00Z">
        <w:r w:rsidR="00F45EC4">
          <w:rPr>
            <w:rFonts w:ascii="Garamond" w:hAnsi="Garamond" w:cs="Times New Roman"/>
            <w:sz w:val="26"/>
            <w:szCs w:val="26"/>
          </w:rPr>
          <w:t>from</w:t>
        </w:r>
      </w:ins>
      <w:del w:id="33" w:author="Rune Lindahl-Jacobsen" w:date="2018-01-30T13:40:00Z">
        <w:r w:rsidR="0056759C" w:rsidDel="00F45EC4">
          <w:rPr>
            <w:rFonts w:ascii="Garamond" w:hAnsi="Garamond" w:cs="Times New Roman"/>
            <w:sz w:val="26"/>
            <w:szCs w:val="26"/>
          </w:rPr>
          <w:delText>of</w:delText>
        </w:r>
      </w:del>
      <w:r w:rsidR="0056759C">
        <w:rPr>
          <w:rFonts w:ascii="Garamond" w:hAnsi="Garamond" w:cs="Times New Roman"/>
          <w:sz w:val="26"/>
          <w:szCs w:val="26"/>
        </w:rPr>
        <w:t xml:space="preserve"> all causes) to Swedish levels would reduce lifespan inequality by 46% for females and 49% for males. This would be translated into gains in life expectancy of .14 years for females and .16 years for males, respectively 10% and 9% of the </w:t>
      </w:r>
      <w:del w:id="34" w:author="Rune Lindahl-Jacobsen" w:date="2018-01-30T13:41:00Z">
        <w:r w:rsidR="0056759C" w:rsidDel="00F45EC4">
          <w:rPr>
            <w:rFonts w:ascii="Garamond" w:hAnsi="Garamond" w:cs="Times New Roman"/>
            <w:sz w:val="26"/>
            <w:szCs w:val="26"/>
          </w:rPr>
          <w:delText xml:space="preserve">overall </w:delText>
        </w:r>
      </w:del>
      <w:ins w:id="35" w:author="Rune Lindahl-Jacobsen" w:date="2018-01-30T13:41:00Z">
        <w:r w:rsidR="00F45EC4">
          <w:rPr>
            <w:rFonts w:ascii="Garamond" w:hAnsi="Garamond" w:cs="Times New Roman"/>
            <w:sz w:val="26"/>
            <w:szCs w:val="26"/>
          </w:rPr>
          <w:t>total</w:t>
        </w:r>
        <w:r w:rsidR="00F45EC4">
          <w:rPr>
            <w:rFonts w:ascii="Garamond" w:hAnsi="Garamond" w:cs="Times New Roman"/>
            <w:sz w:val="26"/>
            <w:szCs w:val="26"/>
          </w:rPr>
          <w:t xml:space="preserve"> </w:t>
        </w:r>
      </w:ins>
      <w:r w:rsidR="0056759C">
        <w:rPr>
          <w:rFonts w:ascii="Garamond" w:hAnsi="Garamond" w:cs="Times New Roman"/>
          <w:sz w:val="26"/>
          <w:szCs w:val="26"/>
        </w:rPr>
        <w:t>gap.</w:t>
      </w:r>
    </w:p>
    <w:p w14:paraId="4BDDDA66" w14:textId="224FA224" w:rsidR="00DE6ABE" w:rsidRDefault="0056759C" w:rsidP="00DE6ABE">
      <w:pPr>
        <w:spacing w:line="360" w:lineRule="auto"/>
        <w:jc w:val="both"/>
        <w:rPr>
          <w:rFonts w:ascii="Garamond" w:hAnsi="Garamond" w:cs="Times New Roman"/>
          <w:sz w:val="26"/>
          <w:szCs w:val="26"/>
        </w:rPr>
      </w:pPr>
      <w:r>
        <w:rPr>
          <w:rFonts w:ascii="Garamond" w:hAnsi="Garamond" w:cs="Times New Roman"/>
          <w:sz w:val="26"/>
          <w:szCs w:val="26"/>
        </w:rPr>
        <w:lastRenderedPageBreak/>
        <w:t>A</w:t>
      </w:r>
      <w:r w:rsidR="00BD2AF3">
        <w:rPr>
          <w:rFonts w:ascii="Garamond" w:hAnsi="Garamond" w:cs="Times New Roman"/>
          <w:sz w:val="26"/>
          <w:szCs w:val="26"/>
        </w:rPr>
        <w:t xml:space="preserve">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C21956D" w:rsidR="00533725" w:rsidRDefault="00533725" w:rsidP="00823311">
      <w:pPr>
        <w:spacing w:line="360" w:lineRule="auto"/>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w:t>
      </w:r>
      <w:r w:rsidR="0056759C">
        <w:rPr>
          <w:rFonts w:ascii="Garamond" w:hAnsi="Garamond" w:cs="Times New Roman"/>
          <w:sz w:val="26"/>
          <w:szCs w:val="26"/>
        </w:rPr>
        <w:t>the same causes and age groups that held back</w:t>
      </w:r>
      <w:r w:rsidR="00B67DB1">
        <w:rPr>
          <w:rFonts w:ascii="Garamond" w:hAnsi="Garamond" w:cs="Times New Roman"/>
          <w:sz w:val="26"/>
          <w:szCs w:val="26"/>
        </w:rPr>
        <w:t xml:space="preserve"> Danish</w:t>
      </w:r>
      <w:r w:rsidR="0056759C">
        <w:rPr>
          <w:rFonts w:ascii="Garamond" w:hAnsi="Garamond" w:cs="Times New Roman"/>
          <w:sz w:val="26"/>
          <w:szCs w:val="26"/>
        </w:rPr>
        <w:t xml:space="preserve"> life expectancy in 1975-1995, especially for females, also held back lifespan equality</w:t>
      </w:r>
      <w:r w:rsidR="00B67DB1">
        <w:rPr>
          <w:rFonts w:ascii="Garamond" w:hAnsi="Garamond" w:cs="Times New Roman"/>
          <w:sz w:val="26"/>
          <w:szCs w:val="26"/>
        </w:rPr>
        <w:t xml:space="preserve"> in the same period</w:t>
      </w:r>
      <w:r>
        <w:rPr>
          <w:rFonts w:ascii="Garamond" w:hAnsi="Garamond" w:cs="Times New Roman"/>
          <w:sz w:val="26"/>
          <w:szCs w:val="26"/>
        </w:rPr>
        <w:t xml:space="preserve">.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xml:space="preserve">, but also a clear policy target. Although lifespan inequality has been reduced </w:t>
      </w:r>
      <w:r w:rsidR="00B67DB1">
        <w:rPr>
          <w:rFonts w:ascii="Garamond" w:hAnsi="Garamond" w:cs="Times New Roman"/>
          <w:sz w:val="26"/>
          <w:szCs w:val="26"/>
        </w:rPr>
        <w:t>and</w:t>
      </w:r>
      <w:r w:rsidR="00A147FD">
        <w:rPr>
          <w:rFonts w:ascii="Garamond" w:hAnsi="Garamond" w:cs="Times New Roman"/>
          <w:sz w:val="26"/>
          <w:szCs w:val="26"/>
        </w:rPr>
        <w:t xml:space="preserve"> life expectancy has increased since the late 1990s</w:t>
      </w:r>
      <w:r w:rsidR="00B67DB1">
        <w:rPr>
          <w:rFonts w:ascii="Garamond" w:hAnsi="Garamond" w:cs="Times New Roman"/>
          <w:sz w:val="26"/>
          <w:szCs w:val="26"/>
        </w:rPr>
        <w:t>,</w:t>
      </w:r>
      <w:r w:rsidR="00A147FD">
        <w:rPr>
          <w:rFonts w:ascii="Garamond" w:hAnsi="Garamond" w:cs="Times New Roman"/>
          <w:sz w:val="26"/>
          <w:szCs w:val="26"/>
        </w:rPr>
        <w:t xml:space="preserve"> Denmark still lags its Scandinavian counterparts, </w:t>
      </w:r>
      <w:r w:rsidR="00024E64">
        <w:rPr>
          <w:rFonts w:ascii="Garamond" w:hAnsi="Garamond" w:cs="Times New Roman"/>
          <w:sz w:val="26"/>
          <w:szCs w:val="26"/>
        </w:rPr>
        <w:t xml:space="preserve">despite </w:t>
      </w:r>
      <w:r w:rsidR="00A147FD">
        <w:rPr>
          <w:rFonts w:ascii="Garamond" w:hAnsi="Garamond" w:cs="Times New Roman"/>
          <w:sz w:val="26"/>
          <w:szCs w:val="26"/>
        </w:rPr>
        <w:t>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2FC80CFC" w14:textId="77777777" w:rsidR="0056759C" w:rsidRPr="00533725" w:rsidRDefault="0056759C" w:rsidP="00823311">
      <w:pPr>
        <w:spacing w:line="360" w:lineRule="auto"/>
        <w:rPr>
          <w:rFonts w:ascii="Garamond" w:hAnsi="Garamond" w:cs="Times New Roman"/>
          <w:sz w:val="26"/>
          <w:szCs w:val="26"/>
        </w:rPr>
      </w:pP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A870396" w14:textId="3D464F4C" w:rsidR="006652A3" w:rsidRDefault="00985F9B" w:rsidP="00325CA6">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 xml:space="preserve">ortality reductions at ages below </w:t>
      </w:r>
      <w:r w:rsidR="00804816">
        <w:rPr>
          <w:rFonts w:ascii="Garamond" w:hAnsi="Garamond" w:cs="Times New Roman"/>
          <w:sz w:val="26"/>
          <w:szCs w:val="26"/>
        </w:rPr>
        <w:t xml:space="preserve">ages around the </w:t>
      </w:r>
      <w:r>
        <w:rPr>
          <w:rFonts w:ascii="Garamond" w:hAnsi="Garamond" w:cs="Times New Roman"/>
          <w:sz w:val="26"/>
          <w:szCs w:val="26"/>
        </w:rPr>
        <w:t>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&lt;EndNote&gt;&lt;Cite&gt;&lt;Author&gt;Gillespie&lt;/Author&gt;&lt;Year&gt;2014&lt;/Year&gt;&lt;RecNum&gt;70&lt;/RecNum&gt;&lt;DisplayText&gt;(33)&lt;/DisplayText&gt;&lt;record&gt;&lt;rec-number&gt;70&lt;/rec-number&gt;&lt;foreign-keys&gt;&lt;key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428AD">
        <w:rPr>
          <w:rFonts w:ascii="Garamond" w:hAnsi="Garamond" w:cs="Times New Roman"/>
          <w:noProof/>
          <w:sz w:val="26"/>
          <w:szCs w:val="26"/>
        </w:rPr>
        <w:t>(33)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&lt;EndNote&gt;&lt;Cite&gt;&lt;Author&gt;Seligman&lt;/Author&gt;&lt;Year&gt;2016&lt;/Year&gt;&lt;RecNum&gt;50&lt;/RecNum&gt;&lt;DisplayText&gt;(34)&lt;/DisplayText&gt;&lt;record&gt;&lt;rec-number&gt;50&lt;/rec-number&gt;&lt;foreign-keys&gt;&lt;key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428AD">
        <w:rPr>
          <w:rFonts w:ascii="Garamond" w:hAnsi="Garamond" w:cs="Times New Roman"/>
          <w:noProof/>
          <w:sz w:val="26"/>
          <w:szCs w:val="26"/>
        </w:rPr>
        <w:t>(34)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 xml:space="preserve">In Denmark, </w:t>
      </w:r>
      <w:r w:rsidR="006652A3">
        <w:rPr>
          <w:rFonts w:ascii="Garamond" w:hAnsi="Garamond" w:cs="Times New Roman"/>
          <w:sz w:val="26"/>
          <w:szCs w:val="26"/>
        </w:rPr>
        <w:t>i</w:t>
      </w:r>
      <w:r w:rsidR="00F64FE1">
        <w:rPr>
          <w:rFonts w:ascii="Garamond" w:hAnsi="Garamond" w:cs="Times New Roman"/>
          <w:sz w:val="26"/>
          <w:szCs w:val="26"/>
        </w:rPr>
        <w:t>ncreases in mortality from c</w:t>
      </w:r>
      <w:r w:rsidR="004E3663">
        <w:rPr>
          <w:rFonts w:ascii="Garamond" w:hAnsi="Garamond" w:cs="Times New Roman"/>
          <w:sz w:val="26"/>
          <w:szCs w:val="26"/>
        </w:rPr>
        <w:t xml:space="preserve">auses of death related to smoking contributed to simultaneous stagnation in life expectancy </w:t>
      </w:r>
      <w:r w:rsidR="006652A3">
        <w:rPr>
          <w:rFonts w:ascii="Garamond" w:hAnsi="Garamond" w:cs="Times New Roman"/>
          <w:sz w:val="26"/>
          <w:szCs w:val="26"/>
        </w:rPr>
        <w:t xml:space="preserve">over the 1975-1995 period. Although these causes of death did play a role on lifespan inequality over the same period, the net effect on the overall level is unclear since they occurred below and above the so-called </w:t>
      </w:r>
      <w:commentRangeStart w:id="36"/>
      <w:r w:rsidR="006652A3">
        <w:rPr>
          <w:rFonts w:ascii="Garamond" w:hAnsi="Garamond" w:cs="Times New Roman"/>
          <w:sz w:val="26"/>
          <w:szCs w:val="26"/>
        </w:rPr>
        <w:t>threshold age</w:t>
      </w:r>
      <w:commentRangeEnd w:id="36"/>
      <w:r w:rsidR="00A565D5">
        <w:rPr>
          <w:rStyle w:val="Kommentarhenvisning"/>
        </w:rPr>
        <w:commentReference w:id="36"/>
      </w:r>
      <w:r w:rsidR="006652A3">
        <w:rPr>
          <w:rFonts w:ascii="Garamond" w:hAnsi="Garamond" w:cs="Times New Roman"/>
          <w:sz w:val="26"/>
          <w:szCs w:val="26"/>
        </w:rPr>
        <w:t xml:space="preserve"> in that period. Whereas in the most recent period, cancer related mortality has driven both the rise in life expectancy and reductions in lifespan inequality.</w:t>
      </w:r>
      <w:r w:rsidR="006652A3" w:rsidRPr="006652A3">
        <w:rPr>
          <w:rFonts w:ascii="Garamond" w:hAnsi="Garamond" w:cs="Times New Roman"/>
          <w:sz w:val="26"/>
          <w:szCs w:val="26"/>
        </w:rPr>
        <w:t xml:space="preserve"> </w:t>
      </w:r>
      <w:r w:rsidR="006652A3">
        <w:rPr>
          <w:rFonts w:ascii="Garamond" w:hAnsi="Garamond" w:cs="Times New Roman"/>
          <w:sz w:val="26"/>
          <w:szCs w:val="26"/>
        </w:rPr>
        <w:t xml:space="preserve">Previous evidence suggests that this needs not to be the case among the Finnish population </w:t>
      </w:r>
      <w:r w:rsidR="006652A3">
        <w:rPr>
          <w:rFonts w:ascii="Garamond" w:hAnsi="Garamond" w:cs="Times New Roman"/>
          <w:sz w:val="26"/>
          <w:szCs w:val="26"/>
        </w:rPr>
        <w:fldChar w:fldCharType="begin"/>
      </w:r>
      <w:r w:rsidR="006652A3">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652A3">
        <w:rPr>
          <w:rFonts w:ascii="Garamond" w:hAnsi="Garamond" w:cs="Times New Roman"/>
          <w:sz w:val="26"/>
          <w:szCs w:val="26"/>
        </w:rPr>
        <w:fldChar w:fldCharType="separate"/>
      </w:r>
      <w:r w:rsidR="006652A3">
        <w:rPr>
          <w:rFonts w:ascii="Garamond" w:hAnsi="Garamond" w:cs="Times New Roman"/>
          <w:noProof/>
          <w:sz w:val="26"/>
          <w:szCs w:val="26"/>
        </w:rPr>
        <w:t>(16)</w:t>
      </w:r>
      <w:r w:rsidR="006652A3">
        <w:rPr>
          <w:rFonts w:ascii="Garamond" w:hAnsi="Garamond" w:cs="Times New Roman"/>
          <w:sz w:val="26"/>
          <w:szCs w:val="26"/>
        </w:rPr>
        <w:fldChar w:fldCharType="end"/>
      </w:r>
      <w:r w:rsidR="006652A3">
        <w:rPr>
          <w:rFonts w:ascii="Garamond" w:hAnsi="Garamond" w:cs="Times New Roman"/>
          <w:sz w:val="26"/>
          <w:szCs w:val="26"/>
        </w:rPr>
        <w:t xml:space="preserve">, and that </w:t>
      </w:r>
      <w:r w:rsidR="006652A3" w:rsidRPr="006652A3">
        <w:rPr>
          <w:rFonts w:ascii="Garamond" w:hAnsi="Garamond" w:cs="Times New Roman"/>
          <w:sz w:val="26"/>
          <w:szCs w:val="26"/>
        </w:rPr>
        <w:t xml:space="preserve">causes of death that </w:t>
      </w:r>
      <w:r w:rsidR="006652A3" w:rsidRPr="006652A3">
        <w:rPr>
          <w:rFonts w:ascii="Garamond" w:hAnsi="Garamond" w:cs="Times New Roman"/>
          <w:sz w:val="26"/>
          <w:szCs w:val="26"/>
        </w:rPr>
        <w:lastRenderedPageBreak/>
        <w:t>drive cross-sectional differences in lifespan inequality are not necessarily the same as the causes of death that drive contemporary gaps</w:t>
      </w:r>
    </w:p>
    <w:p w14:paraId="2D574659" w14:textId="0AFC25E8"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&lt;EndNote&gt;&lt;Cite&gt;&lt;Author&gt;Blencowe&lt;/Author&gt;&lt;Year&gt;2012&lt;/Year&gt;&lt;RecNum&gt;142&lt;/RecNum&gt;&lt;DisplayText&gt;(35)&lt;/DisplayText&gt;&lt;record&gt;&lt;rec-number&gt;142&lt;/rec-number&gt;&lt;foreign-keys&gt;&lt;key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(35)</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&lt;EndNote&gt;&lt;Cite&gt;&lt;Author&gt;Deb-Rinker&lt;/Author&gt;&lt;Year&gt;2015&lt;/Year&gt;&lt;RecNum&gt;140&lt;/RecNum&gt;&lt;DisplayText&gt;(36)&lt;/DisplayText&gt;&lt;record&gt;&lt;rec-number&gt;140&lt;/rec-number&gt;&lt;foreign-keys&gt;&lt;key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(36)</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w:t>
      </w:r>
      <w:del w:id="37" w:author="Rune Lindahl-Jacobsen" w:date="2018-01-30T14:33:00Z">
        <w:r w:rsidR="00F662F6" w:rsidDel="00D93696">
          <w:rPr>
            <w:rFonts w:ascii="Garamond" w:hAnsi="Garamond" w:cs="Times New Roman"/>
            <w:sz w:val="26"/>
            <w:szCs w:val="26"/>
          </w:rPr>
          <w:delText xml:space="preserve">shows </w:delText>
        </w:r>
      </w:del>
      <w:ins w:id="38" w:author="Rune Lindahl-Jacobsen" w:date="2018-01-30T14:33:00Z">
        <w:r w:rsidR="00D93696">
          <w:rPr>
            <w:rFonts w:ascii="Garamond" w:hAnsi="Garamond" w:cs="Times New Roman"/>
            <w:sz w:val="26"/>
            <w:szCs w:val="26"/>
          </w:rPr>
          <w:t>show</w:t>
        </w:r>
        <w:r w:rsidR="00D93696">
          <w:rPr>
            <w:rFonts w:ascii="Garamond" w:hAnsi="Garamond" w:cs="Times New Roman"/>
            <w:sz w:val="26"/>
            <w:szCs w:val="26"/>
          </w:rPr>
          <w:t>ed</w:t>
        </w:r>
        <w:r w:rsidR="00D93696">
          <w:rPr>
            <w:rFonts w:ascii="Garamond" w:hAnsi="Garamond" w:cs="Times New Roman"/>
            <w:sz w:val="26"/>
            <w:szCs w:val="26"/>
          </w:rPr>
          <w:t xml:space="preserve"> </w:t>
        </w:r>
      </w:ins>
      <w:r w:rsidR="00F662F6">
        <w:rPr>
          <w:rFonts w:ascii="Garamond" w:hAnsi="Garamond" w:cs="Times New Roman"/>
          <w:sz w:val="26"/>
          <w:szCs w:val="26"/>
        </w:rPr>
        <w:t xml:space="preserve">lower infant mortality rates than Denmark </w:t>
      </w:r>
      <w:r w:rsidR="00F662F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&lt;EndNote&gt;&lt;Cite&gt;&lt;Author&gt;MacDorman&lt;/Author&gt;&lt;Year&gt;2009&lt;/Year&gt;&lt;RecNum&gt;143&lt;/RecNum&gt;&lt;DisplayText&gt;(37)&lt;/DisplayText&gt;&lt;record&gt;&lt;rec-number&gt;143&lt;/rec-number&gt;&lt;foreign-keys&gt;&lt;key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3428AD">
        <w:rPr>
          <w:rFonts w:ascii="Garamond" w:hAnsi="Garamond" w:cs="Times New Roman"/>
          <w:noProof/>
          <w:sz w:val="26"/>
          <w:szCs w:val="26"/>
        </w:rPr>
        <w:t>(37)</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&lt;EndNote&gt;&lt;Cite&gt;&lt;Author&gt;Zylbersztejn&lt;/Author&gt;&lt;Year&gt;2015&lt;/Year&gt;&lt;RecNum&gt;131&lt;/RecNum&gt;&lt;DisplayText&gt;(38)&lt;/DisplayText&gt;&lt;record&gt;&lt;rec-number&gt;131&lt;/rec-number&gt;&lt;foreign-keys&gt;&lt;key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(38)</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&lt;EndNote&gt;&lt;Cite&gt;&lt;Author&gt;Wennergren&lt;/Author&gt;&lt;Year&gt;2015&lt;/Year&gt;&lt;RecNum&gt;132&lt;/RecNum&gt;&lt;DisplayText&gt;(39)&lt;/DisplayText&gt;&lt;record&gt;&lt;rec-number&gt;132&lt;/rec-number&gt;&lt;foreign-keys&gt;&lt;key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3428AD">
        <w:rPr>
          <w:rFonts w:ascii="Times New Roman" w:hAnsi="Times New Roman" w:cs="Times New Roman"/>
          <w:sz w:val="26"/>
          <w:szCs w:val="26"/>
        </w:rPr>
        <w:instrText>‐</w:instrText>
      </w:r>
      <w:r w:rsidR="003428AD">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(39)</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7C32CE72"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E2670C">
        <w:rPr>
          <w:rFonts w:ascii="Garamond" w:hAnsi="Garamond" w:cs="Times New Roman"/>
          <w:noProof/>
          <w:sz w:val="26"/>
          <w:szCs w:val="26"/>
        </w:rPr>
        <w:t>(23)</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5D3FFC36" w14:textId="758D2273" w:rsidR="005F40C2" w:rsidRDefault="0012295D" w:rsidP="005B5249">
      <w:pPr>
        <w:spacing w:line="360" w:lineRule="auto"/>
        <w:ind w:firstLine="720"/>
        <w:jc w:val="both"/>
        <w:rPr>
          <w:rFonts w:ascii="Garamond" w:hAnsi="Garamond" w:cs="Times New Roman"/>
          <w:sz w:val="26"/>
          <w:szCs w:val="26"/>
        </w:rPr>
      </w:pPr>
      <w:r>
        <w:rPr>
          <w:rFonts w:ascii="Garamond" w:hAnsi="Garamond" w:cs="Times New Roman"/>
          <w:sz w:val="26"/>
          <w:szCs w:val="26"/>
        </w:rPr>
        <w:lastRenderedPageBreak/>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&lt;EndNote&gt;&lt;Cite&gt;&lt;Author&gt;Organization&lt;/Author&gt;&lt;Year&gt;2017&lt;/Year&gt;&lt;RecNum&gt;146&lt;/RecNum&gt;&lt;DisplayText&gt;(40)&lt;/DisplayText&gt;&lt;record&gt;&lt;rec-number&gt;146&lt;/rec-number&gt;&lt;foreign-keys&gt;&lt;key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3428AD">
        <w:rPr>
          <w:rFonts w:ascii="Garamond" w:hAnsi="Garamond" w:cs="Times New Roman"/>
          <w:noProof/>
          <w:sz w:val="26"/>
          <w:szCs w:val="26"/>
        </w:rPr>
        <w:t>(40)</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w:t>
      </w:r>
      <w:r w:rsidR="00D27D58">
        <w:rPr>
          <w:rFonts w:ascii="Garamond" w:hAnsi="Garamond" w:cs="Times New Roman"/>
          <w:sz w:val="26"/>
          <w:szCs w:val="26"/>
        </w:rPr>
        <w:fldChar w:fldCharType="end"/>
      </w:r>
      <w:r w:rsidR="00D27D58">
        <w:rPr>
          <w:rFonts w:ascii="Garamond" w:hAnsi="Garamond" w:cs="Times New Roman"/>
          <w:sz w:val="26"/>
          <w:szCs w:val="26"/>
        </w:rPr>
        <w:t>.</w:t>
      </w:r>
    </w:p>
    <w:p w14:paraId="2A87A35F" w14:textId="51E0067A" w:rsidR="005F40C2" w:rsidRDefault="005F40C2" w:rsidP="005B5249">
      <w:pPr>
        <w:spacing w:line="360" w:lineRule="auto"/>
        <w:ind w:firstLine="720"/>
        <w:jc w:val="both"/>
        <w:rPr>
          <w:rFonts w:ascii="Garamond" w:hAnsi="Garamond" w:cs="Times New Roman"/>
          <w:sz w:val="26"/>
          <w:szCs w:val="26"/>
        </w:rPr>
      </w:pPr>
      <w:r>
        <w:rPr>
          <w:rFonts w:ascii="Garamond" w:hAnsi="Garamond" w:cs="Times New Roman"/>
          <w:sz w:val="26"/>
          <w:szCs w:val="26"/>
        </w:rPr>
        <w:t>Of course, the mere observation that Sweden is doing better than Denmark for most causes of death, does not mean that Denmark could easily do better</w:t>
      </w:r>
      <w:r w:rsidR="0012295D">
        <w:rPr>
          <w:rFonts w:ascii="Garamond" w:hAnsi="Garamond" w:cs="Times New Roman"/>
          <w:sz w:val="26"/>
          <w:szCs w:val="26"/>
        </w:rPr>
        <w:t>.</w:t>
      </w:r>
      <w:r w:rsidR="00D27D58">
        <w:rPr>
          <w:rFonts w:ascii="Garamond" w:hAnsi="Garamond" w:cs="Times New Roman"/>
          <w:sz w:val="26"/>
          <w:szCs w:val="26"/>
        </w:rPr>
        <w:t xml:space="preserve"> However, </w:t>
      </w:r>
      <w:r>
        <w:rPr>
          <w:rFonts w:ascii="Garamond" w:hAnsi="Garamond" w:cs="Times New Roman"/>
          <w:sz w:val="26"/>
          <w:szCs w:val="26"/>
        </w:rPr>
        <w:t xml:space="preserve">it does provide a starting point for public health intervention. For instance, </w:t>
      </w:r>
      <w:r w:rsidR="00D27D58">
        <w:rPr>
          <w:rFonts w:ascii="Garamond" w:hAnsi="Garamond" w:cs="Times New Roman"/>
          <w:sz w:val="26"/>
          <w:szCs w:val="26"/>
        </w:rPr>
        <w:t xml:space="preserve">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 42)&lt;/DisplayText&gt;&lt;record&gt;&lt;rec-number&gt;144&lt;/rec-number&gt;&lt;foreign-keys&gt;&lt;key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(41, 42)</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08D28452"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w:t>
      </w:r>
      <w:ins w:id="39" w:author="Rune Lindahl-Jacobsen" w:date="2018-01-30T14:35:00Z">
        <w:r w:rsidR="00D93696">
          <w:rPr>
            <w:rFonts w:ascii="Garamond" w:hAnsi="Garamond" w:cs="Times New Roman"/>
            <w:sz w:val="26"/>
            <w:szCs w:val="26"/>
          </w:rPr>
          <w:t xml:space="preserve"> when compared to Sweden</w:t>
        </w:r>
      </w:ins>
      <w:r w:rsidR="0012295D">
        <w:rPr>
          <w:rFonts w:ascii="Garamond" w:hAnsi="Garamond" w:cs="Times New Roman"/>
          <w:sz w:val="26"/>
          <w:szCs w:val="26"/>
        </w:rPr>
        <w:t xml:space="preserve">, the benefits are substantial, because </w:t>
      </w:r>
      <w:r w:rsidR="005F40C2">
        <w:rPr>
          <w:rFonts w:ascii="Garamond" w:hAnsi="Garamond" w:cs="Times New Roman"/>
          <w:sz w:val="26"/>
          <w:szCs w:val="26"/>
        </w:rPr>
        <w:t>the policy goals can be so clearly stated. We therefore suggest that this method could be a valuable</w:t>
      </w:r>
      <w:r w:rsidR="0012295D">
        <w:rPr>
          <w:rFonts w:ascii="Garamond" w:hAnsi="Garamond" w:cs="Times New Roman"/>
          <w:sz w:val="26"/>
          <w:szCs w:val="26"/>
        </w:rPr>
        <w:t xml:space="preserve"> tool for epidemiologists and policy makers alike.</w:t>
      </w:r>
    </w:p>
    <w:p w14:paraId="6BF3EC33" w14:textId="77777777" w:rsidR="005F40C2" w:rsidRDefault="005F40C2" w:rsidP="005B5249">
      <w:pPr>
        <w:spacing w:line="360" w:lineRule="auto"/>
        <w:ind w:firstLine="720"/>
        <w:jc w:val="both"/>
        <w:rPr>
          <w:rFonts w:ascii="Garamond" w:hAnsi="Garamond" w:cs="Times New Roman"/>
          <w:sz w:val="26"/>
          <w:szCs w:val="26"/>
        </w:rPr>
      </w:pP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0F2AF863"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w:t>
      </w:r>
      <w:del w:id="40" w:author="Rune Lindahl-Jacobsen" w:date="2018-01-30T14:35:00Z">
        <w:r w:rsidDel="00D93696">
          <w:rPr>
            <w:rFonts w:ascii="Garamond" w:hAnsi="Garamond" w:cs="Times New Roman"/>
            <w:sz w:val="26"/>
            <w:szCs w:val="26"/>
          </w:rPr>
          <w:delText>,</w:delText>
        </w:r>
      </w:del>
      <w:r>
        <w:rPr>
          <w:rFonts w:ascii="Garamond" w:hAnsi="Garamond" w:cs="Times New Roman"/>
          <w:sz w:val="26"/>
          <w:szCs w:val="26"/>
        </w:rPr>
        <w:t xml:space="preserve"> and changing insights in disease processes affect classification. Yet through using otherwise high</w:t>
      </w:r>
      <w:ins w:id="41" w:author="Rune Lindahl-Jacobsen" w:date="2018-01-30T14:35:00Z">
        <w:r w:rsidR="00D93696">
          <w:rPr>
            <w:rFonts w:ascii="Garamond" w:hAnsi="Garamond" w:cs="Times New Roman"/>
            <w:sz w:val="26"/>
            <w:szCs w:val="26"/>
          </w:rPr>
          <w:t>-</w:t>
        </w:r>
      </w:ins>
      <w:del w:id="42" w:author="Rune Lindahl-Jacobsen" w:date="2018-01-30T14:35:00Z">
        <w:r w:rsidDel="00D93696">
          <w:rPr>
            <w:rFonts w:ascii="Garamond" w:hAnsi="Garamond" w:cs="Times New Roman"/>
            <w:sz w:val="26"/>
            <w:szCs w:val="26"/>
          </w:rPr>
          <w:delText xml:space="preserve"> </w:delText>
        </w:r>
      </w:del>
      <w:r>
        <w:rPr>
          <w:rFonts w:ascii="Garamond" w:hAnsi="Garamond" w:cs="Times New Roman"/>
          <w:sz w:val="26"/>
          <w:szCs w:val="26"/>
        </w:rPr>
        <w:t xml:space="preserve">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w:t>
      </w:r>
      <w:r w:rsidR="00024E64">
        <w:rPr>
          <w:rFonts w:ascii="Garamond" w:hAnsi="Garamond" w:cs="Times New Roman"/>
          <w:sz w:val="26"/>
          <w:szCs w:val="26"/>
        </w:rPr>
        <w:t>d</w:t>
      </w:r>
      <w:r w:rsidR="004842E6">
        <w:rPr>
          <w:rFonts w:ascii="Garamond" w:hAnsi="Garamond" w:cs="Times New Roman"/>
          <w:sz w:val="26"/>
          <w:szCs w:val="26"/>
        </w:rPr>
        <w:t xml:space="preserve">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20241C46"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lastRenderedPageBreak/>
        <w:t xml:space="preserve">Lifespan inequality is an important dimension of population health. By looking at this dimension we could disclose how lifespans differ </w:t>
      </w:r>
      <w:r w:rsidR="00A80E09">
        <w:rPr>
          <w:rFonts w:ascii="Garamond" w:hAnsi="Garamond" w:cs="Times New Roman"/>
          <w:sz w:val="26"/>
          <w:szCs w:val="26"/>
        </w:rPr>
        <w:t>with</w:t>
      </w:r>
      <w:r>
        <w:rPr>
          <w:rFonts w:ascii="Garamond" w:hAnsi="Garamond" w:cs="Times New Roman"/>
          <w:sz w:val="26"/>
          <w:szCs w:val="26"/>
        </w:rPr>
        <w:t xml:space="preserve">in Denmark, Sweden and Norway. Moreover, our decomposition </w:t>
      </w:r>
      <w:r w:rsidR="00A80E09">
        <w:rPr>
          <w:rFonts w:ascii="Garamond" w:hAnsi="Garamond" w:cs="Times New Roman"/>
          <w:sz w:val="26"/>
          <w:szCs w:val="26"/>
        </w:rPr>
        <w:t>by</w:t>
      </w:r>
      <w:r>
        <w:rPr>
          <w:rFonts w:ascii="Garamond" w:hAnsi="Garamond" w:cs="Times New Roman"/>
          <w:sz w:val="26"/>
          <w:szCs w:val="26"/>
        </w:rPr>
        <w:t xml:space="preserve"> age</w:t>
      </w:r>
      <w:r w:rsidR="00A80E09">
        <w:rPr>
          <w:rFonts w:ascii="Garamond" w:hAnsi="Garamond" w:cs="Times New Roman"/>
          <w:sz w:val="26"/>
          <w:szCs w:val="26"/>
        </w:rPr>
        <w:t>-</w:t>
      </w:r>
      <w:r w:rsidR="00230D35">
        <w:rPr>
          <w:rFonts w:ascii="Garamond" w:hAnsi="Garamond" w:cs="Times New Roman"/>
          <w:sz w:val="26"/>
          <w:szCs w:val="26"/>
        </w:rPr>
        <w:t xml:space="preserve"> </w:t>
      </w:r>
      <w:r>
        <w:rPr>
          <w:rFonts w:ascii="Garamond" w:hAnsi="Garamond" w:cs="Times New Roman"/>
          <w:sz w:val="26"/>
          <w:szCs w:val="26"/>
        </w:rPr>
        <w:t>and</w:t>
      </w:r>
      <w:r w:rsidR="00230D35">
        <w:rPr>
          <w:rFonts w:ascii="Garamond" w:hAnsi="Garamond" w:cs="Times New Roman"/>
          <w:sz w:val="26"/>
          <w:szCs w:val="26"/>
        </w:rPr>
        <w:t xml:space="preserve"> c</w:t>
      </w:r>
      <w:r>
        <w:rPr>
          <w:rFonts w:ascii="Garamond" w:hAnsi="Garamond" w:cs="Times New Roman"/>
          <w:sz w:val="26"/>
          <w:szCs w:val="26"/>
        </w:rPr>
        <w:t>ause</w:t>
      </w:r>
      <w:r w:rsidR="00230D35">
        <w:rPr>
          <w:rFonts w:ascii="Garamond" w:hAnsi="Garamond" w:cs="Times New Roman"/>
          <w:sz w:val="26"/>
          <w:szCs w:val="26"/>
        </w:rPr>
        <w:t>-of-</w:t>
      </w:r>
      <w:r w:rsidR="00A80E09">
        <w:rPr>
          <w:rFonts w:ascii="Garamond" w:hAnsi="Garamond" w:cs="Times New Roman"/>
          <w:sz w:val="26"/>
          <w:szCs w:val="26"/>
        </w:rPr>
        <w:t>death</w:t>
      </w:r>
      <w:r>
        <w:rPr>
          <w:rFonts w:ascii="Garamond" w:hAnsi="Garamond" w:cs="Times New Roman"/>
          <w:sz w:val="26"/>
          <w:szCs w:val="26"/>
        </w:rPr>
        <w:t xml:space="preserve"> allowed us to identify conditions and ages that contribute the most to lifespan inequality changes</w:t>
      </w:r>
      <w:r w:rsidR="00230D35">
        <w:rPr>
          <w:rFonts w:ascii="Garamond" w:hAnsi="Garamond" w:cs="Times New Roman"/>
          <w:sz w:val="26"/>
          <w:szCs w:val="26"/>
        </w:rPr>
        <w:t>, and we</w:t>
      </w:r>
      <w:r>
        <w:rPr>
          <w:rFonts w:ascii="Garamond" w:hAnsi="Garamond" w:cs="Times New Roman"/>
          <w:sz w:val="26"/>
          <w:szCs w:val="26"/>
        </w:rPr>
        <w:t xml:space="preserve"> were able to translate them into potential gains in life expectancy if efforts were concentrated in </w:t>
      </w:r>
      <w:r w:rsidR="00A80E09">
        <w:rPr>
          <w:rFonts w:ascii="Garamond" w:hAnsi="Garamond" w:cs="Times New Roman"/>
          <w:sz w:val="26"/>
          <w:szCs w:val="26"/>
        </w:rPr>
        <w:t>these ages and causes of death.</w:t>
      </w:r>
    </w:p>
    <w:p w14:paraId="04019CE5" w14:textId="77777777" w:rsidR="00A80E09" w:rsidRDefault="00A80E09"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F119C0">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 xml:space="preserve">gives a broader perspective on the effect of mortality changes on population health. Our results </w:t>
      </w:r>
      <w:bookmarkStart w:id="43" w:name="_GoBack"/>
      <w:r w:rsidR="00F119C0">
        <w:rPr>
          <w:rFonts w:ascii="Garamond" w:hAnsi="Garamond" w:cs="Times New Roman"/>
          <w:sz w:val="26"/>
          <w:szCs w:val="26"/>
        </w:rPr>
        <w:t>show</w:t>
      </w:r>
      <w:bookmarkEnd w:id="43"/>
      <w:r w:rsidR="00F119C0">
        <w:rPr>
          <w:rFonts w:ascii="Garamond" w:hAnsi="Garamond" w:cs="Times New Roman"/>
          <w:sz w:val="26"/>
          <w:szCs w:val="26"/>
        </w:rPr>
        <w:t xml:space="preserve"> that t</w:t>
      </w:r>
      <w:r w:rsidR="00636E45">
        <w:rPr>
          <w:rFonts w:ascii="Garamond" w:hAnsi="Garamond" w:cs="Times New Roman"/>
          <w:sz w:val="26"/>
          <w:szCs w:val="26"/>
        </w:rPr>
        <w:t xml:space="preserve">he stagnation in </w:t>
      </w:r>
    </w:p>
    <w:p w14:paraId="2192671C" w14:textId="64B37A86" w:rsidR="00F119C0"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A80E09">
        <w:rPr>
          <w:rFonts w:ascii="Garamond" w:hAnsi="Garamond" w:cs="Times New Roman"/>
          <w:sz w:val="26"/>
          <w:szCs w:val="26"/>
        </w:rPr>
        <w:t xml:space="preserve"> and the same age groups</w:t>
      </w:r>
      <w:r>
        <w:rPr>
          <w:rFonts w:ascii="Garamond" w:hAnsi="Garamond" w:cs="Times New Roman"/>
          <w:sz w:val="26"/>
          <w:szCs w:val="26"/>
        </w:rPr>
        <w:t>.</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4D2D1B18" w14:textId="77777777"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p>
    <w:p w14:paraId="3153045D" w14:textId="75335412"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Funding</w:t>
      </w:r>
    </w:p>
    <w:p w14:paraId="68EE1873" w14:textId="77777777" w:rsidR="003163A2" w:rsidRDefault="003163A2" w:rsidP="00636E45">
      <w:pPr>
        <w:spacing w:line="360" w:lineRule="auto"/>
        <w:jc w:val="both"/>
        <w:rPr>
          <w:rFonts w:ascii="Garamond" w:hAnsi="Garamond" w:cs="Times New Roman"/>
          <w:sz w:val="26"/>
          <w:szCs w:val="26"/>
        </w:rPr>
      </w:pP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62DBD9A5" w14:textId="6538A94D" w:rsidR="0007301D" w:rsidRDefault="00011918" w:rsidP="006E4D13">
      <w:pPr>
        <w:rPr>
          <w:rFonts w:ascii="Garamond" w:hAnsi="Garamond" w:cs="Times New Roman"/>
          <w:sz w:val="26"/>
          <w:szCs w:val="26"/>
        </w:rPr>
      </w:pPr>
      <w:r w:rsidRPr="00B2566E">
        <w:rPr>
          <w:rFonts w:ascii="Garamond" w:hAnsi="Garamond" w:cs="Times New Roman"/>
          <w:sz w:val="26"/>
          <w:szCs w:val="26"/>
        </w:rPr>
        <w:br w:type="page"/>
      </w:r>
      <w:r w:rsidR="0007301D"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0007301D"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0007301D"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0007301D"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D13E9E" w:rsidRPr="00D13E9E">
        <w:rPr>
          <w:rFonts w:ascii="Garamond" w:hAnsi="Garamond" w:cs="Times New Roman"/>
          <w:sz w:val="26"/>
          <w:szCs w:val="26"/>
        </w:rPr>
        <w:t>Note: Age 0 is truncated in panel B since it accounts for the largest contribution.</w:t>
      </w:r>
    </w:p>
    <w:p w14:paraId="2286DF39" w14:textId="5F720FDC" w:rsidR="002B77C9" w:rsidRDefault="006E4D13" w:rsidP="00D13E9E">
      <w:pPr>
        <w:autoSpaceDE w:val="0"/>
        <w:autoSpaceDN w:val="0"/>
        <w:adjustRightInd w:val="0"/>
        <w:jc w:val="both"/>
        <w:rPr>
          <w:rFonts w:ascii="Garamond" w:hAnsi="Garamond" w:cs="Times New Roman"/>
          <w:sz w:val="26"/>
          <w:szCs w:val="26"/>
        </w:rPr>
      </w:pPr>
      <w:commentRangeStart w:id="44"/>
      <w:r>
        <w:rPr>
          <w:noProof/>
        </w:rPr>
        <w:drawing>
          <wp:anchor distT="0" distB="0" distL="114300" distR="114300" simplePos="0" relativeHeight="251664384" behindDoc="0" locked="0" layoutInCell="1" allowOverlap="1" wp14:anchorId="2EB4574E" wp14:editId="2F7591AC">
            <wp:simplePos x="0" y="0"/>
            <wp:positionH relativeFrom="margin">
              <wp:align>center</wp:align>
            </wp:positionH>
            <wp:positionV relativeFrom="paragraph">
              <wp:posOffset>311654</wp:posOffset>
            </wp:positionV>
            <wp:extent cx="7358380" cy="6725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58380" cy="6725285"/>
                    </a:xfrm>
                    <a:prstGeom prst="rect">
                      <a:avLst/>
                    </a:prstGeom>
                  </pic:spPr>
                </pic:pic>
              </a:graphicData>
            </a:graphic>
            <wp14:sizeRelH relativeFrom="page">
              <wp14:pctWidth>0</wp14:pctWidth>
            </wp14:sizeRelH>
            <wp14:sizeRelV relativeFrom="page">
              <wp14:pctHeight>0</wp14:pctHeight>
            </wp14:sizeRelV>
          </wp:anchor>
        </w:drawing>
      </w:r>
      <w:commentRangeEnd w:id="44"/>
      <w:r w:rsidR="003B0522">
        <w:rPr>
          <w:rStyle w:val="Kommentarhenvisning"/>
        </w:rPr>
        <w:commentReference w:id="44"/>
      </w:r>
    </w:p>
    <w:p w14:paraId="54A0A4E7" w14:textId="57046A62"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4C7B5D4F" w:rsidR="00011918" w:rsidRPr="00B2566E" w:rsidRDefault="00011918" w:rsidP="0053225A">
      <w:pPr>
        <w:ind w:left="-1008"/>
        <w:rPr>
          <w:rFonts w:ascii="Garamond" w:hAnsi="Garamond" w:cs="Times New Roman"/>
          <w:sz w:val="26"/>
          <w:szCs w:val="26"/>
        </w:rPr>
      </w:pPr>
    </w:p>
    <w:p w14:paraId="07DC17EA" w14:textId="6180400C" w:rsidR="00011918" w:rsidRPr="00B2566E" w:rsidRDefault="00011918" w:rsidP="0053225A">
      <w:pPr>
        <w:ind w:left="-1008"/>
        <w:rPr>
          <w:rFonts w:ascii="Garamond" w:hAnsi="Garamond" w:cs="Times New Roman"/>
          <w:sz w:val="26"/>
          <w:szCs w:val="26"/>
        </w:rPr>
      </w:pPr>
    </w:p>
    <w:p w14:paraId="60D84D51" w14:textId="618AFE3E" w:rsidR="00011918" w:rsidRDefault="006E4D13" w:rsidP="000D5AC2">
      <w:pPr>
        <w:rPr>
          <w:rFonts w:ascii="Garamond" w:hAnsi="Garamond" w:cs="Times New Roman"/>
          <w:sz w:val="26"/>
          <w:szCs w:val="26"/>
        </w:rPr>
      </w:pPr>
      <w:r>
        <w:rPr>
          <w:rFonts w:ascii="Garamond" w:hAnsi="Garamond" w:cs="Times New Roman"/>
          <w:sz w:val="26"/>
          <w:szCs w:val="26"/>
        </w:rPr>
        <w:br w:type="page"/>
      </w:r>
      <w:r w:rsidR="001306A6">
        <w:rPr>
          <w:rFonts w:ascii="Garamond" w:hAnsi="Garamond" w:cs="Times New Roman"/>
          <w:sz w:val="26"/>
          <w:szCs w:val="26"/>
        </w:rPr>
        <w:lastRenderedPageBreak/>
        <w:t>Figure 3</w:t>
      </w:r>
      <w:r w:rsidR="001306A6"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001306A6"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001306A6"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001306A6"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24F3F12D" w14:textId="2C487D19" w:rsidR="006E4D13" w:rsidRDefault="006E4D13" w:rsidP="000D5AC2">
      <w:pPr>
        <w:rPr>
          <w:rFonts w:ascii="Garamond" w:hAnsi="Garamond" w:cs="Times New Roman"/>
          <w:sz w:val="26"/>
          <w:szCs w:val="26"/>
        </w:rPr>
      </w:pPr>
      <w:commentRangeStart w:id="45"/>
      <w:r>
        <w:rPr>
          <w:noProof/>
        </w:rPr>
        <w:drawing>
          <wp:anchor distT="0" distB="0" distL="114300" distR="114300" simplePos="0" relativeHeight="251665408" behindDoc="0" locked="0" layoutInCell="1" allowOverlap="1" wp14:anchorId="069A126D" wp14:editId="55A7C5D4">
            <wp:simplePos x="0" y="0"/>
            <wp:positionH relativeFrom="margin">
              <wp:align>center</wp:align>
            </wp:positionH>
            <wp:positionV relativeFrom="paragraph">
              <wp:posOffset>223384</wp:posOffset>
            </wp:positionV>
            <wp:extent cx="6986270" cy="6947535"/>
            <wp:effectExtent l="0" t="0" r="508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86270" cy="6947535"/>
                    </a:xfrm>
                    <a:prstGeom prst="rect">
                      <a:avLst/>
                    </a:prstGeom>
                  </pic:spPr>
                </pic:pic>
              </a:graphicData>
            </a:graphic>
            <wp14:sizeRelH relativeFrom="page">
              <wp14:pctWidth>0</wp14:pctWidth>
            </wp14:sizeRelH>
            <wp14:sizeRelV relativeFrom="page">
              <wp14:pctHeight>0</wp14:pctHeight>
            </wp14:sizeRelV>
          </wp:anchor>
        </w:drawing>
      </w:r>
      <w:commentRangeEnd w:id="45"/>
      <w:r w:rsidR="007137D6">
        <w:rPr>
          <w:rStyle w:val="Kommentarhenvisning"/>
        </w:rPr>
        <w:commentReference w:id="45"/>
      </w:r>
    </w:p>
    <w:p w14:paraId="51A5B857" w14:textId="77777777" w:rsidR="002B77C9" w:rsidRDefault="002B77C9" w:rsidP="0053225A">
      <w:pPr>
        <w:ind w:left="-1008"/>
        <w:rPr>
          <w:rFonts w:ascii="Garamond" w:hAnsi="Garamond"/>
          <w:noProof/>
          <w:sz w:val="26"/>
          <w:szCs w:val="26"/>
        </w:rPr>
      </w:pPr>
    </w:p>
    <w:p w14:paraId="607115FA" w14:textId="7884FFF0" w:rsidR="006E4D13" w:rsidRDefault="006E4D13">
      <w:pPr>
        <w:rPr>
          <w:rFonts w:ascii="Garamond" w:hAnsi="Garamond"/>
          <w:noProof/>
          <w:sz w:val="26"/>
          <w:szCs w:val="26"/>
        </w:rPr>
      </w:pPr>
      <w:r>
        <w:rPr>
          <w:rFonts w:ascii="Garamond" w:hAnsi="Garamond"/>
          <w:noProof/>
          <w:sz w:val="26"/>
          <w:szCs w:val="26"/>
        </w:rPr>
        <w:br w:type="page"/>
      </w:r>
    </w:p>
    <w:p w14:paraId="215B9FB6" w14:textId="77777777" w:rsidR="002B77C9" w:rsidRDefault="002B77C9" w:rsidP="0053225A">
      <w:pPr>
        <w:ind w:left="-1008"/>
        <w:rPr>
          <w:rFonts w:ascii="Garamond" w:hAnsi="Garamond"/>
          <w:noProof/>
          <w:sz w:val="26"/>
          <w:szCs w:val="26"/>
        </w:rPr>
      </w:pPr>
    </w:p>
    <w:p w14:paraId="65FC69AB" w14:textId="697ED4F0" w:rsidR="002B77C9" w:rsidRPr="00B2566E" w:rsidRDefault="002B77C9" w:rsidP="0053225A">
      <w:pPr>
        <w:ind w:left="-1008"/>
        <w:rPr>
          <w:rFonts w:ascii="Garamond" w:hAnsi="Garamond"/>
          <w:sz w:val="26"/>
          <w:szCs w:val="26"/>
        </w:rPr>
      </w:pPr>
    </w:p>
    <w:p w14:paraId="5F07BC94" w14:textId="6E30D444" w:rsidR="00BD6793" w:rsidRPr="00402EED" w:rsidRDefault="00BD6793" w:rsidP="00BD6793">
      <w:pPr>
        <w:rPr>
          <w:rFonts w:ascii="Garamond" w:hAnsi="Garamond" w:cs="Times New Roman"/>
          <w:b/>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w:t>
      </w:r>
      <w:del w:id="46" w:author="Rune Lindahl-Jacobsen" w:date="2018-01-30T13:22:00Z">
        <w:r w:rsidR="00320ADC" w:rsidDel="007137D6">
          <w:rPr>
            <w:rFonts w:ascii="Garamond" w:hAnsi="Garamond" w:cs="Times New Roman"/>
            <w:sz w:val="26"/>
            <w:szCs w:val="26"/>
          </w:rPr>
          <w:delText>for each</w:delText>
        </w:r>
      </w:del>
      <w:ins w:id="47" w:author="Rune Lindahl-Jacobsen" w:date="2018-01-30T13:22:00Z">
        <w:r w:rsidR="007137D6">
          <w:rPr>
            <w:rFonts w:ascii="Garamond" w:hAnsi="Garamond" w:cs="Times New Roman"/>
            <w:sz w:val="26"/>
            <w:szCs w:val="26"/>
          </w:rPr>
          <w:t>by</w:t>
        </w:r>
      </w:ins>
      <w:r w:rsidR="00320ADC">
        <w:rPr>
          <w:rFonts w:ascii="Garamond" w:hAnsi="Garamond" w:cs="Times New Roman"/>
          <w:sz w:val="26"/>
          <w:szCs w:val="26"/>
        </w:rPr>
        <w:t xml:space="preserve">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820"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E50E9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624C18F5"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ins w:id="48" w:author="Rune Lindahl-Jacobsen" w:date="2018-01-30T13:22:00Z">
              <w:r w:rsidR="007137D6">
                <w:rPr>
                  <w:rFonts w:ascii="Garamond" w:eastAsia="Times New Roman" w:hAnsi="Garamond" w:cs="Calibri"/>
                  <w:color w:val="000000"/>
                  <w:szCs w:val="26"/>
                </w:rPr>
                <w:t>?</w:t>
              </w:r>
            </w:ins>
          </w:p>
        </w:tc>
        <w:tc>
          <w:tcPr>
            <w:tcW w:w="2980" w:type="dxa"/>
            <w:tcBorders>
              <w:top w:val="nil"/>
              <w:left w:val="nil"/>
              <w:bottom w:val="single" w:sz="8" w:space="0" w:color="auto"/>
              <w:right w:val="nil"/>
            </w:tcBorders>
            <w:shd w:val="clear" w:color="000000" w:fill="FFFFFF"/>
            <w:noWrap/>
            <w:vAlign w:val="center"/>
            <w:hideMark/>
          </w:tcPr>
          <w:p w14:paraId="11CAF8E5" w14:textId="51858CF8"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ins w:id="49" w:author="Rune Lindahl-Jacobsen" w:date="2018-01-30T13:22:00Z">
              <w:r w:rsidR="007137D6">
                <w:rPr>
                  <w:rFonts w:ascii="Garamond" w:eastAsia="Times New Roman" w:hAnsi="Garamond" w:cs="Calibri"/>
                  <w:color w:val="000000"/>
                  <w:szCs w:val="26"/>
                </w:rPr>
                <w:t xml:space="preserve"> </w:t>
              </w:r>
              <w:proofErr w:type="gramStart"/>
              <w:r w:rsidR="007137D6">
                <w:rPr>
                  <w:rFonts w:ascii="Garamond" w:eastAsia="Times New Roman" w:hAnsi="Garamond" w:cs="Calibri"/>
                  <w:color w:val="000000"/>
                  <w:szCs w:val="26"/>
                </w:rPr>
                <w:t>or ?</w:t>
              </w:r>
              <w:proofErr w:type="gramEnd"/>
              <w:r w:rsidR="007137D6">
                <w:rPr>
                  <w:rFonts w:ascii="Garamond" w:eastAsia="Times New Roman" w:hAnsi="Garamond" w:cs="Calibri"/>
                  <w:color w:val="000000"/>
                  <w:szCs w:val="26"/>
                </w:rPr>
                <w:t xml:space="preserve"> (above age 85)</w:t>
              </w:r>
            </w:ins>
          </w:p>
        </w:tc>
        <w:tc>
          <w:tcPr>
            <w:tcW w:w="1420" w:type="dxa"/>
            <w:tcBorders>
              <w:top w:val="nil"/>
              <w:left w:val="nil"/>
              <w:bottom w:val="single" w:sz="8" w:space="0" w:color="auto"/>
              <w:right w:val="nil"/>
            </w:tcBorders>
            <w:shd w:val="clear" w:color="000000" w:fill="FFFFFF"/>
            <w:vAlign w:val="center"/>
            <w:hideMark/>
          </w:tcPr>
          <w:p w14:paraId="32BB1D6B" w14:textId="10A506B3"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xml:space="preserve">Reduce gap </w:t>
            </w:r>
            <w:commentRangeStart w:id="50"/>
            <w:del w:id="51" w:author="Rune Lindahl-Jacobsen" w:date="2018-01-30T13:23:00Z">
              <w:r w:rsidRPr="00E50E91" w:rsidDel="007137D6">
                <w:rPr>
                  <w:rFonts w:ascii="Garamond" w:eastAsia="Times New Roman" w:hAnsi="Garamond" w:cs="Calibri"/>
                  <w:color w:val="000000"/>
                  <w:szCs w:val="26"/>
                </w:rPr>
                <w:delText xml:space="preserve">with </w:delText>
              </w:r>
            </w:del>
            <w:ins w:id="52" w:author="Rune Lindahl-Jacobsen" w:date="2018-01-30T13:23:00Z">
              <w:r w:rsidR="007137D6">
                <w:rPr>
                  <w:rFonts w:ascii="Garamond" w:eastAsia="Times New Roman" w:hAnsi="Garamond" w:cs="Calibri"/>
                  <w:color w:val="000000"/>
                  <w:szCs w:val="26"/>
                </w:rPr>
                <w:t>towards</w:t>
              </w:r>
              <w:r w:rsidR="007137D6" w:rsidRPr="00E50E91">
                <w:rPr>
                  <w:rFonts w:ascii="Garamond" w:eastAsia="Times New Roman" w:hAnsi="Garamond" w:cs="Calibri"/>
                  <w:color w:val="000000"/>
                  <w:szCs w:val="26"/>
                </w:rPr>
                <w:t xml:space="preserve"> </w:t>
              </w:r>
            </w:ins>
            <w:commentRangeEnd w:id="50"/>
            <w:ins w:id="53" w:author="Rune Lindahl-Jacobsen" w:date="2018-01-30T13:26:00Z">
              <w:r w:rsidR="00157A4C">
                <w:rPr>
                  <w:rStyle w:val="Kommentarhenvisning"/>
                </w:rPr>
                <w:commentReference w:id="50"/>
              </w:r>
            </w:ins>
            <w:r w:rsidRPr="00E50E91">
              <w:rPr>
                <w:rFonts w:ascii="Garamond" w:eastAsia="Times New Roman" w:hAnsi="Garamond" w:cs="Calibri"/>
                <w:color w:val="000000"/>
                <w:szCs w:val="26"/>
              </w:rPr>
              <w:t xml:space="preserve">Sweden in </w:t>
            </w:r>
            <w:proofErr w:type="spellStart"/>
            <w:r w:rsidRPr="00E50E91">
              <w:rPr>
                <w:rFonts w:ascii="Garamond" w:eastAsia="Times New Roman" w:hAnsi="Garamond" w:cs="Calibri"/>
                <w:color w:val="000000"/>
                <w:szCs w:val="26"/>
              </w:rPr>
              <w:t>CoV</w:t>
            </w:r>
            <w:proofErr w:type="spellEnd"/>
            <w:r w:rsidRPr="00E50E91">
              <w:rPr>
                <w:rFonts w:ascii="Garamond" w:eastAsia="Times New Roman" w:hAnsi="Garamond" w:cs="Calibri"/>
                <w:color w:val="000000"/>
                <w:szCs w:val="26"/>
              </w:rPr>
              <w:t xml:space="preserve"> (%)</w:t>
            </w:r>
          </w:p>
        </w:tc>
        <w:tc>
          <w:tcPr>
            <w:tcW w:w="22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340"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E50E9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22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340"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E50E9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22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340"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E50E9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40"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E50E9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2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40"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E50E9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340"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E50E9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E50E9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22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340"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commentRangeStart w:id="54"/>
            <w:r w:rsidRPr="00E50E91">
              <w:rPr>
                <w:rFonts w:ascii="Garamond" w:eastAsia="Times New Roman" w:hAnsi="Garamond" w:cs="Calibri"/>
                <w:color w:val="000000"/>
                <w:szCs w:val="26"/>
              </w:rPr>
              <w:t>Above age 85</w:t>
            </w:r>
            <w:commentRangeEnd w:id="54"/>
            <w:r w:rsidR="007137D6">
              <w:rPr>
                <w:rStyle w:val="Kommentarhenvisning"/>
              </w:rPr>
              <w:commentReference w:id="54"/>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commentRangeStart w:id="55"/>
            <w:r w:rsidRPr="00E50E91">
              <w:rPr>
                <w:rFonts w:ascii="Garamond" w:eastAsia="Times New Roman" w:hAnsi="Garamond" w:cs="Calibri"/>
                <w:color w:val="000000"/>
                <w:szCs w:val="26"/>
              </w:rPr>
              <w:t>5%</w:t>
            </w:r>
            <w:commentRangeEnd w:id="55"/>
            <w:r w:rsidR="003B0522">
              <w:rPr>
                <w:rStyle w:val="Kommentarhenvisning"/>
              </w:rPr>
              <w:commentReference w:id="55"/>
            </w:r>
          </w:p>
        </w:tc>
        <w:tc>
          <w:tcPr>
            <w:tcW w:w="22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commentRangeStart w:id="56"/>
            <w:r w:rsidRPr="00E50E91">
              <w:rPr>
                <w:rFonts w:ascii="Garamond" w:eastAsia="Times New Roman" w:hAnsi="Garamond" w:cs="Calibri"/>
                <w:color w:val="000000"/>
                <w:szCs w:val="26"/>
              </w:rPr>
              <w:t>-3%</w:t>
            </w:r>
            <w:commentRangeEnd w:id="56"/>
            <w:r w:rsidR="003B0522">
              <w:rPr>
                <w:rStyle w:val="Kommentarhenvisning"/>
              </w:rPr>
              <w:commentReference w:id="56"/>
            </w:r>
          </w:p>
        </w:tc>
        <w:tc>
          <w:tcPr>
            <w:tcW w:w="340"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E50E9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2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40"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E50E9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22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40"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E50E9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40"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E50E9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340"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E50E9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2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E50E9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40"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E50E9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E50E9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22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340"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commentRangeStart w:id="57"/>
            <w:r w:rsidRPr="00E50E91">
              <w:rPr>
                <w:rFonts w:ascii="Garamond" w:eastAsia="Times New Roman" w:hAnsi="Garamond" w:cs="Calibri"/>
                <w:color w:val="000000"/>
                <w:szCs w:val="26"/>
              </w:rPr>
              <w:t>0.0</w:t>
            </w:r>
            <w:commentRangeEnd w:id="57"/>
            <w:r w:rsidR="003B0522">
              <w:rPr>
                <w:rStyle w:val="Kommentarhenvisning"/>
              </w:rPr>
              <w:commentReference w:id="57"/>
            </w:r>
          </w:p>
        </w:tc>
        <w:tc>
          <w:tcPr>
            <w:tcW w:w="22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commentRangeStart w:id="58"/>
            <w:r w:rsidRPr="00E50E91">
              <w:rPr>
                <w:rFonts w:ascii="Garamond" w:eastAsia="Times New Roman" w:hAnsi="Garamond" w:cs="Calibri"/>
                <w:color w:val="000000"/>
                <w:szCs w:val="26"/>
              </w:rPr>
              <w:t>0.0</w:t>
            </w:r>
            <w:commentRangeEnd w:id="58"/>
            <w:r w:rsidR="003B0522">
              <w:rPr>
                <w:rStyle w:val="Kommentarhenvisning"/>
              </w:rPr>
              <w:commentReference w:id="58"/>
            </w:r>
          </w:p>
        </w:tc>
        <w:tc>
          <w:tcPr>
            <w:tcW w:w="340"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4A33E473" w14:textId="77777777" w:rsidTr="00E50E91">
        <w:trPr>
          <w:trHeight w:val="600"/>
        </w:trPr>
        <w:tc>
          <w:tcPr>
            <w:tcW w:w="9820" w:type="dxa"/>
            <w:gridSpan w:val="8"/>
            <w:tcBorders>
              <w:top w:val="single" w:sz="4" w:space="0" w:color="auto"/>
              <w:left w:val="nil"/>
              <w:bottom w:val="nil"/>
              <w:right w:val="nil"/>
            </w:tcBorders>
            <w:shd w:val="clear" w:color="000000" w:fill="FFFFFF"/>
            <w:vAlign w:val="center"/>
            <w:hideMark/>
          </w:tcPr>
          <w:p w14:paraId="0EE38A0E" w14:textId="4E11B4CB"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xml:space="preserve">* Increases the gap </w:t>
            </w:r>
            <w:ins w:id="59" w:author="Rune Lindahl-Jacobsen" w:date="2018-01-30T13:26:00Z">
              <w:r w:rsidR="003B0522">
                <w:rPr>
                  <w:rFonts w:ascii="Garamond" w:eastAsia="Times New Roman" w:hAnsi="Garamond" w:cs="Calibri"/>
                  <w:color w:val="000000"/>
                </w:rPr>
                <w:t>towards</w:t>
              </w:r>
            </w:ins>
            <w:del w:id="60" w:author="Rune Lindahl-Jacobsen" w:date="2018-01-30T13:26:00Z">
              <w:r w:rsidRPr="00E50E91" w:rsidDel="003B0522">
                <w:rPr>
                  <w:rFonts w:ascii="Garamond" w:eastAsia="Times New Roman" w:hAnsi="Garamond" w:cs="Calibri"/>
                  <w:color w:val="000000"/>
                </w:rPr>
                <w:delText>with</w:delText>
              </w:r>
            </w:del>
            <w:r w:rsidRPr="00E50E91">
              <w:rPr>
                <w:rFonts w:ascii="Garamond" w:eastAsia="Times New Roman" w:hAnsi="Garamond" w:cs="Calibri"/>
                <w:color w:val="000000"/>
              </w:rPr>
              <w:t xml:space="preserve"> Sweden. Represents potential gains for Sweden if they achieve the levels of Denmark.</w:t>
            </w:r>
          </w:p>
        </w:tc>
      </w:tr>
      <w:tr w:rsidR="00E50E91" w:rsidRPr="00E50E91" w14:paraId="197BCCFF" w14:textId="77777777" w:rsidTr="00E50E91">
        <w:trPr>
          <w:trHeight w:val="495"/>
        </w:trPr>
        <w:tc>
          <w:tcPr>
            <w:tcW w:w="9820" w:type="dxa"/>
            <w:gridSpan w:val="8"/>
            <w:tcBorders>
              <w:top w:val="nil"/>
              <w:left w:val="nil"/>
              <w:bottom w:val="nil"/>
              <w:right w:val="nil"/>
            </w:tcBorders>
            <w:shd w:val="clear" w:color="000000" w:fill="FFFFFF"/>
            <w:vAlign w:val="center"/>
            <w:hideMark/>
          </w:tcPr>
          <w:p w14:paraId="43CFE472"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5C4A6425" w14:textId="77777777" w:rsidR="00CC4EE6" w:rsidRPr="00CC4EE6" w:rsidRDefault="007543CE" w:rsidP="00CC4EE6">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CC4EE6" w:rsidRPr="00CC4EE6">
        <w:t>1.</w:t>
      </w:r>
      <w:r w:rsidR="00CC4EE6" w:rsidRPr="00CC4EE6">
        <w:tab/>
        <w:t>Organization WH. World Health Statistics 2016: Monitoring Health for the SDGs Sustainable Development Goals: World Health Organization; 2016.</w:t>
      </w:r>
    </w:p>
    <w:p w14:paraId="2D0EADA7" w14:textId="77777777" w:rsidR="00CC4EE6" w:rsidRPr="00CC4EE6" w:rsidRDefault="00CC4EE6" w:rsidP="00CC4EE6">
      <w:pPr>
        <w:pStyle w:val="EndNoteBibliography"/>
      </w:pPr>
      <w:r w:rsidRPr="00CC4EE6">
        <w:t>2.</w:t>
      </w:r>
      <w:r w:rsidRPr="00CC4EE6">
        <w:tab/>
        <w:t>Tuljapurkar S. The final inequality. Demography and the Economy. 2011:209.</w:t>
      </w:r>
    </w:p>
    <w:p w14:paraId="434C5ED9" w14:textId="77777777" w:rsidR="00CC4EE6" w:rsidRPr="00E13F6D" w:rsidRDefault="00CC4EE6" w:rsidP="00CC4EE6">
      <w:pPr>
        <w:pStyle w:val="EndNoteBibliography"/>
        <w:rPr>
          <w:lang w:val="da-DK"/>
        </w:rPr>
      </w:pPr>
      <w:r w:rsidRPr="00CC4EE6">
        <w:t>3.</w:t>
      </w:r>
      <w:r w:rsidRPr="00CC4EE6">
        <w:tab/>
        <w:t xml:space="preserve">Marmot M. Inequalities in health. New England Journal of Medicine. </w:t>
      </w:r>
      <w:r w:rsidRPr="00E13F6D">
        <w:rPr>
          <w:lang w:val="da-DK"/>
        </w:rPr>
        <w:t>2001;345(2):134-5.</w:t>
      </w:r>
    </w:p>
    <w:p w14:paraId="0E53CA4B" w14:textId="77777777" w:rsidR="00CC4EE6" w:rsidRPr="00CC4EE6" w:rsidRDefault="00CC4EE6" w:rsidP="00CC4EE6">
      <w:pPr>
        <w:pStyle w:val="EndNoteBibliography"/>
      </w:pPr>
      <w:r w:rsidRPr="00E13F6D">
        <w:rPr>
          <w:lang w:val="da-DK"/>
        </w:rPr>
        <w:t>4.</w:t>
      </w:r>
      <w:r w:rsidRPr="00E13F6D">
        <w:rPr>
          <w:lang w:val="da-DK"/>
        </w:rPr>
        <w:tab/>
        <w:t xml:space="preserve">Mackenbach JP, Kulhánová I, Artnik B, Bopp M, Borrell C, Clemens T, et al. </w:t>
      </w:r>
      <w:r w:rsidRPr="00CC4EE6">
        <w:t>Changes in mortality inequalities over two decades: register based study of European countries. bmj. 2016;353:i1732.</w:t>
      </w:r>
    </w:p>
    <w:p w14:paraId="1B4CCE25" w14:textId="77777777" w:rsidR="00CC4EE6" w:rsidRPr="00CC4EE6" w:rsidRDefault="00CC4EE6" w:rsidP="00CC4EE6">
      <w:pPr>
        <w:pStyle w:val="EndNoteBibliography"/>
      </w:pPr>
      <w:r w:rsidRPr="00E13F6D">
        <w:rPr>
          <w:lang w:val="da-DK"/>
        </w:rPr>
        <w:t>5.</w:t>
      </w:r>
      <w:r w:rsidRPr="00E13F6D">
        <w:rPr>
          <w:lang w:val="da-DK"/>
        </w:rPr>
        <w:tab/>
        <w:t xml:space="preserve">Vaupel JW, Zhang Z, van Raalte AA. </w:t>
      </w:r>
      <w:r w:rsidRPr="00CC4EE6">
        <w:t>Life expectancy and disparity: an international comparison of life table data. BMJ open. 2011;1(1):e000128.</w:t>
      </w:r>
    </w:p>
    <w:p w14:paraId="15F2C06F" w14:textId="77777777" w:rsidR="00CC4EE6" w:rsidRPr="00CC4EE6" w:rsidRDefault="00CC4EE6" w:rsidP="00CC4EE6">
      <w:pPr>
        <w:pStyle w:val="EndNoteBibliography"/>
      </w:pPr>
      <w:r w:rsidRPr="00CC4EE6">
        <w:t>6.</w:t>
      </w:r>
      <w:r w:rsidRPr="00CC4EE6">
        <w:tab/>
        <w:t>Edwards RD, Tuljapurkar S. Inequality in life spans and a new perspective on mortality convergence across industrialized countries. Population and Development Review. 2005;31(4):645-74.</w:t>
      </w:r>
    </w:p>
    <w:p w14:paraId="066201C4" w14:textId="77777777" w:rsidR="00CC4EE6" w:rsidRPr="00CC4EE6" w:rsidRDefault="00CC4EE6" w:rsidP="00CC4EE6">
      <w:pPr>
        <w:pStyle w:val="EndNoteBibliography"/>
      </w:pPr>
      <w:r w:rsidRPr="00CC4EE6">
        <w:t>7.</w:t>
      </w:r>
      <w:r w:rsidRPr="00CC4EE6">
        <w:tab/>
        <w:t>Smits J, Monden C. Length of life inequality around the globe. Social Science &amp; Medicine. 2009;68(6):1114-23.</w:t>
      </w:r>
    </w:p>
    <w:p w14:paraId="48B5CC24" w14:textId="77777777" w:rsidR="00CC4EE6" w:rsidRPr="00CC4EE6" w:rsidRDefault="00CC4EE6" w:rsidP="00CC4EE6">
      <w:pPr>
        <w:pStyle w:val="EndNoteBibliography"/>
      </w:pPr>
      <w:r w:rsidRPr="00CC4EE6">
        <w:t>8.</w:t>
      </w:r>
      <w:r w:rsidRPr="00CC4EE6">
        <w:tab/>
        <w:t>Brønnum-Hansen H. Socially disparate trends in lifespan variation: a trend study on income and mortality based on nationwide Danish register data. BMJ open. 2017;7(5):e014489.</w:t>
      </w:r>
    </w:p>
    <w:p w14:paraId="0F95619F" w14:textId="77777777" w:rsidR="00CC4EE6" w:rsidRPr="00E13F6D" w:rsidRDefault="00CC4EE6" w:rsidP="00CC4EE6">
      <w:pPr>
        <w:pStyle w:val="EndNoteBibliography"/>
        <w:rPr>
          <w:lang w:val="da-DK"/>
        </w:rPr>
      </w:pPr>
      <w:r w:rsidRPr="00CC4EE6">
        <w:t>9.</w:t>
      </w:r>
      <w:r w:rsidRPr="00CC4EE6">
        <w:tab/>
        <w:t xml:space="preserve">Firebaugh G, Acciai F, Noah AJ, Prather C, Nau C. Why lifespans are more variable among blacks than among whites in the United States. </w:t>
      </w:r>
      <w:r w:rsidRPr="00E13F6D">
        <w:rPr>
          <w:lang w:val="da-DK"/>
        </w:rPr>
        <w:t>Demography. 2014;51(6):2025-45.</w:t>
      </w:r>
    </w:p>
    <w:p w14:paraId="74929323" w14:textId="77777777" w:rsidR="00CC4EE6" w:rsidRPr="00CC4EE6" w:rsidRDefault="00CC4EE6" w:rsidP="00CC4EE6">
      <w:pPr>
        <w:pStyle w:val="EndNoteBibliography"/>
      </w:pPr>
      <w:r w:rsidRPr="00E13F6D">
        <w:rPr>
          <w:lang w:val="da-DK"/>
        </w:rPr>
        <w:t>10.</w:t>
      </w:r>
      <w:r w:rsidRPr="00E13F6D">
        <w:rPr>
          <w:lang w:val="da-DK"/>
        </w:rPr>
        <w:tab/>
        <w:t xml:space="preserve">van Raalte AA, Kunst AE, Deboosere P, Leinsalu M, Lundberg O, Martikainen P, et al. </w:t>
      </w:r>
      <w:r w:rsidRPr="00CC4EE6">
        <w:t>More variation in lifespan in lower educated groups: evidence from 10 European countries. International Journal of Epidemiology. 2011:dyr146.</w:t>
      </w:r>
    </w:p>
    <w:p w14:paraId="0CFAC43A" w14:textId="77777777" w:rsidR="00CC4EE6" w:rsidRPr="00CC4EE6" w:rsidRDefault="00CC4EE6" w:rsidP="00CC4EE6">
      <w:pPr>
        <w:pStyle w:val="EndNoteBibliography"/>
      </w:pPr>
      <w:r w:rsidRPr="00CC4EE6">
        <w:t>11.</w:t>
      </w:r>
      <w:r w:rsidRPr="00CC4EE6">
        <w:tab/>
        <w:t>Aburto JM, van Raalte A. Lifespan dispersion in times of life expectancy fluctuation: the case of Central and Eastern Europe. MPIDR working paper. 2017.</w:t>
      </w:r>
    </w:p>
    <w:p w14:paraId="0277860A" w14:textId="77777777" w:rsidR="00CC4EE6" w:rsidRPr="00CC4EE6" w:rsidRDefault="00CC4EE6" w:rsidP="00CC4EE6">
      <w:pPr>
        <w:pStyle w:val="EndNoteBibliography"/>
      </w:pPr>
      <w:r w:rsidRPr="00CC4EE6">
        <w:t>12.</w:t>
      </w:r>
      <w:r w:rsidRPr="00CC4EE6">
        <w:tab/>
        <w:t>Human Mortality Database. University of California BU, and Max Planck Institute for Demographic Research (Germany). Human Mortality Database. 2017.</w:t>
      </w:r>
    </w:p>
    <w:p w14:paraId="0ED35DFD" w14:textId="77777777" w:rsidR="00CC4EE6" w:rsidRPr="00CC4EE6" w:rsidRDefault="00CC4EE6" w:rsidP="00CC4EE6">
      <w:pPr>
        <w:pStyle w:val="EndNoteBibliography"/>
      </w:pPr>
      <w:r w:rsidRPr="00CC4EE6">
        <w:t>13.</w:t>
      </w:r>
      <w:r w:rsidRPr="00CC4EE6">
        <w:tab/>
        <w:t>Lindahl-Jacobsen R, Oeppen J, Rizzi S, Möller S, Zarulli V, Christensen K, et al. Why did Danish women’s life expectancy stagnate? The influence of interwar generations’ smoking behaviour. European Journal of Epidemiology. 2016:1-5.</w:t>
      </w:r>
    </w:p>
    <w:p w14:paraId="6054316D" w14:textId="77777777" w:rsidR="00CC4EE6" w:rsidRPr="00CC4EE6" w:rsidRDefault="00CC4EE6" w:rsidP="00CC4EE6">
      <w:pPr>
        <w:pStyle w:val="EndNoteBibliography"/>
      </w:pPr>
      <w:r w:rsidRPr="00CC4EE6">
        <w:t>14.</w:t>
      </w:r>
      <w:r w:rsidRPr="00CC4EE6">
        <w:tab/>
        <w:t>Lindahl-Jacobsen R, Rau R, Jeune B, Canudas-Romo V, Lenart A, Christensen K, et al. Rise, stagnation, and rise of Danish women’s life expectancy. Proceedings of the National Academy of Sciences. 2016;113(15):4015-20.</w:t>
      </w:r>
    </w:p>
    <w:p w14:paraId="253AEC5E" w14:textId="77777777" w:rsidR="00CC4EE6" w:rsidRPr="00CC4EE6" w:rsidRDefault="00CC4EE6" w:rsidP="00CC4EE6">
      <w:pPr>
        <w:pStyle w:val="EndNoteBibliography"/>
      </w:pPr>
      <w:r w:rsidRPr="00CC4EE6">
        <w:t>15.</w:t>
      </w:r>
      <w:r w:rsidRPr="00CC4EE6">
        <w:tab/>
        <w:t>Ramström L, Wikmans T. Mortality attributable to tobacco among men in Sweden and other European countries: an analysis of data in a WHO report. Tobacco induced diseases. 2014;12(1):14.</w:t>
      </w:r>
    </w:p>
    <w:p w14:paraId="2B748F4E" w14:textId="77777777" w:rsidR="00CC4EE6" w:rsidRPr="00CC4EE6" w:rsidRDefault="00CC4EE6" w:rsidP="00CC4EE6">
      <w:pPr>
        <w:pStyle w:val="EndNoteBibliography"/>
      </w:pPr>
      <w:r w:rsidRPr="00CC4EE6">
        <w:t>16.</w:t>
      </w:r>
      <w:r w:rsidRPr="00CC4EE6">
        <w:tab/>
        <w:t>van Raalte AA, Myrskylä M, Martikainen P. The role of smoking on mortality compression: An analysis of Finnish occupational social classes, 1971-2010. Demographic Research. 2015;32:589.</w:t>
      </w:r>
    </w:p>
    <w:p w14:paraId="53923823" w14:textId="77777777" w:rsidR="00CC4EE6" w:rsidRPr="00CC4EE6" w:rsidRDefault="00CC4EE6" w:rsidP="00CC4EE6">
      <w:pPr>
        <w:pStyle w:val="EndNoteBibliography"/>
      </w:pPr>
      <w:r w:rsidRPr="00CC4EE6">
        <w:t>17.</w:t>
      </w:r>
      <w:r w:rsidRPr="00CC4EE6">
        <w:tab/>
        <w:t>Janssen F, Rousson V, Paccaud F. The role of smoking in changes in the survival curve: an empirical study in 10 European countries. Annals of epidemiology. 2015;25(4):243-9.</w:t>
      </w:r>
    </w:p>
    <w:p w14:paraId="79FA82CA" w14:textId="77777777" w:rsidR="00CC4EE6" w:rsidRPr="00CC4EE6" w:rsidRDefault="00CC4EE6" w:rsidP="00CC4EE6">
      <w:pPr>
        <w:pStyle w:val="EndNoteBibliography"/>
      </w:pPr>
      <w:r w:rsidRPr="00CC4EE6">
        <w:t>18.</w:t>
      </w:r>
      <w:r w:rsidRPr="00CC4EE6">
        <w:tab/>
        <w:t>Magnussen J. The Scandinavian healthcare system. Medical solutions. 2009:63-8.</w:t>
      </w:r>
    </w:p>
    <w:p w14:paraId="45A644F3" w14:textId="657E7496" w:rsidR="00CC4EE6" w:rsidRPr="00CC4EE6" w:rsidRDefault="00CC4EE6" w:rsidP="00CC4EE6">
      <w:pPr>
        <w:pStyle w:val="EndNoteBibliography"/>
      </w:pPr>
      <w:r w:rsidRPr="00CC4EE6">
        <w:t>19.</w:t>
      </w:r>
      <w:r w:rsidRPr="00CC4EE6">
        <w:tab/>
        <w:t xml:space="preserve">Organization WH. Health statistics and information systems 2017 [Available from: </w:t>
      </w:r>
      <w:hyperlink r:id="rId15" w:history="1">
        <w:r w:rsidRPr="00CC4EE6">
          <w:rPr>
            <w:rStyle w:val="Hyperlink"/>
          </w:rPr>
          <w:t>http://www.who.int/healthinfo/mortality_data/en/</w:t>
        </w:r>
      </w:hyperlink>
      <w:r w:rsidRPr="00CC4EE6">
        <w:t>.</w:t>
      </w:r>
    </w:p>
    <w:p w14:paraId="75F13E09" w14:textId="77777777" w:rsidR="00CC4EE6" w:rsidRPr="00CC4EE6" w:rsidRDefault="00CC4EE6" w:rsidP="00CC4EE6">
      <w:pPr>
        <w:pStyle w:val="EndNoteBibliography"/>
      </w:pPr>
      <w:r w:rsidRPr="00CC4EE6">
        <w:t>20.</w:t>
      </w:r>
      <w:r w:rsidRPr="00CC4EE6">
        <w:tab/>
        <w:t>Rizzi S, Thinggaard M, Engholm G, Christensen N, Johannesen TB, Vaupel JW, et al. Comparison of non-parametric methods for ungrouping coarsely aggregated data. BMC medical research methodology. 2016;16(1):59.</w:t>
      </w:r>
    </w:p>
    <w:p w14:paraId="094929D0" w14:textId="77777777" w:rsidR="00CC4EE6" w:rsidRPr="00CC4EE6" w:rsidRDefault="00CC4EE6" w:rsidP="00CC4EE6">
      <w:pPr>
        <w:pStyle w:val="EndNoteBibliography"/>
      </w:pPr>
      <w:r w:rsidRPr="00CC4EE6">
        <w:t>21.</w:t>
      </w:r>
      <w:r w:rsidRPr="00CC4EE6">
        <w:tab/>
        <w:t>Rizzi S, Gampe J, Eilers PH. Efficient estimation of smooth distributions from coarsely grouped data. American journal of epidemiology. 2015;182(2):138-47.</w:t>
      </w:r>
    </w:p>
    <w:p w14:paraId="3B678000" w14:textId="77777777" w:rsidR="00CC4EE6" w:rsidRPr="00CC4EE6" w:rsidRDefault="00CC4EE6" w:rsidP="00CC4EE6">
      <w:pPr>
        <w:pStyle w:val="EndNoteBibliography"/>
      </w:pPr>
      <w:r w:rsidRPr="00CC4EE6">
        <w:t>22.</w:t>
      </w:r>
      <w:r w:rsidRPr="00CC4EE6">
        <w:tab/>
        <w:t>Organization WH. International statistical classification of diseases and related health problems: World Health Organization; 2004.</w:t>
      </w:r>
    </w:p>
    <w:p w14:paraId="65B4748F" w14:textId="77777777" w:rsidR="00CC4EE6" w:rsidRPr="00CC4EE6" w:rsidRDefault="00CC4EE6" w:rsidP="00CC4EE6">
      <w:pPr>
        <w:pStyle w:val="EndNoteBibliography"/>
      </w:pPr>
      <w:r w:rsidRPr="00CC4EE6">
        <w:lastRenderedPageBreak/>
        <w:t>23.</w:t>
      </w:r>
      <w:r w:rsidRPr="00CC4EE6">
        <w:tab/>
        <w:t>Hashim D, Boffetta P, La Vecchia C, Rota M, Bertuccio P, Malvezzi M, et al. The global decrease in cancer mortality: trends and disparities. Annals of Oncology. 2016;27(5):926-33.</w:t>
      </w:r>
    </w:p>
    <w:p w14:paraId="3C4B9E60" w14:textId="77777777" w:rsidR="00CC4EE6" w:rsidRPr="00CC4EE6" w:rsidRDefault="00CC4EE6" w:rsidP="00CC4EE6">
      <w:pPr>
        <w:pStyle w:val="EndNoteBibliography"/>
      </w:pPr>
      <w:r w:rsidRPr="00CC4EE6">
        <w:t>24.</w:t>
      </w:r>
      <w:r w:rsidRPr="00CC4EE6">
        <w:tab/>
        <w:t>Smallman-Raynor M, Phillips D. Late stages of epidemiological transition: health status in the developed world. Health &amp; place. 1999;5(3):209-22.</w:t>
      </w:r>
    </w:p>
    <w:p w14:paraId="0D2ACA72" w14:textId="77777777" w:rsidR="00CC4EE6" w:rsidRPr="00CC4EE6" w:rsidRDefault="00CC4EE6" w:rsidP="00CC4EE6">
      <w:pPr>
        <w:pStyle w:val="EndNoteBibliography"/>
      </w:pPr>
      <w:r w:rsidRPr="00CC4EE6">
        <w:t>25.</w:t>
      </w:r>
      <w:r w:rsidRPr="00CC4EE6">
        <w:tab/>
        <w:t>Organization WH. The world health report 2000: health systems: improving performance: World Health Organization; 2000.</w:t>
      </w:r>
    </w:p>
    <w:p w14:paraId="4E00F437" w14:textId="77777777" w:rsidR="00CC4EE6" w:rsidRPr="00CC4EE6" w:rsidRDefault="00CC4EE6" w:rsidP="00CC4EE6">
      <w:pPr>
        <w:pStyle w:val="EndNoteBibliography"/>
      </w:pPr>
      <w:r w:rsidRPr="00CC4EE6">
        <w:t>26.</w:t>
      </w:r>
      <w:r w:rsidRPr="00CC4EE6">
        <w:tab/>
        <w:t>Rosenberg HM. Cause of death as a contemporary problem. Journal of the history of medicine and allied sciences. 1999;54(2):133-53.</w:t>
      </w:r>
    </w:p>
    <w:p w14:paraId="60C49944" w14:textId="77777777" w:rsidR="00CC4EE6" w:rsidRPr="00CC4EE6" w:rsidRDefault="00CC4EE6" w:rsidP="00CC4EE6">
      <w:pPr>
        <w:pStyle w:val="EndNoteBibliography"/>
      </w:pPr>
      <w:r w:rsidRPr="00CC4EE6">
        <w:t>27.</w:t>
      </w:r>
      <w:r w:rsidRPr="00CC4EE6">
        <w:tab/>
        <w:t>Janssen F, Kunst AE. ICD coding changes and discontinuities in trends in cause-specific mortality in six European countries, 1950-99. Bulletin of the World Health Organization. 2004;82(12):904-13.</w:t>
      </w:r>
    </w:p>
    <w:p w14:paraId="25951A6D" w14:textId="77777777" w:rsidR="00CC4EE6" w:rsidRPr="00CC4EE6" w:rsidRDefault="00CC4EE6" w:rsidP="00CC4EE6">
      <w:pPr>
        <w:pStyle w:val="EndNoteBibliography"/>
      </w:pPr>
      <w:r w:rsidRPr="00CC4EE6">
        <w:t>28.</w:t>
      </w:r>
      <w:r w:rsidRPr="00CC4EE6">
        <w:tab/>
        <w:t>van Raalte AA, Caswell H. Perturbation analysis of indices of lifespan variability. Demography. 2013;50(5):1615-40.</w:t>
      </w:r>
    </w:p>
    <w:p w14:paraId="0A3F643F" w14:textId="77777777" w:rsidR="00CC4EE6" w:rsidRPr="00CC4EE6" w:rsidRDefault="00CC4EE6" w:rsidP="00CC4EE6">
      <w:pPr>
        <w:pStyle w:val="EndNoteBibliography"/>
      </w:pPr>
      <w:r w:rsidRPr="00CC4EE6">
        <w:t>29.</w:t>
      </w:r>
      <w:r w:rsidRPr="00CC4EE6">
        <w:tab/>
        <w:t>Wrycza TF, Missov TI, Baudisch A. Quantifying the shape of aging. PloS one. 2015;10(3):e0119163.</w:t>
      </w:r>
    </w:p>
    <w:p w14:paraId="32701E6E" w14:textId="77777777" w:rsidR="00CC4EE6" w:rsidRPr="00CC4EE6" w:rsidRDefault="00CC4EE6" w:rsidP="00CC4EE6">
      <w:pPr>
        <w:pStyle w:val="EndNoteBibliography"/>
      </w:pPr>
      <w:r w:rsidRPr="00CC4EE6">
        <w:t>30.</w:t>
      </w:r>
      <w:r w:rsidRPr="00CC4EE6">
        <w:tab/>
        <w:t>Wilmoth JR, Horiuchi S. Rectangularization revisited: Variability of age at death within human populations*. Demography. 1999;36(4):475-95.</w:t>
      </w:r>
    </w:p>
    <w:p w14:paraId="0398D1BF" w14:textId="77777777" w:rsidR="00CC4EE6" w:rsidRPr="00CC4EE6" w:rsidRDefault="00CC4EE6" w:rsidP="00CC4EE6">
      <w:pPr>
        <w:pStyle w:val="EndNoteBibliography"/>
      </w:pPr>
      <w:r w:rsidRPr="00CC4EE6">
        <w:t>31.</w:t>
      </w:r>
      <w:r w:rsidRPr="00CC4EE6">
        <w:tab/>
        <w:t>Colchero F, Rau R, Jones OR, Barthold JA, Conde DA, Lenart A, et al. The emergence of longevous populations. Proceedings of the National Academy of Sciences. 2016.</w:t>
      </w:r>
    </w:p>
    <w:p w14:paraId="31D9399C" w14:textId="77777777" w:rsidR="00CC4EE6" w:rsidRPr="00CC4EE6" w:rsidRDefault="00CC4EE6" w:rsidP="00CC4EE6">
      <w:pPr>
        <w:pStyle w:val="EndNoteBibliography"/>
      </w:pPr>
      <w:r w:rsidRPr="00CC4EE6">
        <w:t>32.</w:t>
      </w:r>
      <w:r w:rsidRPr="00CC4EE6">
        <w:tab/>
        <w:t>Horiuchi S, Wilmoth JR, Pletcher SD. A decomposition method based on a model of continuous change. Demography. 2008;45(4):785-801.</w:t>
      </w:r>
    </w:p>
    <w:p w14:paraId="1EA24173" w14:textId="77777777" w:rsidR="00CC4EE6" w:rsidRPr="00CC4EE6" w:rsidRDefault="00CC4EE6" w:rsidP="00CC4EE6">
      <w:pPr>
        <w:pStyle w:val="EndNoteBibliography"/>
      </w:pPr>
      <w:r w:rsidRPr="00CC4EE6">
        <w:t>33.</w:t>
      </w:r>
      <w:r w:rsidRPr="00CC4EE6">
        <w:tab/>
        <w:t>Gillespie DO, Trotter MV, Tuljapurkar SD. Divergence in age patterns of mortality change drives international divergence in lifespan inequality. Demography. 2014;51(3):1003-17.</w:t>
      </w:r>
    </w:p>
    <w:p w14:paraId="7CDA0276" w14:textId="77777777" w:rsidR="00CC4EE6" w:rsidRPr="00CC4EE6" w:rsidRDefault="00CC4EE6" w:rsidP="00CC4EE6">
      <w:pPr>
        <w:pStyle w:val="EndNoteBibliography"/>
      </w:pPr>
      <w:r w:rsidRPr="00CC4EE6">
        <w:t>34.</w:t>
      </w:r>
      <w:r w:rsidRPr="00CC4EE6">
        <w:tab/>
        <w:t>Seligman B, Greenberg G, Tuljapurkar S. Equity and length of lifespan are not the same. Proceedings of the National Academy of Sciences. 2016;113(30):8420-3.</w:t>
      </w:r>
    </w:p>
    <w:p w14:paraId="0D52488F" w14:textId="77777777" w:rsidR="00CC4EE6" w:rsidRPr="00E13F6D" w:rsidRDefault="00CC4EE6" w:rsidP="00CC4EE6">
      <w:pPr>
        <w:pStyle w:val="EndNoteBibliography"/>
        <w:rPr>
          <w:lang w:val="da-DK"/>
        </w:rPr>
      </w:pPr>
      <w:r w:rsidRPr="00CC4EE6">
        <w:t>35.</w:t>
      </w:r>
      <w:r w:rsidRPr="00CC4EE6">
        <w:tab/>
        <w:t xml:space="preserve">Blencowe H, Cousens S, Oestergaard MZ, Chou D, Moller A-B, Narwal R, et al. National, regional, and worldwide estimates of preterm birth rates in the year 2010 with time trends since 1990 for selected countries: a systematic analysis and implications. </w:t>
      </w:r>
      <w:r w:rsidRPr="00E13F6D">
        <w:rPr>
          <w:lang w:val="da-DK"/>
        </w:rPr>
        <w:t>The Lancet. 2012;379(9832):2162-72.</w:t>
      </w:r>
    </w:p>
    <w:p w14:paraId="503158A6" w14:textId="77777777" w:rsidR="00CC4EE6" w:rsidRPr="00CC4EE6" w:rsidRDefault="00CC4EE6" w:rsidP="00CC4EE6">
      <w:pPr>
        <w:pStyle w:val="EndNoteBibliography"/>
      </w:pPr>
      <w:r w:rsidRPr="00E13F6D">
        <w:rPr>
          <w:lang w:val="da-DK"/>
        </w:rPr>
        <w:t>36.</w:t>
      </w:r>
      <w:r w:rsidRPr="00E13F6D">
        <w:rPr>
          <w:lang w:val="da-DK"/>
        </w:rPr>
        <w:tab/>
        <w:t xml:space="preserve">Deb-Rinker P, León JA, Gilbert NL, Rouleau J, Andersen A-MN, Bjarnadóttir RI, et al. </w:t>
      </w:r>
      <w:r w:rsidRPr="00CC4EE6">
        <w:t>Differences in perinatal and infant mortality in high-income countries: artifacts of birth registration or evidence of true differences? BMC pediatrics. 2015;15(1):112.</w:t>
      </w:r>
    </w:p>
    <w:p w14:paraId="7A8A9EB3" w14:textId="77777777" w:rsidR="00CC4EE6" w:rsidRPr="00CC4EE6" w:rsidRDefault="00CC4EE6" w:rsidP="00CC4EE6">
      <w:pPr>
        <w:pStyle w:val="EndNoteBibliography"/>
      </w:pPr>
      <w:r w:rsidRPr="00CC4EE6">
        <w:t>37.</w:t>
      </w:r>
      <w:r w:rsidRPr="00CC4EE6">
        <w:tab/>
        <w:t>MacDorman MF, Mathews T. Behind international rankings of infant mortality: how the United States compares with Europe: Department of Health and Human Services, Centers for Disease Control and Prevention, National Center for Health Statistics; 2009.</w:t>
      </w:r>
    </w:p>
    <w:p w14:paraId="2024DECA" w14:textId="77777777" w:rsidR="00CC4EE6" w:rsidRPr="00CC4EE6" w:rsidRDefault="00CC4EE6" w:rsidP="00CC4EE6">
      <w:pPr>
        <w:pStyle w:val="EndNoteBibliography"/>
      </w:pPr>
      <w:r w:rsidRPr="00CC4EE6">
        <w:t>38.</w:t>
      </w:r>
      <w:r w:rsidRPr="00CC4EE6">
        <w:tab/>
        <w:t>Zylbersztejn A, Gilbert R, Hardelid P, Hjern A. Why do more infants die in the UK than in Sweden? An intercountry comparison of birthweight-specific infant mortality. The Lancet. 2015;386:S83.</w:t>
      </w:r>
    </w:p>
    <w:p w14:paraId="7623B988" w14:textId="77777777" w:rsidR="00CC4EE6" w:rsidRPr="00CC4EE6" w:rsidRDefault="00CC4EE6" w:rsidP="00CC4EE6">
      <w:pPr>
        <w:pStyle w:val="EndNoteBibliography"/>
      </w:pPr>
      <w:r w:rsidRPr="00CC4EE6">
        <w:t>39.</w:t>
      </w:r>
      <w:r w:rsidRPr="00CC4EE6">
        <w:tab/>
        <w:t>Wennergren G, Nordstrand K, Alm B, Möllborg P, Öhman A, Berlin A, et al. Updated Swedish advice on reducing the risk of sudden infant death syndrome. Acta Paediatrica. 2015;104(5):444-8.</w:t>
      </w:r>
    </w:p>
    <w:p w14:paraId="4DD60C6B" w14:textId="51C2910E" w:rsidR="00CC4EE6" w:rsidRPr="00CC4EE6" w:rsidRDefault="00CC4EE6" w:rsidP="00CC4EE6">
      <w:pPr>
        <w:pStyle w:val="EndNoteBibliography"/>
      </w:pPr>
      <w:r w:rsidRPr="00CC4EE6">
        <w:t>40.</w:t>
      </w:r>
      <w:r w:rsidRPr="00CC4EE6">
        <w:tab/>
        <w:t xml:space="preserve">Organization WH. European Health Information Gateway </w:t>
      </w:r>
      <w:hyperlink r:id="rId16" w:history="1">
        <w:r w:rsidRPr="00CC4EE6">
          <w:rPr>
            <w:rStyle w:val="Hyperlink"/>
          </w:rPr>
          <w:t>https://gateway.euro.who.int/en/indicators/h2020_15-mortality-from-external-causes-males/2017</w:t>
        </w:r>
      </w:hyperlink>
      <w:r w:rsidRPr="00CC4EE6">
        <w:t xml:space="preserve"> [</w:t>
      </w:r>
    </w:p>
    <w:p w14:paraId="17FB4AAF" w14:textId="77777777" w:rsidR="00CC4EE6" w:rsidRPr="00CC4EE6" w:rsidRDefault="00CC4EE6" w:rsidP="00CC4EE6">
      <w:pPr>
        <w:pStyle w:val="EndNoteBibliography"/>
      </w:pPr>
      <w:r w:rsidRPr="00CC4EE6">
        <w:t>41.</w:t>
      </w:r>
      <w:r w:rsidRPr="00CC4EE6">
        <w:tab/>
        <w:t>Titelman D, Oskarsson H, Wahlbeck K, Nordentoft M, Mehlum L, Jiang G-X, et al. Suicide mortality trends in the Nordic countries 1980–2009. Nordic journal of psychiatry. 2013;67(6):414-23.</w:t>
      </w:r>
    </w:p>
    <w:p w14:paraId="0EF14891" w14:textId="77777777" w:rsidR="00CC4EE6" w:rsidRPr="00CC4EE6" w:rsidRDefault="00CC4EE6" w:rsidP="00CC4EE6">
      <w:pPr>
        <w:pStyle w:val="EndNoteBibliography"/>
      </w:pPr>
      <w:r w:rsidRPr="00CC4EE6">
        <w:t>42.</w:t>
      </w:r>
      <w:r w:rsidRPr="00CC4EE6">
        <w:tab/>
        <w:t>Bergen H, Hawton K, Kapur N, Cooper J, Steeg S, Ness J, et al. Shared characteristics of suicides and other unnatural deaths following non-fatal self-harm? A multicentre study of risk factors. Psychological medicine. 2012;42(4):727-41.</w:t>
      </w:r>
    </w:p>
    <w:p w14:paraId="31FBEBDD" w14:textId="4E2224F9"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7"/>
      <w:footerReference w:type="default" r:id="rId18"/>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ne Lindahl-Jacobsen" w:date="2018-01-30T13:07:00Z" w:initials="RL">
    <w:p w14:paraId="3BEC7D0F" w14:textId="57A9E104" w:rsidR="00624172" w:rsidRDefault="00624172">
      <w:pPr>
        <w:pStyle w:val="Kommentartekst"/>
      </w:pPr>
      <w:r>
        <w:rPr>
          <w:rStyle w:val="Kommentarhenvisning"/>
        </w:rPr>
        <w:annotationRef/>
      </w:r>
      <w:r>
        <w:t xml:space="preserve">Consider replacing with “generations” in the abstract for a more easily understanding. </w:t>
      </w:r>
    </w:p>
  </w:comment>
  <w:comment w:id="9" w:author="Rune Lindahl-Jacobsen" w:date="2018-01-30T13:08:00Z" w:initials="RL">
    <w:p w14:paraId="2B2A444D" w14:textId="34A7970E" w:rsidR="00624172" w:rsidRDefault="00624172">
      <w:pPr>
        <w:pStyle w:val="Kommentartekst"/>
      </w:pPr>
      <w:r>
        <w:rPr>
          <w:rStyle w:val="Kommentarhenvisning"/>
        </w:rPr>
        <w:annotationRef/>
      </w:r>
      <w:r>
        <w:t>Consider “generations”</w:t>
      </w:r>
    </w:p>
  </w:comment>
  <w:comment w:id="14" w:author="Rune Lindahl-Jacobsen" w:date="2018-01-30T13:11:00Z" w:initials="RL">
    <w:p w14:paraId="5FFA2D08" w14:textId="4D5F7BE1" w:rsidR="00624172" w:rsidRDefault="00624172">
      <w:pPr>
        <w:pStyle w:val="Kommentartekst"/>
      </w:pPr>
      <w:r>
        <w:rPr>
          <w:rStyle w:val="Kommentarhenvisning"/>
        </w:rPr>
        <w:annotationRef/>
      </w:r>
      <w:r>
        <w:rPr>
          <w:rStyle w:val="Kommentarhenvisning"/>
        </w:rPr>
        <w:t>Seldom used word, consider “compared”</w:t>
      </w:r>
    </w:p>
  </w:comment>
  <w:comment w:id="23" w:author="Rune Lindahl-Jacobsen" w:date="2018-01-30T13:15:00Z" w:initials="RL">
    <w:p w14:paraId="097AA6EA" w14:textId="6C217CE7" w:rsidR="007137D6" w:rsidRDefault="007137D6">
      <w:pPr>
        <w:pStyle w:val="Kommentartekst"/>
      </w:pPr>
      <w:r>
        <w:rPr>
          <w:rStyle w:val="Kommentarhenvisning"/>
        </w:rPr>
        <w:annotationRef/>
      </w:r>
      <w:r>
        <w:t>This term is may not be known to the general reader….</w:t>
      </w:r>
    </w:p>
  </w:comment>
  <w:comment w:id="24" w:author="Rune Lindahl-Jacobsen" w:date="2018-01-30T13:35:00Z" w:initials="RL">
    <w:p w14:paraId="7A90E03A" w14:textId="20E6BBE7" w:rsidR="00B477C8" w:rsidRDefault="00B477C8">
      <w:pPr>
        <w:pStyle w:val="Kommentartekst"/>
      </w:pPr>
      <w:r>
        <w:rPr>
          <w:rStyle w:val="Kommentarhenvisning"/>
        </w:rPr>
        <w:annotationRef/>
      </w:r>
      <w:r>
        <w:t xml:space="preserve">Do you </w:t>
      </w:r>
      <w:proofErr w:type="spellStart"/>
      <w:r>
        <w:t>threat</w:t>
      </w:r>
      <w:proofErr w:type="spellEnd"/>
      <w:r>
        <w:t xml:space="preserve"> this as a separate “group/cause” in the analysis? This is unclear to the reader</w:t>
      </w:r>
    </w:p>
  </w:comment>
  <w:comment w:id="25" w:author="Rune Lindahl-Jacobsen" w:date="2018-01-30T13:37:00Z" w:initials="RL">
    <w:p w14:paraId="55CFB566" w14:textId="0BA037B7" w:rsidR="00F45EC4" w:rsidRDefault="00F45EC4">
      <w:pPr>
        <w:pStyle w:val="Kommentartekst"/>
      </w:pPr>
      <w:r>
        <w:rPr>
          <w:rStyle w:val="Kommentarhenvisning"/>
        </w:rPr>
        <w:annotationRef/>
      </w:r>
      <w:r>
        <w:t>Why italics?</w:t>
      </w:r>
    </w:p>
  </w:comment>
  <w:comment w:id="26" w:author="Rune Lindahl-Jacobsen" w:date="2018-01-30T13:41:00Z" w:initials="RL">
    <w:p w14:paraId="522CF5BE" w14:textId="720FD224" w:rsidR="00F45EC4" w:rsidRDefault="00F45EC4">
      <w:pPr>
        <w:pStyle w:val="Kommentartekst"/>
      </w:pPr>
      <w:r>
        <w:rPr>
          <w:rStyle w:val="Kommentarhenvisning"/>
        </w:rPr>
        <w:annotationRef/>
      </w:r>
      <w:r>
        <w:t xml:space="preserve">The group </w:t>
      </w:r>
      <w:proofErr w:type="spellStart"/>
      <w:r>
        <w:t>labled</w:t>
      </w:r>
      <w:proofErr w:type="spellEnd"/>
      <w:r>
        <w:t xml:space="preserve"> “above age 85” should be mentioned. What is the meaning of this result – elaborate. </w:t>
      </w:r>
    </w:p>
  </w:comment>
  <w:comment w:id="27" w:author="Rune Lindahl-Jacobsen" w:date="2018-01-30T13:41:00Z" w:initials="RL">
    <w:p w14:paraId="4ABFB3C3" w14:textId="376028F7" w:rsidR="00F45EC4" w:rsidRDefault="00F45EC4">
      <w:pPr>
        <w:pStyle w:val="Kommentartekst"/>
      </w:pPr>
      <w:r>
        <w:rPr>
          <w:rStyle w:val="Kommentarhenvisning"/>
        </w:rPr>
        <w:annotationRef/>
      </w:r>
    </w:p>
  </w:comment>
  <w:comment w:id="36" w:author="Rune Lindahl-Jacobsen" w:date="2018-01-30T14:32:00Z" w:initials="RL">
    <w:p w14:paraId="4B0A854F" w14:textId="2E3383AF" w:rsidR="00A565D5" w:rsidRDefault="00A565D5">
      <w:pPr>
        <w:pStyle w:val="Kommentartekst"/>
      </w:pPr>
      <w:r>
        <w:rPr>
          <w:rStyle w:val="Kommentarhenvisning"/>
        </w:rPr>
        <w:annotationRef/>
      </w:r>
      <w:r>
        <w:t>Elaborate…</w:t>
      </w:r>
    </w:p>
  </w:comment>
  <w:comment w:id="44" w:author="Rune Lindahl-Jacobsen" w:date="2018-01-30T13:34:00Z" w:initials="RL">
    <w:p w14:paraId="774033F4" w14:textId="1F358FA5" w:rsidR="003B0522" w:rsidRDefault="003B0522">
      <w:pPr>
        <w:pStyle w:val="Kommentartekst"/>
      </w:pPr>
      <w:r>
        <w:rPr>
          <w:rStyle w:val="Kommentarhenvisning"/>
        </w:rPr>
        <w:annotationRef/>
      </w:r>
      <w:r>
        <w:t>See comments in next figure</w:t>
      </w:r>
    </w:p>
  </w:comment>
  <w:comment w:id="45" w:author="Rune Lindahl-Jacobsen" w:date="2018-01-30T13:17:00Z" w:initials="RL">
    <w:p w14:paraId="4A70D11C" w14:textId="77777777" w:rsidR="007137D6" w:rsidRDefault="007137D6">
      <w:pPr>
        <w:pStyle w:val="Kommentartekst"/>
      </w:pPr>
      <w:r>
        <w:rPr>
          <w:rStyle w:val="Kommentarhenvisning"/>
        </w:rPr>
        <w:annotationRef/>
      </w:r>
      <w:r>
        <w:t>The labels at the y-axis (age groups): Delete every second, increase font size.</w:t>
      </w:r>
    </w:p>
    <w:p w14:paraId="7876CF59" w14:textId="77777777" w:rsidR="007137D6" w:rsidRDefault="007137D6">
      <w:pPr>
        <w:pStyle w:val="Kommentartekst"/>
      </w:pPr>
      <w:r>
        <w:t xml:space="preserve">x-axis labels (years: 0.0, 0.1 </w:t>
      </w:r>
      <w:proofErr w:type="spellStart"/>
      <w:r>
        <w:t>etc</w:t>
      </w:r>
      <w:proofErr w:type="spellEnd"/>
      <w:r>
        <w:t xml:space="preserve">): Increase font size </w:t>
      </w:r>
    </w:p>
    <w:p w14:paraId="17983548" w14:textId="77777777" w:rsidR="007137D6" w:rsidRDefault="007137D6">
      <w:pPr>
        <w:pStyle w:val="Kommentartekst"/>
      </w:pPr>
    </w:p>
    <w:p w14:paraId="38EBD9A5" w14:textId="77777777" w:rsidR="007137D6" w:rsidRDefault="007137D6">
      <w:pPr>
        <w:pStyle w:val="Kommentartekst"/>
      </w:pPr>
      <w:r>
        <w:t>increase font size of “age groups” “Years”</w:t>
      </w:r>
    </w:p>
    <w:p w14:paraId="40734FF2" w14:textId="77777777" w:rsidR="007137D6" w:rsidRDefault="007137D6">
      <w:pPr>
        <w:pStyle w:val="Kommentartekst"/>
      </w:pPr>
    </w:p>
    <w:p w14:paraId="3B6EDD21" w14:textId="5D7B4AF1" w:rsidR="007137D6" w:rsidRDefault="007137D6">
      <w:pPr>
        <w:pStyle w:val="Kommentartekst"/>
      </w:pPr>
      <w:r>
        <w:t>Denmark is misspelled “</w:t>
      </w:r>
      <w:proofErr w:type="spellStart"/>
      <w:r>
        <w:t>Denamrak</w:t>
      </w:r>
      <w:proofErr w:type="spellEnd"/>
      <w:r>
        <w:t>”</w:t>
      </w:r>
    </w:p>
    <w:p w14:paraId="5DF6F569" w14:textId="6631B2A1" w:rsidR="007137D6" w:rsidRDefault="007137D6">
      <w:pPr>
        <w:pStyle w:val="Kommentartekst"/>
      </w:pPr>
    </w:p>
    <w:p w14:paraId="1B9EC380" w14:textId="263F3569" w:rsidR="007137D6" w:rsidRDefault="007137D6">
      <w:pPr>
        <w:pStyle w:val="Kommentartekst"/>
      </w:pPr>
      <w:r>
        <w:t>CORRECT ALSO IN LOWER PANEL</w:t>
      </w:r>
    </w:p>
    <w:p w14:paraId="210B528D" w14:textId="77777777" w:rsidR="007137D6" w:rsidRDefault="007137D6">
      <w:pPr>
        <w:pStyle w:val="Kommentartekst"/>
      </w:pPr>
    </w:p>
    <w:p w14:paraId="5BC18B06" w14:textId="53CE010E" w:rsidR="007137D6" w:rsidRDefault="007137D6">
      <w:pPr>
        <w:pStyle w:val="Kommentartekst"/>
      </w:pPr>
    </w:p>
  </w:comment>
  <w:comment w:id="50" w:author="Rune Lindahl-Jacobsen" w:date="2018-01-30T13:26:00Z" w:initials="RL">
    <w:p w14:paraId="0AFAFF12" w14:textId="22399EBE" w:rsidR="00157A4C" w:rsidRDefault="00157A4C">
      <w:pPr>
        <w:pStyle w:val="Kommentartekst"/>
      </w:pPr>
      <w:r>
        <w:rPr>
          <w:rStyle w:val="Kommentarhenvisning"/>
        </w:rPr>
        <w:annotationRef/>
      </w:r>
      <w:r>
        <w:t xml:space="preserve">Perhaps “towards” is better </w:t>
      </w:r>
      <w:proofErr w:type="spellStart"/>
      <w:r>
        <w:t>then</w:t>
      </w:r>
      <w:proofErr w:type="spellEnd"/>
      <w:r>
        <w:t xml:space="preserve"> “with”</w:t>
      </w:r>
    </w:p>
  </w:comment>
  <w:comment w:id="54" w:author="Rune Lindahl-Jacobsen" w:date="2018-01-30T13:22:00Z" w:initials="RL">
    <w:p w14:paraId="61F0B959" w14:textId="403CCDA2" w:rsidR="007137D6" w:rsidRDefault="007137D6">
      <w:pPr>
        <w:pStyle w:val="Kommentartekst"/>
      </w:pPr>
      <w:r>
        <w:rPr>
          <w:rStyle w:val="Kommentarhenvisning"/>
        </w:rPr>
        <w:annotationRef/>
      </w:r>
      <w:r>
        <w:t>This is not a cause of death!</w:t>
      </w:r>
    </w:p>
  </w:comment>
  <w:comment w:id="55" w:author="Rune Lindahl-Jacobsen" w:date="2018-01-30T13:31:00Z" w:initials="RL">
    <w:p w14:paraId="4B170630" w14:textId="0D65DD8F" w:rsidR="003B0522" w:rsidRDefault="003B0522">
      <w:pPr>
        <w:pStyle w:val="Kommentartekst"/>
      </w:pPr>
      <w:r>
        <w:rPr>
          <w:rStyle w:val="Kommentarhenvisning"/>
        </w:rPr>
        <w:annotationRef/>
      </w:r>
      <w:r>
        <w:t>Sums to 100</w:t>
      </w:r>
    </w:p>
  </w:comment>
  <w:comment w:id="56" w:author="Rune Lindahl-Jacobsen" w:date="2018-01-30T13:32:00Z" w:initials="RL">
    <w:p w14:paraId="52A536A2" w14:textId="063CD19F" w:rsidR="003B0522" w:rsidRDefault="003B0522">
      <w:pPr>
        <w:pStyle w:val="Kommentartekst"/>
      </w:pPr>
      <w:r>
        <w:rPr>
          <w:rStyle w:val="Kommentarhenvisning"/>
        </w:rPr>
        <w:annotationRef/>
      </w:r>
      <w:r>
        <w:t>Sums to 101</w:t>
      </w:r>
    </w:p>
  </w:comment>
  <w:comment w:id="57" w:author="Rune Lindahl-Jacobsen" w:date="2018-01-30T13:32:00Z" w:initials="RL">
    <w:p w14:paraId="66427163" w14:textId="46DFF9D4" w:rsidR="003B0522" w:rsidRDefault="003B0522">
      <w:pPr>
        <w:pStyle w:val="Kommentartekst"/>
      </w:pPr>
      <w:r>
        <w:rPr>
          <w:rStyle w:val="Kommentarhenvisning"/>
        </w:rPr>
        <w:annotationRef/>
      </w:r>
      <w:r>
        <w:t>Sums to 104</w:t>
      </w:r>
    </w:p>
  </w:comment>
  <w:comment w:id="58" w:author="Rune Lindahl-Jacobsen" w:date="2018-01-30T13:32:00Z" w:initials="RL">
    <w:p w14:paraId="198021A5" w14:textId="6B56AD38" w:rsidR="003B0522" w:rsidRDefault="003B0522">
      <w:pPr>
        <w:pStyle w:val="Kommentartekst"/>
      </w:pPr>
      <w:r>
        <w:rPr>
          <w:rStyle w:val="Kommentarhenvisning"/>
        </w:rPr>
        <w:annotationRef/>
      </w:r>
      <w:r>
        <w:t>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C7D0F" w15:done="0"/>
  <w15:commentEx w15:paraId="2B2A444D" w15:done="0"/>
  <w15:commentEx w15:paraId="5FFA2D08" w15:done="0"/>
  <w15:commentEx w15:paraId="097AA6EA" w15:done="0"/>
  <w15:commentEx w15:paraId="7A90E03A" w15:done="0"/>
  <w15:commentEx w15:paraId="55CFB566" w15:done="0"/>
  <w15:commentEx w15:paraId="522CF5BE" w15:done="0"/>
  <w15:commentEx w15:paraId="4ABFB3C3" w15:paraIdParent="522CF5BE" w15:done="0"/>
  <w15:commentEx w15:paraId="4B0A854F" w15:done="0"/>
  <w15:commentEx w15:paraId="774033F4" w15:done="0"/>
  <w15:commentEx w15:paraId="5BC18B06" w15:done="0"/>
  <w15:commentEx w15:paraId="0AFAFF12" w15:done="0"/>
  <w15:commentEx w15:paraId="61F0B959" w15:done="0"/>
  <w15:commentEx w15:paraId="4B170630" w15:done="0"/>
  <w15:commentEx w15:paraId="52A536A2" w15:done="0"/>
  <w15:commentEx w15:paraId="66427163" w15:done="0"/>
  <w15:commentEx w15:paraId="19802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C7D0F" w16cid:durableId="1E1AECA4"/>
  <w16cid:commentId w16cid:paraId="2B2A444D" w16cid:durableId="1E1AECD2"/>
  <w16cid:commentId w16cid:paraId="5FFA2D08" w16cid:durableId="1E1AED75"/>
  <w16cid:commentId w16cid:paraId="097AA6EA" w16cid:durableId="1E1AEE73"/>
  <w16cid:commentId w16cid:paraId="7A90E03A" w16cid:durableId="1E1AF311"/>
  <w16cid:commentId w16cid:paraId="55CFB566" w16cid:durableId="1E1AF3AB"/>
  <w16cid:commentId w16cid:paraId="522CF5BE" w16cid:durableId="1E1AF481"/>
  <w16cid:commentId w16cid:paraId="4ABFB3C3" w16cid:durableId="1E1AF498"/>
  <w16cid:commentId w16cid:paraId="4B0A854F" w16cid:durableId="1E1B009A"/>
  <w16cid:commentId w16cid:paraId="774033F4" w16cid:durableId="1E1AF2CE"/>
  <w16cid:commentId w16cid:paraId="5BC18B06" w16cid:durableId="1E1AEEDA"/>
  <w16cid:commentId w16cid:paraId="0AFAFF12" w16cid:durableId="1E1AF0E8"/>
  <w16cid:commentId w16cid:paraId="61F0B959" w16cid:durableId="1E1AEFF9"/>
  <w16cid:commentId w16cid:paraId="4B170630" w16cid:durableId="1E1AF236"/>
  <w16cid:commentId w16cid:paraId="52A536A2" w16cid:durableId="1E1AF25D"/>
  <w16cid:commentId w16cid:paraId="66427163" w16cid:durableId="1E1AF26D"/>
  <w16cid:commentId w16cid:paraId="198021A5" w16cid:durableId="1E1AF2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DEBA0" w14:textId="77777777" w:rsidR="00754018" w:rsidRDefault="00754018" w:rsidP="008626B5">
      <w:r>
        <w:separator/>
      </w:r>
    </w:p>
  </w:endnote>
  <w:endnote w:type="continuationSeparator" w:id="0">
    <w:p w14:paraId="422B28F5" w14:textId="77777777" w:rsidR="00754018" w:rsidRDefault="00754018"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1D2CB218" w14:textId="414B661C" w:rsidR="00624172" w:rsidRDefault="00624172">
        <w:pPr>
          <w:pStyle w:val="Sidefod"/>
          <w:jc w:val="right"/>
        </w:pPr>
        <w:r>
          <w:fldChar w:fldCharType="begin"/>
        </w:r>
        <w:r>
          <w:instrText xml:space="preserve"> PAGE   \* MERGEFORMAT </w:instrText>
        </w:r>
        <w:r>
          <w:fldChar w:fldCharType="separate"/>
        </w:r>
        <w:r>
          <w:rPr>
            <w:noProof/>
          </w:rPr>
          <w:t>17</w:t>
        </w:r>
        <w:r>
          <w:rPr>
            <w:noProof/>
          </w:rPr>
          <w:fldChar w:fldCharType="end"/>
        </w:r>
      </w:p>
    </w:sdtContent>
  </w:sdt>
  <w:p w14:paraId="56B8FCA3" w14:textId="77777777" w:rsidR="00624172" w:rsidRDefault="0062417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7F377" w14:textId="77777777" w:rsidR="00754018" w:rsidRDefault="00754018" w:rsidP="008626B5">
      <w:r>
        <w:separator/>
      </w:r>
    </w:p>
  </w:footnote>
  <w:footnote w:type="continuationSeparator" w:id="0">
    <w:p w14:paraId="661512C7" w14:textId="77777777" w:rsidR="00754018" w:rsidRDefault="00754018" w:rsidP="008626B5">
      <w:r>
        <w:continuationSeparator/>
      </w:r>
    </w:p>
  </w:footnote>
  <w:footnote w:id="1">
    <w:p w14:paraId="322F8585" w14:textId="627A5C90" w:rsidR="00624172" w:rsidRPr="00F02AAC" w:rsidRDefault="00624172">
      <w:pPr>
        <w:pStyle w:val="Fodnotetekst"/>
        <w:rPr>
          <w:rFonts w:ascii="Garamond" w:hAnsi="Garamond"/>
          <w:color w:val="444444"/>
        </w:rPr>
      </w:pPr>
      <w:r>
        <w:rPr>
          <w:rStyle w:val="Fodnotehenvisning"/>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E55377F" w:rsidR="00624172" w:rsidRPr="00F02AAC" w:rsidRDefault="00624172">
      <w:pPr>
        <w:pStyle w:val="Fodnotetekst"/>
        <w:rPr>
          <w:rFonts w:ascii="Garamond" w:hAnsi="Garamond"/>
        </w:rPr>
      </w:pPr>
      <w:r w:rsidRPr="00F02AAC">
        <w:rPr>
          <w:rStyle w:val="Fodnotehenvisning"/>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3DF7A788" w14:textId="3B30F7BB" w:rsidR="00624172" w:rsidRPr="00C3269E" w:rsidRDefault="00624172" w:rsidP="008626B5">
        <w:pPr>
          <w:pStyle w:val="Sidehoved"/>
        </w:pPr>
        <w:proofErr w:type="spellStart"/>
        <w:r w:rsidRPr="00C3269E">
          <w:t>Aburto</w:t>
        </w:r>
        <w:proofErr w:type="spellEnd"/>
        <w:r w:rsidRPr="00C3269E">
          <w:t xml:space="preserve">, Wensink, van </w:t>
        </w:r>
        <w:proofErr w:type="spellStart"/>
        <w:r w:rsidRPr="00C3269E">
          <w:t>Raalte</w:t>
        </w:r>
        <w:proofErr w:type="spellEnd"/>
        <w:r w:rsidRPr="00C3269E">
          <w:t xml:space="preserve">, Lindahl-Jacobsen. </w:t>
        </w:r>
        <w:r w:rsidRPr="00FB05AD">
          <w:t>Lifespan i</w:t>
        </w:r>
        <w:r>
          <w:t>nequality in Denmark</w:t>
        </w:r>
      </w:p>
    </w:sdtContent>
  </w:sdt>
  <w:p w14:paraId="60E2E9D7" w14:textId="77777777" w:rsidR="00624172" w:rsidRPr="00902738" w:rsidRDefault="00624172">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ne Lindahl-Jacobsen">
    <w15:presenceInfo w15:providerId="Windows Live" w15:userId="f19e6a96bec2a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record-ids&gt;&lt;/item&gt;&lt;/Libraries&gt;"/>
  </w:docVars>
  <w:rsids>
    <w:rsidRoot w:val="00897FA5"/>
    <w:rsid w:val="0000056F"/>
    <w:rsid w:val="00000632"/>
    <w:rsid w:val="000052D1"/>
    <w:rsid w:val="0000584A"/>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24E64"/>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643A"/>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57A4C"/>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C7D4F"/>
    <w:rsid w:val="001D27D9"/>
    <w:rsid w:val="001D3593"/>
    <w:rsid w:val="001D3A4E"/>
    <w:rsid w:val="001D3CBA"/>
    <w:rsid w:val="001E3927"/>
    <w:rsid w:val="001E562B"/>
    <w:rsid w:val="001E58D9"/>
    <w:rsid w:val="001F1EFE"/>
    <w:rsid w:val="001F411F"/>
    <w:rsid w:val="001F78E2"/>
    <w:rsid w:val="0020070B"/>
    <w:rsid w:val="00203866"/>
    <w:rsid w:val="00205DAA"/>
    <w:rsid w:val="00211E35"/>
    <w:rsid w:val="00212E6B"/>
    <w:rsid w:val="00213CE0"/>
    <w:rsid w:val="00213E30"/>
    <w:rsid w:val="00214128"/>
    <w:rsid w:val="00214536"/>
    <w:rsid w:val="0021479E"/>
    <w:rsid w:val="00217579"/>
    <w:rsid w:val="0022126B"/>
    <w:rsid w:val="0022161F"/>
    <w:rsid w:val="0022329A"/>
    <w:rsid w:val="00230647"/>
    <w:rsid w:val="00230D35"/>
    <w:rsid w:val="0023597C"/>
    <w:rsid w:val="00237F54"/>
    <w:rsid w:val="00241894"/>
    <w:rsid w:val="0024214D"/>
    <w:rsid w:val="002463B3"/>
    <w:rsid w:val="002550BE"/>
    <w:rsid w:val="00256CCC"/>
    <w:rsid w:val="00260829"/>
    <w:rsid w:val="00262C06"/>
    <w:rsid w:val="00265752"/>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3CE1"/>
    <w:rsid w:val="002B515A"/>
    <w:rsid w:val="002B5CC4"/>
    <w:rsid w:val="002B5E56"/>
    <w:rsid w:val="002B6154"/>
    <w:rsid w:val="002B77C9"/>
    <w:rsid w:val="002C014C"/>
    <w:rsid w:val="002C12C9"/>
    <w:rsid w:val="002C1384"/>
    <w:rsid w:val="002C5B6D"/>
    <w:rsid w:val="002D14CA"/>
    <w:rsid w:val="002D2E2E"/>
    <w:rsid w:val="002D3CB1"/>
    <w:rsid w:val="002D5CFA"/>
    <w:rsid w:val="002E059C"/>
    <w:rsid w:val="002E1363"/>
    <w:rsid w:val="002E2348"/>
    <w:rsid w:val="002E495E"/>
    <w:rsid w:val="002E4A25"/>
    <w:rsid w:val="002E5917"/>
    <w:rsid w:val="002E5927"/>
    <w:rsid w:val="002E61E9"/>
    <w:rsid w:val="002F35BD"/>
    <w:rsid w:val="002F3ACA"/>
    <w:rsid w:val="002F491B"/>
    <w:rsid w:val="002F4DFD"/>
    <w:rsid w:val="002F5300"/>
    <w:rsid w:val="002F62DD"/>
    <w:rsid w:val="002F75FF"/>
    <w:rsid w:val="00300272"/>
    <w:rsid w:val="00301966"/>
    <w:rsid w:val="00306181"/>
    <w:rsid w:val="00307D4D"/>
    <w:rsid w:val="00312221"/>
    <w:rsid w:val="00312C8E"/>
    <w:rsid w:val="003145A2"/>
    <w:rsid w:val="00314A20"/>
    <w:rsid w:val="003163A2"/>
    <w:rsid w:val="00320202"/>
    <w:rsid w:val="00320ADC"/>
    <w:rsid w:val="00322503"/>
    <w:rsid w:val="00322AB3"/>
    <w:rsid w:val="00323B4F"/>
    <w:rsid w:val="00325CA6"/>
    <w:rsid w:val="003269C6"/>
    <w:rsid w:val="00327149"/>
    <w:rsid w:val="00330988"/>
    <w:rsid w:val="003347D9"/>
    <w:rsid w:val="00337564"/>
    <w:rsid w:val="0034028C"/>
    <w:rsid w:val="003404B6"/>
    <w:rsid w:val="00340C1C"/>
    <w:rsid w:val="00340C80"/>
    <w:rsid w:val="003428AD"/>
    <w:rsid w:val="0034460E"/>
    <w:rsid w:val="00344ABF"/>
    <w:rsid w:val="0034584C"/>
    <w:rsid w:val="00345893"/>
    <w:rsid w:val="00345C88"/>
    <w:rsid w:val="003467D2"/>
    <w:rsid w:val="00346F99"/>
    <w:rsid w:val="00347B3A"/>
    <w:rsid w:val="00351373"/>
    <w:rsid w:val="003524CE"/>
    <w:rsid w:val="00353901"/>
    <w:rsid w:val="00354747"/>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522"/>
    <w:rsid w:val="003B0A16"/>
    <w:rsid w:val="003B54D7"/>
    <w:rsid w:val="003B7D55"/>
    <w:rsid w:val="003C1C58"/>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642F"/>
    <w:rsid w:val="004071CC"/>
    <w:rsid w:val="00410FFF"/>
    <w:rsid w:val="0041221E"/>
    <w:rsid w:val="00413112"/>
    <w:rsid w:val="00413168"/>
    <w:rsid w:val="004141E9"/>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527A"/>
    <w:rsid w:val="004754A8"/>
    <w:rsid w:val="0047614E"/>
    <w:rsid w:val="0048055B"/>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4EA6"/>
    <w:rsid w:val="004C6A47"/>
    <w:rsid w:val="004C7C15"/>
    <w:rsid w:val="004D1134"/>
    <w:rsid w:val="004D26EC"/>
    <w:rsid w:val="004D3C1C"/>
    <w:rsid w:val="004D7A20"/>
    <w:rsid w:val="004E0FE4"/>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2F5"/>
    <w:rsid w:val="00517D5C"/>
    <w:rsid w:val="00521604"/>
    <w:rsid w:val="00521967"/>
    <w:rsid w:val="0052374F"/>
    <w:rsid w:val="00524AC0"/>
    <w:rsid w:val="00525247"/>
    <w:rsid w:val="00527CE0"/>
    <w:rsid w:val="00530A90"/>
    <w:rsid w:val="00530C04"/>
    <w:rsid w:val="0053188E"/>
    <w:rsid w:val="0053225A"/>
    <w:rsid w:val="00533725"/>
    <w:rsid w:val="0053670C"/>
    <w:rsid w:val="00541E1F"/>
    <w:rsid w:val="00542D8A"/>
    <w:rsid w:val="005445D9"/>
    <w:rsid w:val="00547C30"/>
    <w:rsid w:val="00553187"/>
    <w:rsid w:val="00561463"/>
    <w:rsid w:val="005622E4"/>
    <w:rsid w:val="0056326E"/>
    <w:rsid w:val="00566AA7"/>
    <w:rsid w:val="00566CF8"/>
    <w:rsid w:val="00567361"/>
    <w:rsid w:val="0056759C"/>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1F7F"/>
    <w:rsid w:val="005A3F71"/>
    <w:rsid w:val="005A626C"/>
    <w:rsid w:val="005B02EC"/>
    <w:rsid w:val="005B3F32"/>
    <w:rsid w:val="005B45D9"/>
    <w:rsid w:val="005B5249"/>
    <w:rsid w:val="005B5B35"/>
    <w:rsid w:val="005B7911"/>
    <w:rsid w:val="005B7E50"/>
    <w:rsid w:val="005C1335"/>
    <w:rsid w:val="005C43B4"/>
    <w:rsid w:val="005C775B"/>
    <w:rsid w:val="005C78C1"/>
    <w:rsid w:val="005C7E5B"/>
    <w:rsid w:val="005D1509"/>
    <w:rsid w:val="005D2402"/>
    <w:rsid w:val="005D3DE1"/>
    <w:rsid w:val="005D44B2"/>
    <w:rsid w:val="005D4E89"/>
    <w:rsid w:val="005D68A9"/>
    <w:rsid w:val="005D6D1A"/>
    <w:rsid w:val="005E0526"/>
    <w:rsid w:val="005E392D"/>
    <w:rsid w:val="005E4AC8"/>
    <w:rsid w:val="005F2A5A"/>
    <w:rsid w:val="005F3D9D"/>
    <w:rsid w:val="005F40C2"/>
    <w:rsid w:val="005F4AC9"/>
    <w:rsid w:val="005F639E"/>
    <w:rsid w:val="005F7F34"/>
    <w:rsid w:val="00600AC4"/>
    <w:rsid w:val="0060157E"/>
    <w:rsid w:val="00601F20"/>
    <w:rsid w:val="00605295"/>
    <w:rsid w:val="00611647"/>
    <w:rsid w:val="00612258"/>
    <w:rsid w:val="006138AE"/>
    <w:rsid w:val="0061536B"/>
    <w:rsid w:val="006158DC"/>
    <w:rsid w:val="00617176"/>
    <w:rsid w:val="006173E8"/>
    <w:rsid w:val="00617A9A"/>
    <w:rsid w:val="006218DF"/>
    <w:rsid w:val="00622AD7"/>
    <w:rsid w:val="00623083"/>
    <w:rsid w:val="00624172"/>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652A3"/>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4FB1"/>
    <w:rsid w:val="006D52D9"/>
    <w:rsid w:val="006D63B1"/>
    <w:rsid w:val="006D6A35"/>
    <w:rsid w:val="006D7636"/>
    <w:rsid w:val="006D7692"/>
    <w:rsid w:val="006D7D79"/>
    <w:rsid w:val="006E1248"/>
    <w:rsid w:val="006E1962"/>
    <w:rsid w:val="006E30EE"/>
    <w:rsid w:val="006E4D13"/>
    <w:rsid w:val="006E5308"/>
    <w:rsid w:val="006E6580"/>
    <w:rsid w:val="006F2D06"/>
    <w:rsid w:val="006F31FB"/>
    <w:rsid w:val="006F3478"/>
    <w:rsid w:val="006F69D9"/>
    <w:rsid w:val="00701C71"/>
    <w:rsid w:val="007021A3"/>
    <w:rsid w:val="00703E56"/>
    <w:rsid w:val="00703EDC"/>
    <w:rsid w:val="00706116"/>
    <w:rsid w:val="007137D6"/>
    <w:rsid w:val="007142DA"/>
    <w:rsid w:val="00714311"/>
    <w:rsid w:val="007143FB"/>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3A5E"/>
    <w:rsid w:val="007452CB"/>
    <w:rsid w:val="00747B98"/>
    <w:rsid w:val="0075108C"/>
    <w:rsid w:val="00752E6B"/>
    <w:rsid w:val="00754018"/>
    <w:rsid w:val="007543CE"/>
    <w:rsid w:val="00756D74"/>
    <w:rsid w:val="00760823"/>
    <w:rsid w:val="00762B7C"/>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664C"/>
    <w:rsid w:val="007E7562"/>
    <w:rsid w:val="007F289B"/>
    <w:rsid w:val="007F36D4"/>
    <w:rsid w:val="007F3CD3"/>
    <w:rsid w:val="007F4E3F"/>
    <w:rsid w:val="00800A46"/>
    <w:rsid w:val="00800EDF"/>
    <w:rsid w:val="008013ED"/>
    <w:rsid w:val="00802F99"/>
    <w:rsid w:val="00804816"/>
    <w:rsid w:val="00813155"/>
    <w:rsid w:val="00813A3D"/>
    <w:rsid w:val="008143C4"/>
    <w:rsid w:val="00814E48"/>
    <w:rsid w:val="0082005B"/>
    <w:rsid w:val="008200AA"/>
    <w:rsid w:val="00820765"/>
    <w:rsid w:val="00820F03"/>
    <w:rsid w:val="00823311"/>
    <w:rsid w:val="00823A5D"/>
    <w:rsid w:val="00825E78"/>
    <w:rsid w:val="00831DA6"/>
    <w:rsid w:val="00841CDF"/>
    <w:rsid w:val="00843FDD"/>
    <w:rsid w:val="00844F80"/>
    <w:rsid w:val="008452DC"/>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18A6"/>
    <w:rsid w:val="008823D9"/>
    <w:rsid w:val="00884D96"/>
    <w:rsid w:val="00885957"/>
    <w:rsid w:val="00885DB7"/>
    <w:rsid w:val="00887575"/>
    <w:rsid w:val="0089076E"/>
    <w:rsid w:val="0089298A"/>
    <w:rsid w:val="00893C2F"/>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0B75"/>
    <w:rsid w:val="00901147"/>
    <w:rsid w:val="00901E92"/>
    <w:rsid w:val="00902738"/>
    <w:rsid w:val="009044AA"/>
    <w:rsid w:val="00905C39"/>
    <w:rsid w:val="00914C7A"/>
    <w:rsid w:val="00926C45"/>
    <w:rsid w:val="009304B9"/>
    <w:rsid w:val="00930804"/>
    <w:rsid w:val="0093127D"/>
    <w:rsid w:val="00934AB5"/>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EBB"/>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5B3"/>
    <w:rsid w:val="00A10B18"/>
    <w:rsid w:val="00A122F8"/>
    <w:rsid w:val="00A147FD"/>
    <w:rsid w:val="00A14B71"/>
    <w:rsid w:val="00A16BDF"/>
    <w:rsid w:val="00A207CD"/>
    <w:rsid w:val="00A226A3"/>
    <w:rsid w:val="00A2380F"/>
    <w:rsid w:val="00A24A39"/>
    <w:rsid w:val="00A25A33"/>
    <w:rsid w:val="00A25E77"/>
    <w:rsid w:val="00A309BD"/>
    <w:rsid w:val="00A33A4F"/>
    <w:rsid w:val="00A3664F"/>
    <w:rsid w:val="00A37008"/>
    <w:rsid w:val="00A426B4"/>
    <w:rsid w:val="00A47A04"/>
    <w:rsid w:val="00A47DA0"/>
    <w:rsid w:val="00A51624"/>
    <w:rsid w:val="00A519CD"/>
    <w:rsid w:val="00A51A04"/>
    <w:rsid w:val="00A565D5"/>
    <w:rsid w:val="00A56D3A"/>
    <w:rsid w:val="00A603CA"/>
    <w:rsid w:val="00A60E9F"/>
    <w:rsid w:val="00A6464E"/>
    <w:rsid w:val="00A651BB"/>
    <w:rsid w:val="00A6590F"/>
    <w:rsid w:val="00A677BD"/>
    <w:rsid w:val="00A67AA2"/>
    <w:rsid w:val="00A72E0F"/>
    <w:rsid w:val="00A72FF4"/>
    <w:rsid w:val="00A74A4C"/>
    <w:rsid w:val="00A757DB"/>
    <w:rsid w:val="00A76246"/>
    <w:rsid w:val="00A80C11"/>
    <w:rsid w:val="00A80E09"/>
    <w:rsid w:val="00A82186"/>
    <w:rsid w:val="00A830E0"/>
    <w:rsid w:val="00A8386A"/>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14C8"/>
    <w:rsid w:val="00AF5790"/>
    <w:rsid w:val="00AF58C8"/>
    <w:rsid w:val="00AF754E"/>
    <w:rsid w:val="00AF7B1D"/>
    <w:rsid w:val="00B02978"/>
    <w:rsid w:val="00B02AEF"/>
    <w:rsid w:val="00B03219"/>
    <w:rsid w:val="00B03D12"/>
    <w:rsid w:val="00B041F0"/>
    <w:rsid w:val="00B04450"/>
    <w:rsid w:val="00B0457F"/>
    <w:rsid w:val="00B0490E"/>
    <w:rsid w:val="00B05469"/>
    <w:rsid w:val="00B054F4"/>
    <w:rsid w:val="00B12350"/>
    <w:rsid w:val="00B1317F"/>
    <w:rsid w:val="00B17987"/>
    <w:rsid w:val="00B2008A"/>
    <w:rsid w:val="00B2566E"/>
    <w:rsid w:val="00B25ECB"/>
    <w:rsid w:val="00B271DB"/>
    <w:rsid w:val="00B2783C"/>
    <w:rsid w:val="00B347B2"/>
    <w:rsid w:val="00B36A61"/>
    <w:rsid w:val="00B37C3E"/>
    <w:rsid w:val="00B4142C"/>
    <w:rsid w:val="00B421AB"/>
    <w:rsid w:val="00B44767"/>
    <w:rsid w:val="00B46FBC"/>
    <w:rsid w:val="00B477C8"/>
    <w:rsid w:val="00B516BA"/>
    <w:rsid w:val="00B51BAC"/>
    <w:rsid w:val="00B53B23"/>
    <w:rsid w:val="00B5429B"/>
    <w:rsid w:val="00B62339"/>
    <w:rsid w:val="00B62851"/>
    <w:rsid w:val="00B6379F"/>
    <w:rsid w:val="00B64AD0"/>
    <w:rsid w:val="00B6532B"/>
    <w:rsid w:val="00B66DBA"/>
    <w:rsid w:val="00B67DB1"/>
    <w:rsid w:val="00B70301"/>
    <w:rsid w:val="00B71D93"/>
    <w:rsid w:val="00B72FC1"/>
    <w:rsid w:val="00B73C4D"/>
    <w:rsid w:val="00B748D9"/>
    <w:rsid w:val="00B77980"/>
    <w:rsid w:val="00B77D3F"/>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2A5C"/>
    <w:rsid w:val="00C44080"/>
    <w:rsid w:val="00C458A5"/>
    <w:rsid w:val="00C46524"/>
    <w:rsid w:val="00C47CBD"/>
    <w:rsid w:val="00C535AE"/>
    <w:rsid w:val="00C53AED"/>
    <w:rsid w:val="00C54898"/>
    <w:rsid w:val="00C55204"/>
    <w:rsid w:val="00C5680A"/>
    <w:rsid w:val="00C607DE"/>
    <w:rsid w:val="00C6178A"/>
    <w:rsid w:val="00C6356B"/>
    <w:rsid w:val="00C66D21"/>
    <w:rsid w:val="00C7114C"/>
    <w:rsid w:val="00C722C6"/>
    <w:rsid w:val="00C8691D"/>
    <w:rsid w:val="00C97F41"/>
    <w:rsid w:val="00CA0A74"/>
    <w:rsid w:val="00CA198F"/>
    <w:rsid w:val="00CA1BC0"/>
    <w:rsid w:val="00CA2F91"/>
    <w:rsid w:val="00CA4BF2"/>
    <w:rsid w:val="00CA5014"/>
    <w:rsid w:val="00CA5B59"/>
    <w:rsid w:val="00CA7710"/>
    <w:rsid w:val="00CA7E48"/>
    <w:rsid w:val="00CB04CC"/>
    <w:rsid w:val="00CB2F9A"/>
    <w:rsid w:val="00CB3B37"/>
    <w:rsid w:val="00CB4BA8"/>
    <w:rsid w:val="00CB7255"/>
    <w:rsid w:val="00CC2B7F"/>
    <w:rsid w:val="00CC31CF"/>
    <w:rsid w:val="00CC43E7"/>
    <w:rsid w:val="00CC4EE6"/>
    <w:rsid w:val="00CC5927"/>
    <w:rsid w:val="00CC59F4"/>
    <w:rsid w:val="00CC658F"/>
    <w:rsid w:val="00CC6CB8"/>
    <w:rsid w:val="00CC7711"/>
    <w:rsid w:val="00CD0C12"/>
    <w:rsid w:val="00CD1E0C"/>
    <w:rsid w:val="00CD2A5D"/>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4C7D"/>
    <w:rsid w:val="00D27D58"/>
    <w:rsid w:val="00D30CC9"/>
    <w:rsid w:val="00D33718"/>
    <w:rsid w:val="00D34ACD"/>
    <w:rsid w:val="00D34FEC"/>
    <w:rsid w:val="00D3712D"/>
    <w:rsid w:val="00D4032F"/>
    <w:rsid w:val="00D40C19"/>
    <w:rsid w:val="00D43270"/>
    <w:rsid w:val="00D453F6"/>
    <w:rsid w:val="00D461FC"/>
    <w:rsid w:val="00D47A07"/>
    <w:rsid w:val="00D47C38"/>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184E"/>
    <w:rsid w:val="00D72158"/>
    <w:rsid w:val="00D733CE"/>
    <w:rsid w:val="00D73619"/>
    <w:rsid w:val="00D738F9"/>
    <w:rsid w:val="00D74F69"/>
    <w:rsid w:val="00D8183C"/>
    <w:rsid w:val="00D823B0"/>
    <w:rsid w:val="00D84AE2"/>
    <w:rsid w:val="00D90ECA"/>
    <w:rsid w:val="00D917FF"/>
    <w:rsid w:val="00D91C57"/>
    <w:rsid w:val="00D91FB4"/>
    <w:rsid w:val="00D93696"/>
    <w:rsid w:val="00D938A5"/>
    <w:rsid w:val="00DA09EC"/>
    <w:rsid w:val="00DA59A0"/>
    <w:rsid w:val="00DB1E25"/>
    <w:rsid w:val="00DB41D2"/>
    <w:rsid w:val="00DB5614"/>
    <w:rsid w:val="00DC1F34"/>
    <w:rsid w:val="00DC31B5"/>
    <w:rsid w:val="00DC4AB2"/>
    <w:rsid w:val="00DC4DE0"/>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3F6D"/>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2AE0"/>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95240"/>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5192"/>
    <w:rsid w:val="00F4012A"/>
    <w:rsid w:val="00F45EC4"/>
    <w:rsid w:val="00F47CD3"/>
    <w:rsid w:val="00F51F22"/>
    <w:rsid w:val="00F5613A"/>
    <w:rsid w:val="00F56D25"/>
    <w:rsid w:val="00F57059"/>
    <w:rsid w:val="00F63D5B"/>
    <w:rsid w:val="00F64CC0"/>
    <w:rsid w:val="00F64FE1"/>
    <w:rsid w:val="00F662F6"/>
    <w:rsid w:val="00F66652"/>
    <w:rsid w:val="00F66A0C"/>
    <w:rsid w:val="00F715BC"/>
    <w:rsid w:val="00F72CE1"/>
    <w:rsid w:val="00F72DF8"/>
    <w:rsid w:val="00F7503A"/>
    <w:rsid w:val="00F77B3E"/>
    <w:rsid w:val="00F80187"/>
    <w:rsid w:val="00F827F9"/>
    <w:rsid w:val="00F845BF"/>
    <w:rsid w:val="00F847B3"/>
    <w:rsid w:val="00F8569E"/>
    <w:rsid w:val="00F862F8"/>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5481"/>
    <w:rsid w:val="00FC5625"/>
    <w:rsid w:val="00FC5EB9"/>
    <w:rsid w:val="00FC6D85"/>
    <w:rsid w:val="00FD0062"/>
    <w:rsid w:val="00FD0196"/>
    <w:rsid w:val="00FD61FC"/>
    <w:rsid w:val="00FE0D49"/>
    <w:rsid w:val="00FE120C"/>
    <w:rsid w:val="00FE13A3"/>
    <w:rsid w:val="00FE31B4"/>
    <w:rsid w:val="00FE468B"/>
    <w:rsid w:val="00FE57CF"/>
    <w:rsid w:val="00FE6BB4"/>
    <w:rsid w:val="00FE7C68"/>
    <w:rsid w:val="00FF1B8E"/>
    <w:rsid w:val="00FF1BEB"/>
    <w:rsid w:val="00FF31F5"/>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55F24091-EF47-4EBE-857D-4EE760A5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897FA5"/>
  </w:style>
  <w:style w:type="character" w:styleId="Fremhv">
    <w:name w:val="Emphasis"/>
    <w:basedOn w:val="Standardskrifttypeiafsnit"/>
    <w:uiPriority w:val="20"/>
    <w:qFormat/>
    <w:rsid w:val="00897FA5"/>
    <w:rPr>
      <w:i/>
      <w:iCs/>
    </w:rPr>
  </w:style>
  <w:style w:type="paragraph" w:styleId="Slutnotetekst">
    <w:name w:val="endnote text"/>
    <w:basedOn w:val="Normal"/>
    <w:link w:val="SlutnotetekstTegn"/>
    <w:uiPriority w:val="99"/>
    <w:semiHidden/>
    <w:unhideWhenUsed/>
    <w:rsid w:val="008626B5"/>
    <w:rPr>
      <w:sz w:val="20"/>
      <w:szCs w:val="20"/>
    </w:rPr>
  </w:style>
  <w:style w:type="character" w:customStyle="1" w:styleId="SlutnotetekstTegn">
    <w:name w:val="Slutnotetekst Tegn"/>
    <w:basedOn w:val="Standardskrifttypeiafsnit"/>
    <w:link w:val="Slutnotetekst"/>
    <w:uiPriority w:val="99"/>
    <w:semiHidden/>
    <w:rsid w:val="008626B5"/>
    <w:rPr>
      <w:sz w:val="20"/>
      <w:szCs w:val="20"/>
    </w:rPr>
  </w:style>
  <w:style w:type="character" w:styleId="Slutnotehenvisning">
    <w:name w:val="endnote reference"/>
    <w:basedOn w:val="Standardskrifttypeiafsnit"/>
    <w:uiPriority w:val="99"/>
    <w:semiHidden/>
    <w:unhideWhenUsed/>
    <w:rsid w:val="008626B5"/>
    <w:rPr>
      <w:vertAlign w:val="superscript"/>
    </w:rPr>
  </w:style>
  <w:style w:type="paragraph" w:styleId="Sidehoved">
    <w:name w:val="header"/>
    <w:basedOn w:val="Normal"/>
    <w:link w:val="SidehovedTegn"/>
    <w:uiPriority w:val="99"/>
    <w:unhideWhenUsed/>
    <w:rsid w:val="008626B5"/>
    <w:pPr>
      <w:tabs>
        <w:tab w:val="center" w:pos="4680"/>
        <w:tab w:val="right" w:pos="9360"/>
      </w:tabs>
    </w:pPr>
  </w:style>
  <w:style w:type="character" w:customStyle="1" w:styleId="SidehovedTegn">
    <w:name w:val="Sidehoved Tegn"/>
    <w:basedOn w:val="Standardskrifttypeiafsnit"/>
    <w:link w:val="Sidehoved"/>
    <w:uiPriority w:val="99"/>
    <w:rsid w:val="008626B5"/>
  </w:style>
  <w:style w:type="paragraph" w:styleId="Sidefod">
    <w:name w:val="footer"/>
    <w:basedOn w:val="Normal"/>
    <w:link w:val="SidefodTegn"/>
    <w:uiPriority w:val="99"/>
    <w:unhideWhenUsed/>
    <w:rsid w:val="008626B5"/>
    <w:pPr>
      <w:tabs>
        <w:tab w:val="center" w:pos="4680"/>
        <w:tab w:val="right" w:pos="9360"/>
      </w:tabs>
    </w:pPr>
  </w:style>
  <w:style w:type="character" w:customStyle="1" w:styleId="SidefodTegn">
    <w:name w:val="Sidefod Tegn"/>
    <w:basedOn w:val="Standardskrifttypeiafsnit"/>
    <w:link w:val="Sidefod"/>
    <w:uiPriority w:val="99"/>
    <w:rsid w:val="008626B5"/>
  </w:style>
  <w:style w:type="paragraph" w:styleId="Markeringsbobletekst">
    <w:name w:val="Balloon Text"/>
    <w:basedOn w:val="Normal"/>
    <w:link w:val="MarkeringsbobletekstTegn"/>
    <w:uiPriority w:val="99"/>
    <w:semiHidden/>
    <w:unhideWhenUsed/>
    <w:rsid w:val="008626B5"/>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Standardskrifttypeiafsni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Standardskrifttypeiafsnit"/>
    <w:link w:val="EndNoteBibliography"/>
    <w:rsid w:val="007C17E2"/>
    <w:rPr>
      <w:rFonts w:ascii="Calibri" w:hAnsi="Calibri" w:cs="Calibri"/>
      <w:noProof/>
    </w:rPr>
  </w:style>
  <w:style w:type="paragraph" w:styleId="Undertitel">
    <w:name w:val="Subtitle"/>
    <w:basedOn w:val="Normal"/>
    <w:next w:val="Normal"/>
    <w:link w:val="UndertitelTegn"/>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54FCA"/>
    <w:rPr>
      <w:rFonts w:asciiTheme="majorHAnsi" w:eastAsiaTheme="majorEastAsia" w:hAnsiTheme="majorHAnsi" w:cstheme="majorBidi"/>
      <w:i/>
      <w:iCs/>
      <w:color w:val="4F81BD" w:themeColor="accent1"/>
      <w:spacing w:val="15"/>
      <w:sz w:val="24"/>
      <w:szCs w:val="24"/>
    </w:rPr>
  </w:style>
  <w:style w:type="character" w:styleId="Pladsholdertekst">
    <w:name w:val="Placeholder Text"/>
    <w:basedOn w:val="Standardskrifttypeiafsnit"/>
    <w:uiPriority w:val="99"/>
    <w:semiHidden/>
    <w:rsid w:val="00BF0DD1"/>
    <w:rPr>
      <w:color w:val="808080"/>
    </w:rPr>
  </w:style>
  <w:style w:type="paragraph" w:styleId="Billedtekst">
    <w:name w:val="caption"/>
    <w:basedOn w:val="Normal"/>
    <w:next w:val="Normal"/>
    <w:uiPriority w:val="35"/>
    <w:semiHidden/>
    <w:unhideWhenUsed/>
    <w:qFormat/>
    <w:rsid w:val="00267B7B"/>
    <w:pPr>
      <w:spacing w:after="200"/>
    </w:pPr>
    <w:rPr>
      <w:b/>
      <w:bCs/>
      <w:color w:val="4F81BD" w:themeColor="accent1"/>
      <w:sz w:val="18"/>
      <w:szCs w:val="18"/>
    </w:rPr>
  </w:style>
  <w:style w:type="paragraph" w:styleId="FormateretHTML">
    <w:name w:val="HTML Preformatted"/>
    <w:basedOn w:val="Normal"/>
    <w:link w:val="FormateretHTMLTegn"/>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eafsnit">
    <w:name w:val="List Paragraph"/>
    <w:basedOn w:val="Normal"/>
    <w:uiPriority w:val="34"/>
    <w:qFormat/>
    <w:rsid w:val="00DB1E25"/>
    <w:pPr>
      <w:ind w:left="720"/>
      <w:contextualSpacing/>
    </w:pPr>
  </w:style>
  <w:style w:type="character" w:styleId="Kommentarhenvisning">
    <w:name w:val="annotation reference"/>
    <w:basedOn w:val="Standardskrifttypeiafsnit"/>
    <w:uiPriority w:val="99"/>
    <w:semiHidden/>
    <w:unhideWhenUsed/>
    <w:rsid w:val="002E5917"/>
    <w:rPr>
      <w:sz w:val="18"/>
      <w:szCs w:val="18"/>
    </w:rPr>
  </w:style>
  <w:style w:type="paragraph" w:styleId="Kommentartekst">
    <w:name w:val="annotation text"/>
    <w:basedOn w:val="Normal"/>
    <w:link w:val="KommentartekstTegn"/>
    <w:uiPriority w:val="99"/>
    <w:unhideWhenUsed/>
    <w:rsid w:val="002E5917"/>
    <w:rPr>
      <w:sz w:val="24"/>
      <w:szCs w:val="24"/>
    </w:rPr>
  </w:style>
  <w:style w:type="character" w:customStyle="1" w:styleId="KommentartekstTegn">
    <w:name w:val="Kommentartekst Tegn"/>
    <w:basedOn w:val="Standardskrifttypeiafsnit"/>
    <w:link w:val="Kommentartekst"/>
    <w:uiPriority w:val="99"/>
    <w:rsid w:val="002E5917"/>
    <w:rPr>
      <w:sz w:val="24"/>
      <w:szCs w:val="24"/>
    </w:rPr>
  </w:style>
  <w:style w:type="paragraph" w:styleId="Kommentaremne">
    <w:name w:val="annotation subject"/>
    <w:basedOn w:val="Kommentartekst"/>
    <w:next w:val="Kommentartekst"/>
    <w:link w:val="KommentaremneTegn"/>
    <w:uiPriority w:val="99"/>
    <w:semiHidden/>
    <w:unhideWhenUsed/>
    <w:rsid w:val="002E5917"/>
    <w:rPr>
      <w:b/>
      <w:bCs/>
      <w:sz w:val="20"/>
      <w:szCs w:val="20"/>
    </w:rPr>
  </w:style>
  <w:style w:type="character" w:customStyle="1" w:styleId="KommentaremneTegn">
    <w:name w:val="Kommentaremne Tegn"/>
    <w:basedOn w:val="KommentartekstTegn"/>
    <w:link w:val="Kommentaremne"/>
    <w:uiPriority w:val="99"/>
    <w:semiHidden/>
    <w:rsid w:val="002E5917"/>
    <w:rPr>
      <w:b/>
      <w:bCs/>
      <w:sz w:val="20"/>
      <w:szCs w:val="20"/>
    </w:rPr>
  </w:style>
  <w:style w:type="character" w:customStyle="1" w:styleId="example">
    <w:name w:val="example"/>
    <w:basedOn w:val="Standardskrifttypeiafsnit"/>
    <w:rsid w:val="001520C4"/>
  </w:style>
  <w:style w:type="character" w:styleId="Hyperlink">
    <w:name w:val="Hyperlink"/>
    <w:basedOn w:val="Standardskrifttypeiafsnit"/>
    <w:rsid w:val="00991CA3"/>
    <w:rPr>
      <w:color w:val="0000FF" w:themeColor="hyperlink"/>
      <w:u w:val="single"/>
    </w:rPr>
  </w:style>
  <w:style w:type="character" w:customStyle="1" w:styleId="Mention1">
    <w:name w:val="Mention1"/>
    <w:basedOn w:val="Standardskrifttypeiafsnit"/>
    <w:uiPriority w:val="99"/>
    <w:semiHidden/>
    <w:unhideWhenUsed/>
    <w:rsid w:val="0073172D"/>
    <w:rPr>
      <w:color w:val="2B579A"/>
      <w:shd w:val="clear" w:color="auto" w:fill="E6E6E6"/>
    </w:rPr>
  </w:style>
  <w:style w:type="character" w:customStyle="1" w:styleId="UnresolvedMention1">
    <w:name w:val="Unresolved Mention1"/>
    <w:basedOn w:val="Standardskrifttypeiafsnit"/>
    <w:uiPriority w:val="99"/>
    <w:semiHidden/>
    <w:unhideWhenUsed/>
    <w:rsid w:val="00647A92"/>
    <w:rPr>
      <w:color w:val="808080"/>
      <w:shd w:val="clear" w:color="auto" w:fill="E6E6E6"/>
    </w:rPr>
  </w:style>
  <w:style w:type="paragraph" w:styleId="Fodnotetekst">
    <w:name w:val="footnote text"/>
    <w:basedOn w:val="Normal"/>
    <w:link w:val="FodnotetekstTegn"/>
    <w:semiHidden/>
    <w:unhideWhenUsed/>
    <w:rsid w:val="008F6B96"/>
    <w:rPr>
      <w:sz w:val="20"/>
      <w:szCs w:val="20"/>
    </w:rPr>
  </w:style>
  <w:style w:type="character" w:customStyle="1" w:styleId="FodnotetekstTegn">
    <w:name w:val="Fodnotetekst Tegn"/>
    <w:basedOn w:val="Standardskrifttypeiafsnit"/>
    <w:link w:val="Fodnotetekst"/>
    <w:semiHidden/>
    <w:rsid w:val="008F6B96"/>
    <w:rPr>
      <w:sz w:val="20"/>
      <w:szCs w:val="20"/>
    </w:rPr>
  </w:style>
  <w:style w:type="character" w:styleId="Fodnotehenvisning">
    <w:name w:val="footnote reference"/>
    <w:basedOn w:val="Standardskrifttypeiafsnit"/>
    <w:semiHidden/>
    <w:unhideWhenUsed/>
    <w:rsid w:val="008F6B96"/>
    <w:rPr>
      <w:vertAlign w:val="superscript"/>
    </w:rPr>
  </w:style>
  <w:style w:type="character" w:styleId="BesgtLink">
    <w:name w:val="FollowedHyperlink"/>
    <w:basedOn w:val="Standardskrifttypeiafsnit"/>
    <w:semiHidden/>
    <w:unhideWhenUsed/>
    <w:rsid w:val="006D52D9"/>
    <w:rPr>
      <w:color w:val="800080" w:themeColor="followedHyperlink"/>
      <w:u w:val="single"/>
    </w:rPr>
  </w:style>
  <w:style w:type="paragraph" w:styleId="Korrektur">
    <w:name w:val="Revision"/>
    <w:hidden/>
    <w:semiHidden/>
    <w:rsid w:val="003404B6"/>
  </w:style>
  <w:style w:type="character" w:styleId="Nvn">
    <w:name w:val="Mention"/>
    <w:basedOn w:val="Standardskrifttypeiafsnit"/>
    <w:uiPriority w:val="99"/>
    <w:semiHidden/>
    <w:unhideWhenUsed/>
    <w:rsid w:val="00CC4E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ateway.euro.who.int/en/indicators/h2020_15-mortality-from-external-causes-males/201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9dLNrH" TargetMode="External"/><Relationship Id="rId5" Type="http://schemas.openxmlformats.org/officeDocument/2006/relationships/webSettings" Target="webSettings.xml"/><Relationship Id="rId15" Type="http://schemas.openxmlformats.org/officeDocument/2006/relationships/hyperlink" Target="http://www.who.int/healthinfo/mortality_data/en/"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A7329-82A4-CF45-9508-B5AB50949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9781</Words>
  <Characters>59670</Characters>
  <Application>Microsoft Office Word</Application>
  <DocSecurity>0</DocSecurity>
  <Lines>497</Lines>
  <Paragraphs>138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Syddansk Unversitet - University of Southern Denmark</Company>
  <LinksUpToDate>false</LinksUpToDate>
  <CharactersWithSpaces>69313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Rune Lindahl-Jacobsen</cp:lastModifiedBy>
  <cp:revision>5</cp:revision>
  <dcterms:created xsi:type="dcterms:W3CDTF">2018-01-30T10:02:00Z</dcterms:created>
  <dcterms:modified xsi:type="dcterms:W3CDTF">2018-01-30T13:36:00Z</dcterms:modified>
</cp:coreProperties>
</file>