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A784" w14:textId="74B9D74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r w:rsidR="00A207CD">
        <w:rPr>
          <w:rFonts w:ascii="Garamond" w:hAnsi="Garamond" w:cs="Times New Roman"/>
          <w:b/>
          <w:sz w:val="26"/>
          <w:szCs w:val="26"/>
        </w:rPr>
        <w:t xml:space="preserve">: </w:t>
      </w:r>
      <w:r w:rsidR="00795785">
        <w:rPr>
          <w:rFonts w:ascii="Garamond" w:hAnsi="Garamond" w:cs="Times New Roman"/>
          <w:b/>
          <w:sz w:val="26"/>
          <w:szCs w:val="26"/>
        </w:rPr>
        <w:t>A</w:t>
      </w:r>
      <w:r w:rsidR="00A207CD">
        <w:rPr>
          <w:rFonts w:ascii="Garamond" w:hAnsi="Garamond" w:cs="Times New Roman"/>
          <w:b/>
          <w:sz w:val="26"/>
          <w:szCs w:val="26"/>
        </w:rPr>
        <w:t xml:space="preserve"> cause of death analysis.</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4310A81"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Epidemiology,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59C7384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w:t>
      </w:r>
      <w:r w:rsidR="00BE66EE">
        <w:rPr>
          <w:rFonts w:ascii="Garamond" w:hAnsi="Garamond" w:cs="Times New Roman"/>
          <w:sz w:val="26"/>
          <w:szCs w:val="26"/>
        </w:rPr>
        <w:t xml:space="preserve">health </w:t>
      </w:r>
      <w:r w:rsidR="00D70E80" w:rsidRPr="00B2566E">
        <w:rPr>
          <w:rFonts w:ascii="Garamond" w:hAnsi="Garamond" w:cs="Times New Roman"/>
          <w:sz w:val="26"/>
          <w:szCs w:val="26"/>
        </w:rPr>
        <w:t>policy goals. Danish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w:t>
      </w:r>
      <w:r w:rsidR="00944787">
        <w:rPr>
          <w:rFonts w:ascii="Garamond" w:hAnsi="Garamond" w:cs="Times New Roman"/>
          <w:sz w:val="26"/>
          <w:szCs w:val="26"/>
        </w:rPr>
        <w:t xml:space="preserve"> for females and progress slowed down for males. It</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BE66EE">
        <w:rPr>
          <w:rFonts w:ascii="Garamond" w:hAnsi="Garamond" w:cs="Times New Roman"/>
          <w:sz w:val="26"/>
          <w:szCs w:val="26"/>
        </w:rPr>
        <w:t xml:space="preserve"> and Norway</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r w:rsidR="007143FB">
        <w:rPr>
          <w:rFonts w:ascii="Garamond" w:hAnsi="Garamond" w:cs="Times New Roman"/>
          <w:sz w:val="26"/>
          <w:szCs w:val="26"/>
        </w:rPr>
        <w:t xml:space="preserve"> in Denmark and </w:t>
      </w:r>
      <w:r w:rsidR="00105AB3">
        <w:rPr>
          <w:rFonts w:ascii="Garamond" w:hAnsi="Garamond" w:cs="Times New Roman"/>
          <w:sz w:val="26"/>
          <w:szCs w:val="26"/>
        </w:rPr>
        <w:t>which causes</w:t>
      </w:r>
      <w:r w:rsidR="007143FB">
        <w:rPr>
          <w:rFonts w:ascii="Garamond" w:hAnsi="Garamond" w:cs="Times New Roman"/>
          <w:sz w:val="26"/>
          <w:szCs w:val="26"/>
        </w:rPr>
        <w:t xml:space="preserve"> of death have driven these changes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5710D4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t>
      </w:r>
      <w:r w:rsidR="007143FB">
        <w:rPr>
          <w:rFonts w:ascii="Garamond" w:hAnsi="Garamond" w:cs="Times New Roman"/>
          <w:sz w:val="26"/>
          <w:szCs w:val="26"/>
        </w:rPr>
        <w:t xml:space="preserve">Cause-by-age decomposition </w:t>
      </w:r>
      <w:r w:rsidR="008808C3">
        <w:rPr>
          <w:rFonts w:ascii="Garamond" w:hAnsi="Garamond" w:cs="Times New Roman"/>
          <w:sz w:val="26"/>
          <w:szCs w:val="26"/>
        </w:rPr>
        <w:t>techniques were</w:t>
      </w:r>
      <w:r w:rsidR="007143FB">
        <w:rPr>
          <w:rFonts w:ascii="Garamond" w:hAnsi="Garamond" w:cs="Times New Roman"/>
          <w:sz w:val="26"/>
          <w:szCs w:val="26"/>
        </w:rPr>
        <w:t xml:space="preserve"> used to analyze </w:t>
      </w:r>
      <w:r w:rsidR="007E26E6" w:rsidRPr="00B2566E">
        <w:rPr>
          <w:rFonts w:ascii="Garamond" w:hAnsi="Garamond" w:cs="Times New Roman"/>
          <w:sz w:val="26"/>
          <w:szCs w:val="26"/>
        </w:rPr>
        <w:t>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2A284863"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A426B4">
        <w:rPr>
          <w:rFonts w:ascii="Garamond" w:hAnsi="Garamond" w:cs="Times New Roman"/>
          <w:sz w:val="26"/>
          <w:szCs w:val="26"/>
        </w:rPr>
        <w:t>life expectancy</w:t>
      </w:r>
      <w:r w:rsidR="00C16BF8" w:rsidRPr="00B2566E">
        <w:rPr>
          <w:rFonts w:ascii="Garamond" w:hAnsi="Garamond" w:cs="Times New Roman"/>
          <w:sz w:val="26"/>
          <w:szCs w:val="26"/>
        </w:rPr>
        <w:t xml:space="preserve"> </w:t>
      </w:r>
      <w:del w:id="0" w:author="MPIDR_D\vanraalte" w:date="2017-12-21T08:41:00Z">
        <w:r w:rsidR="00C16BF8" w:rsidRPr="00B2566E" w:rsidDel="003404B6">
          <w:rPr>
            <w:rFonts w:ascii="Garamond" w:hAnsi="Garamond" w:cs="Times New Roman"/>
            <w:sz w:val="26"/>
            <w:szCs w:val="26"/>
          </w:rPr>
          <w:delText xml:space="preserve">between </w:delText>
        </w:r>
      </w:del>
      <w:r w:rsidRPr="00B2566E">
        <w:rPr>
          <w:rFonts w:ascii="Garamond" w:hAnsi="Garamond" w:cs="Times New Roman"/>
          <w:sz w:val="26"/>
          <w:szCs w:val="26"/>
        </w:rPr>
        <w:t xml:space="preserve">was mainly driven by </w:t>
      </w:r>
      <w:r w:rsidR="00E17A85" w:rsidRPr="00F56D25">
        <w:rPr>
          <w:rFonts w:ascii="Garamond" w:hAnsi="Garamond" w:cs="Times New Roman"/>
          <w:sz w:val="26"/>
          <w:szCs w:val="26"/>
        </w:rPr>
        <w:t xml:space="preserve">increases in </w:t>
      </w:r>
      <w:r w:rsidRPr="00F56D25">
        <w:rPr>
          <w:rFonts w:ascii="Garamond" w:hAnsi="Garamond" w:cs="Times New Roman"/>
          <w:sz w:val="26"/>
          <w:szCs w:val="26"/>
        </w:rPr>
        <w:t>cancer</w:t>
      </w:r>
      <w:r w:rsidR="007E26E6" w:rsidRPr="00F56D25">
        <w:rPr>
          <w:rFonts w:ascii="Garamond" w:hAnsi="Garamond" w:cs="Times New Roman"/>
          <w:sz w:val="26"/>
          <w:szCs w:val="26"/>
        </w:rPr>
        <w:t xml:space="preserve"> and</w:t>
      </w:r>
      <w:r w:rsidRPr="00F56D25">
        <w:rPr>
          <w:rFonts w:ascii="Garamond" w:hAnsi="Garamond" w:cs="Times New Roman"/>
          <w:sz w:val="26"/>
          <w:szCs w:val="26"/>
        </w:rPr>
        <w:t xml:space="preserve"> non-infectious respiratory </w:t>
      </w:r>
      <w:r w:rsidR="00E17A85" w:rsidRPr="00F56D25">
        <w:rPr>
          <w:rFonts w:ascii="Garamond" w:hAnsi="Garamond" w:cs="Times New Roman"/>
          <w:sz w:val="26"/>
          <w:szCs w:val="26"/>
        </w:rPr>
        <w:t>mortality</w:t>
      </w:r>
      <w:r w:rsidR="007E26E6" w:rsidRPr="00F56D25">
        <w:rPr>
          <w:rFonts w:ascii="Garamond" w:hAnsi="Garamond" w:cs="Times New Roman"/>
          <w:sz w:val="26"/>
          <w:szCs w:val="26"/>
        </w:rPr>
        <w:t xml:space="preserve"> offset</w:t>
      </w:r>
      <w:r w:rsidR="00121A51" w:rsidRPr="00F56D25">
        <w:rPr>
          <w:rFonts w:ascii="Garamond" w:hAnsi="Garamond" w:cs="Times New Roman"/>
          <w:sz w:val="26"/>
          <w:szCs w:val="26"/>
        </w:rPr>
        <w:t>ting</w:t>
      </w:r>
      <w:r w:rsidR="007E26E6" w:rsidRPr="00F56D25">
        <w:rPr>
          <w:rFonts w:ascii="Garamond" w:hAnsi="Garamond" w:cs="Times New Roman"/>
          <w:sz w:val="26"/>
          <w:szCs w:val="26"/>
        </w:rPr>
        <w:t xml:space="preserve"> a redu</w:t>
      </w:r>
      <w:r w:rsidR="00E17A85" w:rsidRPr="00F56D25">
        <w:rPr>
          <w:rFonts w:ascii="Garamond" w:hAnsi="Garamond" w:cs="Times New Roman"/>
          <w:sz w:val="26"/>
          <w:szCs w:val="26"/>
        </w:rPr>
        <w:t>ction in cardiov</w:t>
      </w:r>
      <w:r w:rsidR="00E17A85">
        <w:rPr>
          <w:rFonts w:ascii="Garamond" w:hAnsi="Garamond" w:cs="Times New Roman"/>
          <w:sz w:val="26"/>
          <w:szCs w:val="26"/>
        </w:rPr>
        <w:t>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A426B4">
        <w:rPr>
          <w:rFonts w:ascii="Garamond" w:hAnsi="Garamond" w:cs="Times New Roman"/>
          <w:sz w:val="26"/>
          <w:szCs w:val="26"/>
        </w:rPr>
        <w:t>L</w:t>
      </w:r>
      <w:r w:rsidR="00213CE0">
        <w:rPr>
          <w:rFonts w:ascii="Garamond" w:hAnsi="Garamond" w:cs="Times New Roman"/>
          <w:sz w:val="26"/>
          <w:szCs w:val="26"/>
        </w:rPr>
        <w:t xml:space="preserve">ifespan inequality </w:t>
      </w:r>
      <w:r w:rsidR="00FD61FC" w:rsidRPr="00B2566E">
        <w:rPr>
          <w:rFonts w:ascii="Garamond" w:hAnsi="Garamond" w:cs="Times New Roman"/>
          <w:sz w:val="26"/>
          <w:szCs w:val="26"/>
        </w:rPr>
        <w:t xml:space="preserve">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w:t>
      </w:r>
      <w:commentRangeStart w:id="1"/>
      <w:r w:rsidR="002B0D6E" w:rsidRPr="00B2566E">
        <w:rPr>
          <w:rFonts w:ascii="Garamond" w:hAnsi="Garamond" w:cs="Times New Roman"/>
          <w:sz w:val="26"/>
          <w:szCs w:val="26"/>
        </w:rPr>
        <w:t>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w:t>
      </w:r>
      <w:commentRangeEnd w:id="1"/>
      <w:r w:rsidR="00F56D25">
        <w:rPr>
          <w:rStyle w:val="CommentReference"/>
        </w:rPr>
        <w:commentReference w:id="1"/>
      </w:r>
      <w:r w:rsidR="00FD61FC" w:rsidRPr="00B2566E">
        <w:rPr>
          <w:rFonts w:ascii="Garamond" w:hAnsi="Garamond" w:cs="Times New Roman"/>
          <w:sz w:val="26"/>
          <w:szCs w:val="26"/>
        </w:rPr>
        <w:t>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7245EA8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w:t>
      </w:r>
      <w:commentRangeStart w:id="2"/>
      <w:r w:rsidR="002F35BD">
        <w:rPr>
          <w:rFonts w:ascii="Garamond" w:hAnsi="Garamond" w:cs="Times New Roman"/>
          <w:sz w:val="26"/>
          <w:szCs w:val="26"/>
        </w:rPr>
        <w:t>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commentRangeEnd w:id="2"/>
      <w:r w:rsidR="00887575">
        <w:rPr>
          <w:rStyle w:val="CommentReference"/>
        </w:rPr>
        <w:commentReference w:id="2"/>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213CE0">
        <w:rPr>
          <w:rFonts w:ascii="Garamond" w:hAnsi="Garamond" w:cs="Times New Roman"/>
          <w:sz w:val="26"/>
          <w:szCs w:val="26"/>
        </w:rPr>
        <w:t xml:space="preserve">reduce inequality in lifespans </w:t>
      </w:r>
      <w:r w:rsidR="00FD61FC" w:rsidRPr="00B2566E">
        <w:rPr>
          <w:rFonts w:ascii="Garamond" w:hAnsi="Garamond" w:cs="Times New Roman"/>
          <w:sz w:val="26"/>
          <w:szCs w:val="26"/>
        </w:rPr>
        <w:t>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58CFB36E" w:rsidR="00C3269E" w:rsidRDefault="00C3269E" w:rsidP="00861A87">
      <w:pPr>
        <w:spacing w:line="360" w:lineRule="auto"/>
        <w:jc w:val="both"/>
        <w:rPr>
          <w:rFonts w:ascii="Garamond" w:hAnsi="Garamond" w:cs="Times New Roman"/>
          <w:b/>
          <w:sz w:val="26"/>
          <w:szCs w:val="26"/>
        </w:rPr>
      </w:pPr>
      <w:bookmarkStart w:id="3" w:name="_GoBack"/>
      <w:bookmarkEnd w:id="3"/>
      <w:r w:rsidRPr="00C3269E">
        <w:rPr>
          <w:rFonts w:ascii="Garamond" w:hAnsi="Garamond" w:cs="Times New Roman"/>
          <w:b/>
          <w:noProof/>
          <w:sz w:val="26"/>
          <w:szCs w:val="26"/>
        </w:rPr>
        <w:lastRenderedPageBreak/>
        <mc:AlternateContent>
          <mc:Choice Requires="wps">
            <w:drawing>
              <wp:anchor distT="45720" distB="45720" distL="114300" distR="114300" simplePos="0" relativeHeight="251663360" behindDoc="0" locked="0" layoutInCell="1" allowOverlap="1" wp14:anchorId="51D85D6C" wp14:editId="2A427675">
                <wp:simplePos x="0" y="0"/>
                <wp:positionH relativeFrom="margin">
                  <wp:align>left</wp:align>
                </wp:positionH>
                <wp:positionV relativeFrom="paragraph">
                  <wp:posOffset>425450</wp:posOffset>
                </wp:positionV>
                <wp:extent cx="6145530" cy="2360295"/>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5619" cy="2360428"/>
                        </a:xfrm>
                        <a:prstGeom prst="rect">
                          <a:avLst/>
                        </a:prstGeom>
                        <a:solidFill>
                          <a:srgbClr val="FFFFFF"/>
                        </a:solidFill>
                        <a:ln w="9525">
                          <a:solidFill>
                            <a:srgbClr val="000000"/>
                          </a:solidFill>
                          <a:miter lim="800000"/>
                          <a:headEnd/>
                          <a:tailEnd/>
                        </a:ln>
                      </wps:spPr>
                      <wps:txbx>
                        <w:txbxContent>
                          <w:p w14:paraId="2B876DA5" w14:textId="7A2A153B" w:rsidR="0048055B" w:rsidRPr="00FF31F5" w:rsidRDefault="0048055B" w:rsidP="00C607DE">
                            <w:pPr>
                              <w:pStyle w:val="ListParagraph"/>
                              <w:numPr>
                                <w:ilvl w:val="0"/>
                                <w:numId w:val="9"/>
                              </w:numPr>
                              <w:rPr>
                                <w:ins w:id="4" w:author="MPIDR_D\vanraalte" w:date="2018-01-17T14:22:00Z"/>
                                <w:rFonts w:ascii="Garamond" w:hAnsi="Garamond" w:cs="Times New Roman"/>
                                <w:sz w:val="26"/>
                                <w:szCs w:val="26"/>
                              </w:rPr>
                            </w:pPr>
                            <w:ins w:id="5" w:author="MPIDR_D\vanraalte" w:date="2018-01-17T14:22:00Z">
                              <w:r w:rsidRPr="00C607DE">
                                <w:rPr>
                                  <w:rFonts w:ascii="Garamond" w:hAnsi="Garamond" w:cs="Times New Roman"/>
                                  <w:sz w:val="26"/>
                                  <w:szCs w:val="26"/>
                                </w:rPr>
                                <w:t>L</w:t>
                              </w:r>
                              <w:r w:rsidRPr="00FF31F5">
                                <w:rPr>
                                  <w:rFonts w:ascii="Garamond" w:hAnsi="Garamond" w:cs="Times New Roman"/>
                                  <w:sz w:val="26"/>
                                  <w:szCs w:val="26"/>
                                </w:rPr>
                                <w:t xml:space="preserve">ifespan inequality is an important metric of population health </w:t>
                              </w:r>
                            </w:ins>
                            <w:ins w:id="6" w:author="MPIDR_D\vanraalte" w:date="2018-01-17T14:24:00Z">
                              <w:r w:rsidRPr="00FF31F5">
                                <w:rPr>
                                  <w:rFonts w:ascii="Garamond" w:hAnsi="Garamond" w:cs="Times New Roman"/>
                                  <w:sz w:val="26"/>
                                  <w:szCs w:val="26"/>
                                </w:rPr>
                                <w:t xml:space="preserve">that </w:t>
                              </w:r>
                            </w:ins>
                            <w:ins w:id="7" w:author="MPIDR_D\vanraalte" w:date="2018-01-17T14:22:00Z">
                              <w:r w:rsidRPr="00FF31F5">
                                <w:rPr>
                                  <w:rFonts w:ascii="Garamond" w:hAnsi="Garamond" w:cs="Times New Roman"/>
                                  <w:sz w:val="26"/>
                                  <w:szCs w:val="26"/>
                                </w:rPr>
                                <w:t>reflect</w:t>
                              </w:r>
                            </w:ins>
                            <w:ins w:id="8" w:author="MPIDR_D\vanraalte" w:date="2018-01-17T14:24:00Z">
                              <w:r w:rsidRPr="00FF31F5">
                                <w:rPr>
                                  <w:rFonts w:ascii="Garamond" w:hAnsi="Garamond" w:cs="Times New Roman"/>
                                  <w:sz w:val="26"/>
                                  <w:szCs w:val="26"/>
                                </w:rPr>
                                <w:t>s</w:t>
                              </w:r>
                            </w:ins>
                            <w:ins w:id="9" w:author="MPIDR_D\vanraalte" w:date="2018-01-17T14:22:00Z">
                              <w:r w:rsidRPr="00FF31F5">
                                <w:rPr>
                                  <w:rFonts w:ascii="Garamond" w:hAnsi="Garamond" w:cs="Times New Roman"/>
                                  <w:sz w:val="26"/>
                                  <w:szCs w:val="26"/>
                                </w:rPr>
                                <w:t xml:space="preserve"> heteroge</w:t>
                              </w:r>
                            </w:ins>
                            <w:ins w:id="10" w:author="MPIDR_D\vanraalte" w:date="2018-01-17T14:23:00Z">
                              <w:r w:rsidRPr="00FF31F5">
                                <w:rPr>
                                  <w:rFonts w:ascii="Garamond" w:hAnsi="Garamond" w:cs="Times New Roman"/>
                                  <w:sz w:val="26"/>
                                  <w:szCs w:val="26"/>
                                </w:rPr>
                                <w:t>ne</w:t>
                              </w:r>
                            </w:ins>
                            <w:ins w:id="11" w:author="MPIDR_D\vanraalte" w:date="2018-01-17T14:22:00Z">
                              <w:r w:rsidRPr="00FF31F5">
                                <w:rPr>
                                  <w:rFonts w:ascii="Garamond" w:hAnsi="Garamond" w:cs="Times New Roman"/>
                                  <w:sz w:val="26"/>
                                  <w:szCs w:val="26"/>
                                </w:rPr>
                                <w:t xml:space="preserve">ity in </w:t>
                              </w:r>
                            </w:ins>
                            <w:ins w:id="12" w:author="MPIDR_D\vanraalte" w:date="2018-01-17T14:23:00Z">
                              <w:r w:rsidRPr="00FF31F5">
                                <w:rPr>
                                  <w:rFonts w:ascii="Garamond" w:hAnsi="Garamond" w:cs="Times New Roman"/>
                                  <w:sz w:val="26"/>
                                  <w:szCs w:val="26"/>
                                </w:rPr>
                                <w:t>ages at death at the population</w:t>
                              </w:r>
                            </w:ins>
                            <w:ins w:id="13" w:author="MPIDR_D\vanraalte" w:date="2018-01-17T14:24:00Z">
                              <w:r w:rsidRPr="00FF31F5">
                                <w:rPr>
                                  <w:rFonts w:ascii="Garamond" w:hAnsi="Garamond" w:cs="Times New Roman"/>
                                  <w:sz w:val="26"/>
                                  <w:szCs w:val="26"/>
                                </w:rPr>
                                <w:t xml:space="preserve"> level</w:t>
                              </w:r>
                            </w:ins>
                            <w:ins w:id="14" w:author="MPIDR_D\vanraalte" w:date="2018-01-17T14:22:00Z">
                              <w:r w:rsidRPr="00FF31F5">
                                <w:rPr>
                                  <w:rFonts w:ascii="Garamond" w:hAnsi="Garamond" w:cs="Times New Roman"/>
                                  <w:sz w:val="26"/>
                                  <w:szCs w:val="26"/>
                                </w:rPr>
                                <w:t xml:space="preserve"> and</w:t>
                              </w:r>
                            </w:ins>
                            <w:ins w:id="15" w:author="MPIDR_D\vanraalte" w:date="2018-01-17T14:23:00Z">
                              <w:r w:rsidRPr="00FF31F5">
                                <w:rPr>
                                  <w:rFonts w:ascii="Garamond" w:hAnsi="Garamond" w:cs="Times New Roman"/>
                                  <w:sz w:val="26"/>
                                  <w:szCs w:val="26"/>
                                </w:rPr>
                                <w:t xml:space="preserve"> uncertainty in the timing of death at </w:t>
                              </w:r>
                            </w:ins>
                            <w:ins w:id="16" w:author="MPIDR_D\vanraalte" w:date="2018-01-17T14:24:00Z">
                              <w:r w:rsidRPr="00FF31F5">
                                <w:rPr>
                                  <w:rFonts w:ascii="Garamond" w:hAnsi="Garamond" w:cs="Times New Roman"/>
                                  <w:sz w:val="26"/>
                                  <w:szCs w:val="26"/>
                                </w:rPr>
                                <w:t>the</w:t>
                              </w:r>
                            </w:ins>
                            <w:ins w:id="17" w:author="MPIDR_D\vanraalte" w:date="2018-01-17T14:23:00Z">
                              <w:r w:rsidRPr="00FF31F5">
                                <w:rPr>
                                  <w:rFonts w:ascii="Garamond" w:hAnsi="Garamond" w:cs="Times New Roman"/>
                                  <w:sz w:val="26"/>
                                  <w:szCs w:val="26"/>
                                </w:rPr>
                                <w:t xml:space="preserve"> </w:t>
                              </w:r>
                            </w:ins>
                            <w:ins w:id="18" w:author="MPIDR_D\vanraalte" w:date="2018-01-17T14:24:00Z">
                              <w:r w:rsidRPr="00FF31F5">
                                <w:rPr>
                                  <w:rFonts w:ascii="Garamond" w:hAnsi="Garamond" w:cs="Times New Roman"/>
                                  <w:sz w:val="26"/>
                                  <w:szCs w:val="26"/>
                                </w:rPr>
                                <w:t>individual level</w:t>
                              </w:r>
                            </w:ins>
                            <w:ins w:id="19" w:author="MPIDR_D\vanraalte" w:date="2018-01-17T14:22:00Z">
                              <w:r w:rsidRPr="00FF31F5">
                                <w:rPr>
                                  <w:rFonts w:ascii="Garamond" w:hAnsi="Garamond" w:cs="Times New Roman"/>
                                  <w:sz w:val="26"/>
                                  <w:szCs w:val="26"/>
                                </w:rPr>
                                <w:t xml:space="preserve"> </w:t>
                              </w:r>
                            </w:ins>
                          </w:p>
                          <w:p w14:paraId="66DDE56D" w14:textId="75252975" w:rsidR="0048055B" w:rsidRPr="00FF31F5" w:rsidDel="002B3CE1" w:rsidRDefault="0048055B">
                            <w:pPr>
                              <w:numPr>
                                <w:ilvl w:val="0"/>
                                <w:numId w:val="9"/>
                              </w:numPr>
                              <w:rPr>
                                <w:del w:id="20" w:author="MPIDR_D\vanraalte" w:date="2017-12-14T14:38:00Z"/>
                                <w:rFonts w:ascii="Garamond" w:hAnsi="Garamond" w:cs="Times New Roman"/>
                                <w:sz w:val="26"/>
                                <w:szCs w:val="26"/>
                              </w:rPr>
                              <w:pPrChange w:id="21" w:author="MPIDR_D\vanraalte" w:date="2018-01-17T14:25:00Z">
                                <w:pPr/>
                              </w:pPrChange>
                            </w:pPr>
                            <w:del w:id="22" w:author="MPIDR_D\vanraalte" w:date="2017-12-14T14:38:00Z">
                              <w:r w:rsidRPr="00FF31F5" w:rsidDel="002B3CE1">
                                <w:rPr>
                                  <w:rFonts w:ascii="Garamond" w:hAnsi="Garamond" w:cs="Times New Roman"/>
                                  <w:sz w:val="26"/>
                                  <w:szCs w:val="26"/>
                                </w:rPr>
                                <w:delText>Please include a key messages box with the key messages of the paper in 3-5 succinct bullet points.</w:delText>
                              </w:r>
                            </w:del>
                          </w:p>
                          <w:p w14:paraId="721A7977" w14:textId="2622F13C" w:rsidR="0048055B" w:rsidRPr="00FF31F5" w:rsidRDefault="0048055B" w:rsidP="00FF31F5">
                            <w:pPr>
                              <w:pStyle w:val="ListParagraph"/>
                              <w:numPr>
                                <w:ilvl w:val="0"/>
                                <w:numId w:val="9"/>
                              </w:numPr>
                              <w:rPr>
                                <w:ins w:id="23" w:author="MPIDR_D\vanraalte" w:date="2018-01-17T14:29:00Z"/>
                                <w:rFonts w:ascii="Garamond" w:hAnsi="Garamond" w:cs="Times New Roman"/>
                                <w:sz w:val="26"/>
                                <w:szCs w:val="26"/>
                              </w:rPr>
                            </w:pPr>
                            <w:ins w:id="24" w:author="MPIDR_D\vanraalte" w:date="2018-01-17T14:29:00Z">
                              <w:r w:rsidRPr="00FF31F5">
                                <w:rPr>
                                  <w:rFonts w:ascii="Garamond" w:hAnsi="Garamond" w:cs="Times New Roman"/>
                                  <w:sz w:val="26"/>
                                  <w:szCs w:val="26"/>
                                </w:rPr>
                                <w:t>Since 1960, changes in life expectancy and lifespan inequality were largely driven by the same causes</w:t>
                              </w:r>
                            </w:ins>
                            <w:ins w:id="25" w:author="MPIDR_D\vanraalte" w:date="2018-01-17T14:30:00Z">
                              <w:r>
                                <w:rPr>
                                  <w:rFonts w:ascii="Garamond" w:hAnsi="Garamond" w:cs="Times New Roman"/>
                                  <w:sz w:val="26"/>
                                  <w:szCs w:val="26"/>
                                </w:rPr>
                                <w:t xml:space="preserve"> of death</w:t>
                              </w:r>
                            </w:ins>
                            <w:ins w:id="26" w:author="MPIDR_D\vanraalte" w:date="2018-01-17T14:29:00Z">
                              <w:r w:rsidRPr="00C607DE">
                                <w:rPr>
                                  <w:rFonts w:ascii="Garamond" w:hAnsi="Garamond" w:cs="Times New Roman"/>
                                  <w:sz w:val="26"/>
                                  <w:szCs w:val="26"/>
                                </w:rPr>
                                <w:annotationRef/>
                              </w:r>
                              <w:r w:rsidRPr="00FF31F5">
                                <w:rPr>
                                  <w:rFonts w:ascii="Garamond" w:hAnsi="Garamond" w:cs="Times New Roman"/>
                                  <w:sz w:val="26"/>
                                  <w:szCs w:val="26"/>
                                </w:rPr>
                                <w:t xml:space="preserve"> in Denmark </w:t>
                              </w:r>
                            </w:ins>
                          </w:p>
                          <w:p w14:paraId="1EDDB65D" w14:textId="7CB2CE67" w:rsidR="0048055B" w:rsidRPr="00FF31F5" w:rsidDel="00C607DE" w:rsidRDefault="0048055B">
                            <w:pPr>
                              <w:pStyle w:val="ListParagraph"/>
                              <w:numPr>
                                <w:ilvl w:val="0"/>
                                <w:numId w:val="9"/>
                              </w:numPr>
                              <w:rPr>
                                <w:del w:id="27" w:author="MPIDR_D\vanraalte" w:date="2017-12-21T09:22:00Z"/>
                                <w:rFonts w:ascii="Garamond" w:hAnsi="Garamond" w:cs="Times New Roman"/>
                                <w:sz w:val="26"/>
                                <w:szCs w:val="26"/>
                              </w:rPr>
                            </w:pPr>
                            <w:del w:id="28" w:author="MPIDR_D\vanraalte" w:date="2017-12-14T14:33:00Z">
                              <w:r w:rsidRPr="00FF31F5" w:rsidDel="002B3CE1">
                                <w:rPr>
                                  <w:rFonts w:ascii="Garamond" w:hAnsi="Garamond" w:cs="Times New Roman"/>
                                  <w:sz w:val="26"/>
                                  <w:szCs w:val="26"/>
                                </w:rPr>
                                <w:delText xml:space="preserve"> </w:delText>
                              </w:r>
                            </w:del>
                          </w:p>
                          <w:p w14:paraId="6E7D755B" w14:textId="7E5FBDC5" w:rsidR="0048055B" w:rsidRPr="00FF31F5" w:rsidDel="00C607DE" w:rsidRDefault="0048055B">
                            <w:pPr>
                              <w:pStyle w:val="ListParagraph"/>
                              <w:numPr>
                                <w:ilvl w:val="0"/>
                                <w:numId w:val="9"/>
                              </w:numPr>
                              <w:rPr>
                                <w:del w:id="29" w:author="MPIDR_D\vanraalte" w:date="2018-01-17T14:24:00Z"/>
                                <w:rFonts w:ascii="Garamond" w:hAnsi="Garamond" w:cs="Times New Roman"/>
                                <w:sz w:val="26"/>
                                <w:szCs w:val="26"/>
                              </w:rPr>
                            </w:pPr>
                            <w:ins w:id="30" w:author="MPIDR_D\vanraalte" w:date="2017-12-14T14:33:00Z">
                              <w:r w:rsidRPr="00FF31F5">
                                <w:rPr>
                                  <w:rFonts w:ascii="Garamond" w:hAnsi="Garamond" w:cs="Times New Roman"/>
                                  <w:sz w:val="26"/>
                                  <w:szCs w:val="26"/>
                                </w:rPr>
                                <w:t>C</w:t>
                              </w:r>
                            </w:ins>
                            <w:ins w:id="31" w:author="MPIDR_D\vanraalte" w:date="2017-12-14T14:32:00Z">
                              <w:r w:rsidRPr="00FF31F5">
                                <w:rPr>
                                  <w:rFonts w:ascii="Garamond" w:hAnsi="Garamond" w:cs="Times New Roman"/>
                                  <w:sz w:val="26"/>
                                  <w:szCs w:val="26"/>
                                </w:rPr>
                                <w:t xml:space="preserve">ancer mortality </w:t>
                              </w:r>
                            </w:ins>
                            <w:ins w:id="32" w:author="MPIDR_D\vanraalte" w:date="2018-01-17T14:27:00Z">
                              <w:r>
                                <w:rPr>
                                  <w:rFonts w:ascii="Garamond" w:hAnsi="Garamond" w:cs="Times New Roman"/>
                                  <w:sz w:val="26"/>
                                  <w:szCs w:val="26"/>
                                </w:rPr>
                                <w:t>wa</w:t>
                              </w:r>
                            </w:ins>
                            <w:ins w:id="33" w:author="MPIDR_D\vanraalte" w:date="2017-12-14T14:32:00Z">
                              <w:r w:rsidRPr="00FF31F5">
                                <w:rPr>
                                  <w:rFonts w:ascii="Garamond" w:hAnsi="Garamond" w:cs="Times New Roman"/>
                                  <w:sz w:val="26"/>
                                  <w:szCs w:val="26"/>
                                </w:rPr>
                                <w:t xml:space="preserve">s the biggest </w:t>
                              </w:r>
                            </w:ins>
                            <w:del w:id="34" w:author="MPIDR_D\vanraalte" w:date="2017-12-14T14:32:00Z">
                              <w:r w:rsidRPr="00FF31F5" w:rsidDel="002B3CE1">
                                <w:rPr>
                                  <w:rFonts w:ascii="Garamond" w:hAnsi="Garamond" w:cs="Times New Roman"/>
                                  <w:sz w:val="26"/>
                                  <w:szCs w:val="26"/>
                                </w:rPr>
                                <w:delText xml:space="preserve"> </w:delText>
                              </w:r>
                            </w:del>
                            <w:ins w:id="35" w:author="MPIDR_D\vanraalte" w:date="2017-12-14T14:32:00Z">
                              <w:r w:rsidRPr="00FF31F5">
                                <w:rPr>
                                  <w:rFonts w:ascii="Garamond" w:hAnsi="Garamond" w:cs="Times New Roman"/>
                                  <w:sz w:val="26"/>
                                  <w:szCs w:val="26"/>
                                </w:rPr>
                                <w:t xml:space="preserve">contributor to the </w:t>
                              </w:r>
                            </w:ins>
                            <w:ins w:id="36" w:author="MPIDR_D\vanraalte" w:date="2018-01-17T14:30:00Z">
                              <w:r>
                                <w:rPr>
                                  <w:rFonts w:ascii="Garamond" w:hAnsi="Garamond" w:cs="Times New Roman"/>
                                  <w:sz w:val="26"/>
                                  <w:szCs w:val="26"/>
                                </w:rPr>
                                <w:t xml:space="preserve">contemporary </w:t>
                              </w:r>
                            </w:ins>
                            <w:ins w:id="37" w:author="MPIDR_D\vanraalte" w:date="2017-12-14T14:32:00Z">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ins>
                            <w:ins w:id="38" w:author="MPIDR_D\vanraalte" w:date="2018-01-17T14:27:00Z">
                              <w:r>
                                <w:rPr>
                                  <w:rFonts w:ascii="Garamond" w:hAnsi="Garamond" w:cs="Times New Roman"/>
                                  <w:sz w:val="26"/>
                                  <w:szCs w:val="26"/>
                                </w:rPr>
                                <w:t>wa</w:t>
                              </w:r>
                            </w:ins>
                            <w:ins w:id="39" w:author="MPIDR_D\vanraalte" w:date="2017-12-14T14:32:00Z">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ins>
                            <w:ins w:id="40" w:author="MPIDR_D\vanraalte" w:date="2018-01-17T14:30:00Z">
                              <w:r>
                                <w:rPr>
                                  <w:rFonts w:ascii="Garamond" w:hAnsi="Garamond" w:cs="Times New Roman"/>
                                  <w:sz w:val="26"/>
                                  <w:szCs w:val="26"/>
                                </w:rPr>
                                <w:t xml:space="preserve">2014 </w:t>
                              </w:r>
                            </w:ins>
                            <w:ins w:id="41" w:author="MPIDR_D\vanraalte" w:date="2017-12-14T14:32:00Z">
                              <w:r w:rsidRPr="00FF31F5">
                                <w:rPr>
                                  <w:rFonts w:ascii="Garamond" w:hAnsi="Garamond" w:cs="Times New Roman"/>
                                  <w:sz w:val="26"/>
                                  <w:szCs w:val="26"/>
                                </w:rPr>
                                <w:t>Danish-Swedish lifespan inequality difference</w:t>
                              </w:r>
                            </w:ins>
                            <w:ins w:id="42" w:author="MPIDR_D\vanraalte" w:date="2018-01-17T14:27:00Z">
                              <w:r>
                                <w:rPr>
                                  <w:rFonts w:ascii="Garamond" w:hAnsi="Garamond" w:cs="Times New Roman"/>
                                  <w:sz w:val="26"/>
                                  <w:szCs w:val="26"/>
                                </w:rPr>
                                <w:t xml:space="preserve"> </w:t>
                              </w:r>
                            </w:ins>
                          </w:p>
                          <w:p w14:paraId="196219E1" w14:textId="4EB51E92" w:rsidR="0048055B" w:rsidRPr="00FF31F5" w:rsidDel="002B3CE1" w:rsidRDefault="0048055B">
                            <w:pPr>
                              <w:pStyle w:val="ListParagraph"/>
                              <w:numPr>
                                <w:ilvl w:val="0"/>
                                <w:numId w:val="9"/>
                              </w:numPr>
                              <w:rPr>
                                <w:del w:id="43" w:author="MPIDR_D\vanraalte" w:date="2017-12-14T14:38:00Z"/>
                                <w:rFonts w:ascii="Garamond" w:hAnsi="Garamond" w:cs="Times New Roman"/>
                                <w:sz w:val="26"/>
                                <w:szCs w:val="26"/>
                              </w:rPr>
                            </w:pPr>
                            <w:del w:id="44" w:author="MPIDR_D\vanraalte" w:date="2017-12-14T14:38:00Z">
                              <w:r w:rsidRPr="00FF31F5" w:rsidDel="002B3CE1">
                                <w:rPr>
                                  <w:rFonts w:ascii="Garamond" w:hAnsi="Garamond" w:cs="Times New Roman"/>
                                  <w:sz w:val="26"/>
                                  <w:szCs w:val="26"/>
                                </w:rPr>
                                <w:delText xml:space="preserve"> </w:delText>
                              </w:r>
                            </w:del>
                          </w:p>
                          <w:p w14:paraId="7BC1E921" w14:textId="025AF1E7" w:rsidR="0048055B" w:rsidRPr="00FF31F5" w:rsidDel="002B3CE1" w:rsidRDefault="0048055B">
                            <w:pPr>
                              <w:pStyle w:val="ListParagraph"/>
                              <w:numPr>
                                <w:ilvl w:val="0"/>
                                <w:numId w:val="9"/>
                              </w:numPr>
                              <w:rPr>
                                <w:del w:id="45" w:author="MPIDR_D\vanraalte" w:date="2017-12-14T14:38:00Z"/>
                                <w:rFonts w:ascii="Garamond" w:hAnsi="Garamond" w:cs="Times New Roman"/>
                                <w:sz w:val="26"/>
                                <w:szCs w:val="26"/>
                              </w:rPr>
                            </w:pPr>
                            <w:del w:id="46" w:author="MPIDR_D\vanraalte" w:date="2017-12-14T14:38:00Z">
                              <w:r w:rsidRPr="00FF31F5" w:rsidDel="002B3CE1">
                                <w:rPr>
                                  <w:rFonts w:ascii="Garamond" w:hAnsi="Garamond" w:cs="Times New Roman"/>
                                  <w:sz w:val="26"/>
                                  <w:szCs w:val="26"/>
                                </w:rPr>
                                <w:delText xml:space="preserve"> </w:delText>
                              </w:r>
                            </w:del>
                          </w:p>
                          <w:p w14:paraId="12DA8DC2" w14:textId="77777777" w:rsidR="0048055B" w:rsidRPr="00C607DE" w:rsidRDefault="0048055B" w:rsidP="00FF31F5">
                            <w:pPr>
                              <w:pStyle w:val="ListParagraph"/>
                              <w:numPr>
                                <w:ilvl w:val="0"/>
                                <w:numId w:val="9"/>
                              </w:numPr>
                              <w:rPr>
                                <w:rFonts w:ascii="Garamond" w:hAnsi="Garamond"/>
                                <w:sz w:val="26"/>
                                <w:szCs w:val="26"/>
                                <w:rPrChange w:id="47" w:author="MPIDR_D\vanraalte" w:date="2018-01-17T14:26: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5pt;width:483.9pt;height:185.8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">
                <v:textbox>
                  <w:txbxContent>
                    <w:p w14:paraId="2B876DA5" w14:textId="7A2A153B" w:rsidR="0048055B" w:rsidRPr="00FF31F5" w:rsidRDefault="0048055B" w:rsidP="00C607DE">
                      <w:pPr>
                        <w:pStyle w:val="ListParagraph"/>
                        <w:numPr>
                          <w:ilvl w:val="0"/>
                          <w:numId w:val="9"/>
                        </w:numPr>
                        <w:rPr>
                          <w:ins w:id="48" w:author="MPIDR_D\vanraalte" w:date="2018-01-17T14:22:00Z"/>
                          <w:rFonts w:ascii="Garamond" w:hAnsi="Garamond" w:cs="Times New Roman"/>
                          <w:sz w:val="26"/>
                          <w:szCs w:val="26"/>
                        </w:rPr>
                      </w:pPr>
                      <w:ins w:id="49" w:author="MPIDR_D\vanraalte" w:date="2018-01-17T14:22:00Z">
                        <w:r w:rsidRPr="00C607DE">
                          <w:rPr>
                            <w:rFonts w:ascii="Garamond" w:hAnsi="Garamond" w:cs="Times New Roman"/>
                            <w:sz w:val="26"/>
                            <w:szCs w:val="26"/>
                          </w:rPr>
                          <w:t>L</w:t>
                        </w:r>
                        <w:r w:rsidRPr="00FF31F5">
                          <w:rPr>
                            <w:rFonts w:ascii="Garamond" w:hAnsi="Garamond" w:cs="Times New Roman"/>
                            <w:sz w:val="26"/>
                            <w:szCs w:val="26"/>
                          </w:rPr>
                          <w:t xml:space="preserve">ifespan inequality is an important metric of population health </w:t>
                        </w:r>
                      </w:ins>
                      <w:ins w:id="50" w:author="MPIDR_D\vanraalte" w:date="2018-01-17T14:24:00Z">
                        <w:r w:rsidRPr="00FF31F5">
                          <w:rPr>
                            <w:rFonts w:ascii="Garamond" w:hAnsi="Garamond" w:cs="Times New Roman"/>
                            <w:sz w:val="26"/>
                            <w:szCs w:val="26"/>
                          </w:rPr>
                          <w:t xml:space="preserve">that </w:t>
                        </w:r>
                      </w:ins>
                      <w:ins w:id="51" w:author="MPIDR_D\vanraalte" w:date="2018-01-17T14:22:00Z">
                        <w:r w:rsidRPr="00FF31F5">
                          <w:rPr>
                            <w:rFonts w:ascii="Garamond" w:hAnsi="Garamond" w:cs="Times New Roman"/>
                            <w:sz w:val="26"/>
                            <w:szCs w:val="26"/>
                          </w:rPr>
                          <w:t>reflect</w:t>
                        </w:r>
                      </w:ins>
                      <w:ins w:id="52" w:author="MPIDR_D\vanraalte" w:date="2018-01-17T14:24:00Z">
                        <w:r w:rsidRPr="00FF31F5">
                          <w:rPr>
                            <w:rFonts w:ascii="Garamond" w:hAnsi="Garamond" w:cs="Times New Roman"/>
                            <w:sz w:val="26"/>
                            <w:szCs w:val="26"/>
                          </w:rPr>
                          <w:t>s</w:t>
                        </w:r>
                      </w:ins>
                      <w:ins w:id="53" w:author="MPIDR_D\vanraalte" w:date="2018-01-17T14:22:00Z">
                        <w:r w:rsidRPr="00FF31F5">
                          <w:rPr>
                            <w:rFonts w:ascii="Garamond" w:hAnsi="Garamond" w:cs="Times New Roman"/>
                            <w:sz w:val="26"/>
                            <w:szCs w:val="26"/>
                          </w:rPr>
                          <w:t xml:space="preserve"> heteroge</w:t>
                        </w:r>
                      </w:ins>
                      <w:ins w:id="54" w:author="MPIDR_D\vanraalte" w:date="2018-01-17T14:23:00Z">
                        <w:r w:rsidRPr="00FF31F5">
                          <w:rPr>
                            <w:rFonts w:ascii="Garamond" w:hAnsi="Garamond" w:cs="Times New Roman"/>
                            <w:sz w:val="26"/>
                            <w:szCs w:val="26"/>
                          </w:rPr>
                          <w:t>ne</w:t>
                        </w:r>
                      </w:ins>
                      <w:ins w:id="55" w:author="MPIDR_D\vanraalte" w:date="2018-01-17T14:22:00Z">
                        <w:r w:rsidRPr="00FF31F5">
                          <w:rPr>
                            <w:rFonts w:ascii="Garamond" w:hAnsi="Garamond" w:cs="Times New Roman"/>
                            <w:sz w:val="26"/>
                            <w:szCs w:val="26"/>
                          </w:rPr>
                          <w:t xml:space="preserve">ity in </w:t>
                        </w:r>
                      </w:ins>
                      <w:ins w:id="56" w:author="MPIDR_D\vanraalte" w:date="2018-01-17T14:23:00Z">
                        <w:r w:rsidRPr="00FF31F5">
                          <w:rPr>
                            <w:rFonts w:ascii="Garamond" w:hAnsi="Garamond" w:cs="Times New Roman"/>
                            <w:sz w:val="26"/>
                            <w:szCs w:val="26"/>
                          </w:rPr>
                          <w:t>ages at death at the population</w:t>
                        </w:r>
                      </w:ins>
                      <w:ins w:id="57" w:author="MPIDR_D\vanraalte" w:date="2018-01-17T14:24:00Z">
                        <w:r w:rsidRPr="00FF31F5">
                          <w:rPr>
                            <w:rFonts w:ascii="Garamond" w:hAnsi="Garamond" w:cs="Times New Roman"/>
                            <w:sz w:val="26"/>
                            <w:szCs w:val="26"/>
                          </w:rPr>
                          <w:t xml:space="preserve"> level</w:t>
                        </w:r>
                      </w:ins>
                      <w:ins w:id="58" w:author="MPIDR_D\vanraalte" w:date="2018-01-17T14:22:00Z">
                        <w:r w:rsidRPr="00FF31F5">
                          <w:rPr>
                            <w:rFonts w:ascii="Garamond" w:hAnsi="Garamond" w:cs="Times New Roman"/>
                            <w:sz w:val="26"/>
                            <w:szCs w:val="26"/>
                          </w:rPr>
                          <w:t xml:space="preserve"> and</w:t>
                        </w:r>
                      </w:ins>
                      <w:ins w:id="59" w:author="MPIDR_D\vanraalte" w:date="2018-01-17T14:23:00Z">
                        <w:r w:rsidRPr="00FF31F5">
                          <w:rPr>
                            <w:rFonts w:ascii="Garamond" w:hAnsi="Garamond" w:cs="Times New Roman"/>
                            <w:sz w:val="26"/>
                            <w:szCs w:val="26"/>
                          </w:rPr>
                          <w:t xml:space="preserve"> uncertainty in the timing of death at </w:t>
                        </w:r>
                      </w:ins>
                      <w:ins w:id="60" w:author="MPIDR_D\vanraalte" w:date="2018-01-17T14:24:00Z">
                        <w:r w:rsidRPr="00FF31F5">
                          <w:rPr>
                            <w:rFonts w:ascii="Garamond" w:hAnsi="Garamond" w:cs="Times New Roman"/>
                            <w:sz w:val="26"/>
                            <w:szCs w:val="26"/>
                          </w:rPr>
                          <w:t>the</w:t>
                        </w:r>
                      </w:ins>
                      <w:ins w:id="61" w:author="MPIDR_D\vanraalte" w:date="2018-01-17T14:23:00Z">
                        <w:r w:rsidRPr="00FF31F5">
                          <w:rPr>
                            <w:rFonts w:ascii="Garamond" w:hAnsi="Garamond" w:cs="Times New Roman"/>
                            <w:sz w:val="26"/>
                            <w:szCs w:val="26"/>
                          </w:rPr>
                          <w:t xml:space="preserve"> </w:t>
                        </w:r>
                      </w:ins>
                      <w:ins w:id="62" w:author="MPIDR_D\vanraalte" w:date="2018-01-17T14:24:00Z">
                        <w:r w:rsidRPr="00FF31F5">
                          <w:rPr>
                            <w:rFonts w:ascii="Garamond" w:hAnsi="Garamond" w:cs="Times New Roman"/>
                            <w:sz w:val="26"/>
                            <w:szCs w:val="26"/>
                          </w:rPr>
                          <w:t>individual level</w:t>
                        </w:r>
                      </w:ins>
                      <w:ins w:id="63" w:author="MPIDR_D\vanraalte" w:date="2018-01-17T14:22:00Z">
                        <w:r w:rsidRPr="00FF31F5">
                          <w:rPr>
                            <w:rFonts w:ascii="Garamond" w:hAnsi="Garamond" w:cs="Times New Roman"/>
                            <w:sz w:val="26"/>
                            <w:szCs w:val="26"/>
                          </w:rPr>
                          <w:t xml:space="preserve"> </w:t>
                        </w:r>
                      </w:ins>
                    </w:p>
                    <w:p w14:paraId="66DDE56D" w14:textId="75252975" w:rsidR="0048055B" w:rsidRPr="00FF31F5" w:rsidDel="002B3CE1" w:rsidRDefault="0048055B">
                      <w:pPr>
                        <w:numPr>
                          <w:ilvl w:val="0"/>
                          <w:numId w:val="9"/>
                        </w:numPr>
                        <w:rPr>
                          <w:del w:id="64" w:author="MPIDR_D\vanraalte" w:date="2017-12-14T14:38:00Z"/>
                          <w:rFonts w:ascii="Garamond" w:hAnsi="Garamond" w:cs="Times New Roman"/>
                          <w:sz w:val="26"/>
                          <w:szCs w:val="26"/>
                        </w:rPr>
                        <w:pPrChange w:id="65" w:author="MPIDR_D\vanraalte" w:date="2018-01-17T14:25:00Z">
                          <w:pPr/>
                        </w:pPrChange>
                      </w:pPr>
                      <w:del w:id="66" w:author="MPIDR_D\vanraalte" w:date="2017-12-14T14:38:00Z">
                        <w:r w:rsidRPr="00FF31F5" w:rsidDel="002B3CE1">
                          <w:rPr>
                            <w:rFonts w:ascii="Garamond" w:hAnsi="Garamond" w:cs="Times New Roman"/>
                            <w:sz w:val="26"/>
                            <w:szCs w:val="26"/>
                          </w:rPr>
                          <w:delText>Please include a key messages box with the key messages of the paper in 3-5 succinct bullet points.</w:delText>
                        </w:r>
                      </w:del>
                    </w:p>
                    <w:p w14:paraId="721A7977" w14:textId="2622F13C" w:rsidR="0048055B" w:rsidRPr="00FF31F5" w:rsidRDefault="0048055B" w:rsidP="00FF31F5">
                      <w:pPr>
                        <w:pStyle w:val="ListParagraph"/>
                        <w:numPr>
                          <w:ilvl w:val="0"/>
                          <w:numId w:val="9"/>
                        </w:numPr>
                        <w:rPr>
                          <w:ins w:id="67" w:author="MPIDR_D\vanraalte" w:date="2018-01-17T14:29:00Z"/>
                          <w:rFonts w:ascii="Garamond" w:hAnsi="Garamond" w:cs="Times New Roman"/>
                          <w:sz w:val="26"/>
                          <w:szCs w:val="26"/>
                        </w:rPr>
                      </w:pPr>
                      <w:ins w:id="68" w:author="MPIDR_D\vanraalte" w:date="2018-01-17T14:29:00Z">
                        <w:r w:rsidRPr="00FF31F5">
                          <w:rPr>
                            <w:rFonts w:ascii="Garamond" w:hAnsi="Garamond" w:cs="Times New Roman"/>
                            <w:sz w:val="26"/>
                            <w:szCs w:val="26"/>
                          </w:rPr>
                          <w:t>Since 1960, changes in life expectancy and lifespan inequality were largely driven by the same causes</w:t>
                        </w:r>
                      </w:ins>
                      <w:ins w:id="69" w:author="MPIDR_D\vanraalte" w:date="2018-01-17T14:30:00Z">
                        <w:r>
                          <w:rPr>
                            <w:rFonts w:ascii="Garamond" w:hAnsi="Garamond" w:cs="Times New Roman"/>
                            <w:sz w:val="26"/>
                            <w:szCs w:val="26"/>
                          </w:rPr>
                          <w:t xml:space="preserve"> of death</w:t>
                        </w:r>
                      </w:ins>
                      <w:ins w:id="70" w:author="MPIDR_D\vanraalte" w:date="2018-01-17T14:29:00Z">
                        <w:r w:rsidRPr="00C607DE">
                          <w:rPr>
                            <w:rFonts w:ascii="Garamond" w:hAnsi="Garamond" w:cs="Times New Roman"/>
                            <w:sz w:val="26"/>
                            <w:szCs w:val="26"/>
                          </w:rPr>
                          <w:annotationRef/>
                        </w:r>
                        <w:r w:rsidRPr="00FF31F5">
                          <w:rPr>
                            <w:rFonts w:ascii="Garamond" w:hAnsi="Garamond" w:cs="Times New Roman"/>
                            <w:sz w:val="26"/>
                            <w:szCs w:val="26"/>
                          </w:rPr>
                          <w:t xml:space="preserve"> in Denmark </w:t>
                        </w:r>
                      </w:ins>
                    </w:p>
                    <w:p w14:paraId="1EDDB65D" w14:textId="7CB2CE67" w:rsidR="0048055B" w:rsidRPr="00FF31F5" w:rsidDel="00C607DE" w:rsidRDefault="0048055B">
                      <w:pPr>
                        <w:pStyle w:val="ListParagraph"/>
                        <w:numPr>
                          <w:ilvl w:val="0"/>
                          <w:numId w:val="9"/>
                        </w:numPr>
                        <w:rPr>
                          <w:del w:id="71" w:author="MPIDR_D\vanraalte" w:date="2017-12-21T09:22:00Z"/>
                          <w:rFonts w:ascii="Garamond" w:hAnsi="Garamond" w:cs="Times New Roman"/>
                          <w:sz w:val="26"/>
                          <w:szCs w:val="26"/>
                        </w:rPr>
                      </w:pPr>
                      <w:del w:id="72" w:author="MPIDR_D\vanraalte" w:date="2017-12-14T14:33:00Z">
                        <w:r w:rsidRPr="00FF31F5" w:rsidDel="002B3CE1">
                          <w:rPr>
                            <w:rFonts w:ascii="Garamond" w:hAnsi="Garamond" w:cs="Times New Roman"/>
                            <w:sz w:val="26"/>
                            <w:szCs w:val="26"/>
                          </w:rPr>
                          <w:delText xml:space="preserve"> </w:delText>
                        </w:r>
                      </w:del>
                    </w:p>
                    <w:p w14:paraId="6E7D755B" w14:textId="7E5FBDC5" w:rsidR="0048055B" w:rsidRPr="00FF31F5" w:rsidDel="00C607DE" w:rsidRDefault="0048055B">
                      <w:pPr>
                        <w:pStyle w:val="ListParagraph"/>
                        <w:numPr>
                          <w:ilvl w:val="0"/>
                          <w:numId w:val="9"/>
                        </w:numPr>
                        <w:rPr>
                          <w:del w:id="73" w:author="MPIDR_D\vanraalte" w:date="2018-01-17T14:24:00Z"/>
                          <w:rFonts w:ascii="Garamond" w:hAnsi="Garamond" w:cs="Times New Roman"/>
                          <w:sz w:val="26"/>
                          <w:szCs w:val="26"/>
                        </w:rPr>
                      </w:pPr>
                      <w:ins w:id="74" w:author="MPIDR_D\vanraalte" w:date="2017-12-14T14:33:00Z">
                        <w:r w:rsidRPr="00FF31F5">
                          <w:rPr>
                            <w:rFonts w:ascii="Garamond" w:hAnsi="Garamond" w:cs="Times New Roman"/>
                            <w:sz w:val="26"/>
                            <w:szCs w:val="26"/>
                          </w:rPr>
                          <w:t>C</w:t>
                        </w:r>
                      </w:ins>
                      <w:ins w:id="75" w:author="MPIDR_D\vanraalte" w:date="2017-12-14T14:32:00Z">
                        <w:r w:rsidRPr="00FF31F5">
                          <w:rPr>
                            <w:rFonts w:ascii="Garamond" w:hAnsi="Garamond" w:cs="Times New Roman"/>
                            <w:sz w:val="26"/>
                            <w:szCs w:val="26"/>
                          </w:rPr>
                          <w:t xml:space="preserve">ancer mortality </w:t>
                        </w:r>
                      </w:ins>
                      <w:ins w:id="76" w:author="MPIDR_D\vanraalte" w:date="2018-01-17T14:27:00Z">
                        <w:r>
                          <w:rPr>
                            <w:rFonts w:ascii="Garamond" w:hAnsi="Garamond" w:cs="Times New Roman"/>
                            <w:sz w:val="26"/>
                            <w:szCs w:val="26"/>
                          </w:rPr>
                          <w:t>wa</w:t>
                        </w:r>
                      </w:ins>
                      <w:ins w:id="77" w:author="MPIDR_D\vanraalte" w:date="2017-12-14T14:32:00Z">
                        <w:r w:rsidRPr="00FF31F5">
                          <w:rPr>
                            <w:rFonts w:ascii="Garamond" w:hAnsi="Garamond" w:cs="Times New Roman"/>
                            <w:sz w:val="26"/>
                            <w:szCs w:val="26"/>
                          </w:rPr>
                          <w:t xml:space="preserve">s the biggest </w:t>
                        </w:r>
                      </w:ins>
                      <w:del w:id="78" w:author="MPIDR_D\vanraalte" w:date="2017-12-14T14:32:00Z">
                        <w:r w:rsidRPr="00FF31F5" w:rsidDel="002B3CE1">
                          <w:rPr>
                            <w:rFonts w:ascii="Garamond" w:hAnsi="Garamond" w:cs="Times New Roman"/>
                            <w:sz w:val="26"/>
                            <w:szCs w:val="26"/>
                          </w:rPr>
                          <w:delText xml:space="preserve"> </w:delText>
                        </w:r>
                      </w:del>
                      <w:ins w:id="79" w:author="MPIDR_D\vanraalte" w:date="2017-12-14T14:32:00Z">
                        <w:r w:rsidRPr="00FF31F5">
                          <w:rPr>
                            <w:rFonts w:ascii="Garamond" w:hAnsi="Garamond" w:cs="Times New Roman"/>
                            <w:sz w:val="26"/>
                            <w:szCs w:val="26"/>
                          </w:rPr>
                          <w:t xml:space="preserve">contributor to the </w:t>
                        </w:r>
                      </w:ins>
                      <w:ins w:id="80" w:author="MPIDR_D\vanraalte" w:date="2018-01-17T14:30:00Z">
                        <w:r>
                          <w:rPr>
                            <w:rFonts w:ascii="Garamond" w:hAnsi="Garamond" w:cs="Times New Roman"/>
                            <w:sz w:val="26"/>
                            <w:szCs w:val="26"/>
                          </w:rPr>
                          <w:t xml:space="preserve">contemporary </w:t>
                        </w:r>
                      </w:ins>
                      <w:ins w:id="81" w:author="MPIDR_D\vanraalte" w:date="2017-12-14T14:32:00Z">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ins>
                      <w:ins w:id="82" w:author="MPIDR_D\vanraalte" w:date="2018-01-17T14:27:00Z">
                        <w:r>
                          <w:rPr>
                            <w:rFonts w:ascii="Garamond" w:hAnsi="Garamond" w:cs="Times New Roman"/>
                            <w:sz w:val="26"/>
                            <w:szCs w:val="26"/>
                          </w:rPr>
                          <w:t>wa</w:t>
                        </w:r>
                      </w:ins>
                      <w:ins w:id="83" w:author="MPIDR_D\vanraalte" w:date="2017-12-14T14:32:00Z">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ins>
                      <w:ins w:id="84" w:author="MPIDR_D\vanraalte" w:date="2018-01-17T14:30:00Z">
                        <w:r>
                          <w:rPr>
                            <w:rFonts w:ascii="Garamond" w:hAnsi="Garamond" w:cs="Times New Roman"/>
                            <w:sz w:val="26"/>
                            <w:szCs w:val="26"/>
                          </w:rPr>
                          <w:t xml:space="preserve">2014 </w:t>
                        </w:r>
                      </w:ins>
                      <w:ins w:id="85" w:author="MPIDR_D\vanraalte" w:date="2017-12-14T14:32:00Z">
                        <w:r w:rsidRPr="00FF31F5">
                          <w:rPr>
                            <w:rFonts w:ascii="Garamond" w:hAnsi="Garamond" w:cs="Times New Roman"/>
                            <w:sz w:val="26"/>
                            <w:szCs w:val="26"/>
                          </w:rPr>
                          <w:t>Danish-Swedish lifespan inequality difference</w:t>
                        </w:r>
                      </w:ins>
                      <w:ins w:id="86" w:author="MPIDR_D\vanraalte" w:date="2018-01-17T14:27:00Z">
                        <w:r>
                          <w:rPr>
                            <w:rFonts w:ascii="Garamond" w:hAnsi="Garamond" w:cs="Times New Roman"/>
                            <w:sz w:val="26"/>
                            <w:szCs w:val="26"/>
                          </w:rPr>
                          <w:t xml:space="preserve"> </w:t>
                        </w:r>
                      </w:ins>
                    </w:p>
                    <w:p w14:paraId="196219E1" w14:textId="4EB51E92" w:rsidR="0048055B" w:rsidRPr="00FF31F5" w:rsidDel="002B3CE1" w:rsidRDefault="0048055B">
                      <w:pPr>
                        <w:pStyle w:val="ListParagraph"/>
                        <w:numPr>
                          <w:ilvl w:val="0"/>
                          <w:numId w:val="9"/>
                        </w:numPr>
                        <w:rPr>
                          <w:del w:id="87" w:author="MPIDR_D\vanraalte" w:date="2017-12-14T14:38:00Z"/>
                          <w:rFonts w:ascii="Garamond" w:hAnsi="Garamond" w:cs="Times New Roman"/>
                          <w:sz w:val="26"/>
                          <w:szCs w:val="26"/>
                        </w:rPr>
                      </w:pPr>
                      <w:del w:id="88" w:author="MPIDR_D\vanraalte" w:date="2017-12-14T14:38:00Z">
                        <w:r w:rsidRPr="00FF31F5" w:rsidDel="002B3CE1">
                          <w:rPr>
                            <w:rFonts w:ascii="Garamond" w:hAnsi="Garamond" w:cs="Times New Roman"/>
                            <w:sz w:val="26"/>
                            <w:szCs w:val="26"/>
                          </w:rPr>
                          <w:delText xml:space="preserve"> </w:delText>
                        </w:r>
                      </w:del>
                    </w:p>
                    <w:p w14:paraId="7BC1E921" w14:textId="025AF1E7" w:rsidR="0048055B" w:rsidRPr="00FF31F5" w:rsidDel="002B3CE1" w:rsidRDefault="0048055B">
                      <w:pPr>
                        <w:pStyle w:val="ListParagraph"/>
                        <w:numPr>
                          <w:ilvl w:val="0"/>
                          <w:numId w:val="9"/>
                        </w:numPr>
                        <w:rPr>
                          <w:del w:id="89" w:author="MPIDR_D\vanraalte" w:date="2017-12-14T14:38:00Z"/>
                          <w:rFonts w:ascii="Garamond" w:hAnsi="Garamond" w:cs="Times New Roman"/>
                          <w:sz w:val="26"/>
                          <w:szCs w:val="26"/>
                        </w:rPr>
                      </w:pPr>
                      <w:del w:id="90" w:author="MPIDR_D\vanraalte" w:date="2017-12-14T14:38:00Z">
                        <w:r w:rsidRPr="00FF31F5" w:rsidDel="002B3CE1">
                          <w:rPr>
                            <w:rFonts w:ascii="Garamond" w:hAnsi="Garamond" w:cs="Times New Roman"/>
                            <w:sz w:val="26"/>
                            <w:szCs w:val="26"/>
                          </w:rPr>
                          <w:delText xml:space="preserve"> </w:delText>
                        </w:r>
                      </w:del>
                    </w:p>
                    <w:p w14:paraId="12DA8DC2" w14:textId="77777777" w:rsidR="0048055B" w:rsidRPr="00C607DE" w:rsidRDefault="0048055B" w:rsidP="00FF31F5">
                      <w:pPr>
                        <w:pStyle w:val="ListParagraph"/>
                        <w:numPr>
                          <w:ilvl w:val="0"/>
                          <w:numId w:val="9"/>
                        </w:numPr>
                        <w:rPr>
                          <w:rFonts w:ascii="Garamond" w:hAnsi="Garamond"/>
                          <w:sz w:val="26"/>
                          <w:szCs w:val="26"/>
                          <w:rPrChange w:id="91" w:author="MPIDR_D\vanraalte" w:date="2018-01-17T14:26:00Z">
                            <w:rPr/>
                          </w:rPrChange>
                        </w:rPr>
                      </w:pPr>
                    </w:p>
                  </w:txbxContent>
                </v:textbox>
                <w10:wrap type="square" anchorx="margin"/>
              </v:shape>
            </w:pict>
          </mc:Fallback>
        </mc:AlternateContent>
      </w:r>
      <w:r>
        <w:rPr>
          <w:rFonts w:ascii="Garamond" w:hAnsi="Garamond" w:cs="Times New Roman"/>
          <w:b/>
          <w:sz w:val="26"/>
          <w:szCs w:val="26"/>
        </w:rPr>
        <w:t>Key messages</w:t>
      </w:r>
    </w:p>
    <w:p w14:paraId="64DE6907" w14:textId="762746D9" w:rsidR="00C3269E" w:rsidRDefault="00C3269E" w:rsidP="00861A87">
      <w:pPr>
        <w:spacing w:line="360" w:lineRule="auto"/>
        <w:jc w:val="both"/>
        <w:rPr>
          <w:rFonts w:ascii="Garamond" w:hAnsi="Garamond" w:cs="Times New Roman"/>
          <w:b/>
          <w:sz w:val="26"/>
          <w:szCs w:val="26"/>
        </w:rPr>
      </w:pPr>
    </w:p>
    <w:p w14:paraId="456D5280" w14:textId="05DAAA55"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5F4AC9">
        <w:rPr>
          <w:rFonts w:ascii="Garamond" w:hAnsi="Garamond" w:cs="Times New Roman"/>
          <w:b/>
          <w:sz w:val="26"/>
          <w:szCs w:val="26"/>
        </w:rPr>
        <w:t>~</w:t>
      </w:r>
      <w:r w:rsidR="005F4AC9">
        <w:rPr>
          <w:color w:val="2A2A2A"/>
          <w:shd w:val="clear" w:color="auto" w:fill="FFFFFF"/>
        </w:rPr>
        <w:t>3000 words, we have 2750ish</w:t>
      </w:r>
      <w:r w:rsidR="00C3269E">
        <w:rPr>
          <w:rFonts w:ascii="Garamond" w:hAnsi="Garamond" w:cs="Times New Roman"/>
          <w:b/>
          <w:sz w:val="26"/>
          <w:szCs w:val="26"/>
        </w:rPr>
        <w:t>]</w:t>
      </w:r>
    </w:p>
    <w:p w14:paraId="1F7F8124" w14:textId="41606D68"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Life expectancy is </w:t>
      </w:r>
      <w:r w:rsidR="007B017A">
        <w:rPr>
          <w:rFonts w:ascii="Garamond" w:hAnsi="Garamond" w:cs="Times New Roman"/>
          <w:sz w:val="26"/>
          <w:szCs w:val="26"/>
        </w:rPr>
        <w:t>the most commonly used measure</w:t>
      </w:r>
      <w:r w:rsidRPr="00B2566E">
        <w:rPr>
          <w:rFonts w:ascii="Garamond" w:hAnsi="Garamond" w:cs="Times New Roman"/>
          <w:sz w:val="26"/>
          <w:szCs w:val="26"/>
        </w:rPr>
        <w:t xml:space="preserve">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w:t>
      </w:r>
      <w:r w:rsidR="00277AC8">
        <w:rPr>
          <w:rFonts w:ascii="Garamond" w:hAnsi="Garamond" w:cs="Times New Roman"/>
          <w:sz w:val="26"/>
          <w:szCs w:val="26"/>
        </w:rPr>
        <w:t xml:space="preserve">equally </w:t>
      </w:r>
      <w:r w:rsidR="00AF58C8" w:rsidRPr="00B2566E">
        <w:rPr>
          <w:rFonts w:ascii="Garamond" w:hAnsi="Garamond" w:cs="Times New Roman"/>
          <w:sz w:val="26"/>
          <w:szCs w:val="26"/>
        </w:rPr>
        <w:t>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commentRangeStart w:id="92"/>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negatively associated with life expectancy</w:t>
      </w:r>
      <w:commentRangeEnd w:id="92"/>
      <w:r w:rsidR="00FF31F5">
        <w:rPr>
          <w:rStyle w:val="CommentReference"/>
        </w:rPr>
        <w:commentReference w:id="92"/>
      </w:r>
      <w:r w:rsidR="00314A20" w:rsidRPr="00B2566E">
        <w:rPr>
          <w:rFonts w:ascii="Garamond" w:hAnsi="Garamond" w:cs="Times New Roman"/>
          <w:sz w:val="26"/>
          <w:szCs w:val="26"/>
        </w:rPr>
        <w:t xml:space="preserve">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(8-11)</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165035">
        <w:rPr>
          <w:rFonts w:ascii="Garamond" w:hAnsi="Garamond" w:cs="Times New Roman"/>
          <w:sz w:val="26"/>
          <w:szCs w:val="26"/>
        </w:rPr>
        <w:t xml:space="preserve"> Both indicators may have implications for individuals’ </w:t>
      </w:r>
      <w:r w:rsidR="00D5187B">
        <w:rPr>
          <w:rFonts w:ascii="Garamond" w:hAnsi="Garamond" w:cs="Times New Roman"/>
          <w:sz w:val="26"/>
          <w:szCs w:val="26"/>
        </w:rPr>
        <w:t xml:space="preserve">decisions over their </w:t>
      </w:r>
      <w:r w:rsidR="00165035">
        <w:rPr>
          <w:rFonts w:ascii="Garamond" w:hAnsi="Garamond" w:cs="Times New Roman"/>
          <w:sz w:val="26"/>
          <w:szCs w:val="26"/>
        </w:rPr>
        <w:t>life course</w:t>
      </w:r>
      <w:r w:rsidR="00D5187B">
        <w:rPr>
          <w:rFonts w:ascii="Garamond" w:hAnsi="Garamond" w:cs="Times New Roman"/>
          <w:sz w:val="26"/>
          <w:szCs w:val="26"/>
        </w:rPr>
        <w:t>. For instance,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D5187B">
        <w:rPr>
          <w:rFonts w:ascii="Garamond" w:hAnsi="Garamond" w:cs="Times New Roman"/>
          <w:sz w:val="26"/>
          <w:szCs w:val="26"/>
        </w:rPr>
        <w:t>, are decisions</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w:t>
      </w:r>
      <w:r w:rsidR="00A677BD">
        <w:rPr>
          <w:rFonts w:ascii="Garamond" w:hAnsi="Garamond" w:cs="Times New Roman"/>
          <w:sz w:val="26"/>
          <w:szCs w:val="26"/>
        </w:rPr>
        <w:t xml:space="preserve">life expectancy </w:t>
      </w:r>
      <w:r w:rsidR="000A37A3">
        <w:rPr>
          <w:rFonts w:ascii="Garamond" w:hAnsi="Garamond" w:cs="Times New Roman"/>
          <w:sz w:val="26"/>
          <w:szCs w:val="26"/>
        </w:rPr>
        <w:t>but also on the</w:t>
      </w:r>
      <w:r w:rsidR="00314A20" w:rsidRPr="00B2566E">
        <w:rPr>
          <w:rFonts w:ascii="Garamond" w:hAnsi="Garamond" w:cs="Times New Roman"/>
          <w:sz w:val="26"/>
          <w:szCs w:val="26"/>
        </w:rPr>
        <w:t xml:space="preserve"> uncertainty surrounding </w:t>
      </w:r>
      <w:r w:rsidR="00413112">
        <w:rPr>
          <w:rFonts w:ascii="Garamond" w:hAnsi="Garamond" w:cs="Times New Roman"/>
          <w:sz w:val="26"/>
          <w:szCs w:val="26"/>
        </w:rPr>
        <w:t>the</w:t>
      </w:r>
      <w:r w:rsidR="00314A20" w:rsidRPr="00B2566E">
        <w:rPr>
          <w:rFonts w:ascii="Garamond" w:hAnsi="Garamond" w:cs="Times New Roman"/>
          <w:sz w:val="26"/>
          <w:szCs w:val="26"/>
        </w:rPr>
        <w:t xml:space="preserve">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r w:rsidR="000A37A3">
        <w:rPr>
          <w:rFonts w:ascii="Garamond" w:hAnsi="Garamond" w:cs="Times New Roman"/>
          <w:sz w:val="26"/>
          <w:szCs w:val="26"/>
        </w:rPr>
        <w:t xml:space="preserve"> </w:t>
      </w:r>
    </w:p>
    <w:p w14:paraId="5711550C" w14:textId="1AF04E0D"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w:t>
      </w:r>
      <w:commentRangeStart w:id="93"/>
      <w:r w:rsidR="002B0D6E" w:rsidRPr="00B2566E">
        <w:rPr>
          <w:rFonts w:ascii="Garamond" w:hAnsi="Garamond" w:cs="Times New Roman"/>
          <w:sz w:val="26"/>
          <w:szCs w:val="26"/>
        </w:rPr>
        <w:t>stagnated among Danish women</w:t>
      </w:r>
      <w:ins w:id="94" w:author="MPIDR_D\vanraalte" w:date="2018-01-17T14:36:00Z">
        <w:r w:rsidR="00FF31F5">
          <w:rPr>
            <w:rFonts w:ascii="Garamond" w:hAnsi="Garamond" w:cs="Times New Roman"/>
            <w:sz w:val="26"/>
            <w:szCs w:val="26"/>
          </w:rPr>
          <w:t>,</w:t>
        </w:r>
      </w:ins>
      <w:r w:rsidR="00A677BD">
        <w:rPr>
          <w:rFonts w:ascii="Garamond" w:hAnsi="Garamond" w:cs="Times New Roman"/>
          <w:sz w:val="26"/>
          <w:szCs w:val="26"/>
        </w:rPr>
        <w:t xml:space="preserve"> and men experienced a slowdown </w:t>
      </w:r>
      <w:commentRangeEnd w:id="93"/>
      <w:r w:rsidR="00FF31F5">
        <w:rPr>
          <w:rStyle w:val="CommentReference"/>
        </w:rPr>
        <w:commentReference w:id="93"/>
      </w:r>
      <w:r w:rsidR="002B0D6E" w:rsidRPr="00B2566E">
        <w:rPr>
          <w:rFonts w:ascii="Garamond" w:hAnsi="Garamond" w:cs="Times New Roman"/>
          <w:sz w:val="26"/>
          <w:szCs w:val="26"/>
        </w:rPr>
        <w:t xml:space="preserve">between the mid-1970s and mid-1990s, </w:t>
      </w:r>
      <w:del w:id="95" w:author="MPIDR_D\vanraalte" w:date="2018-01-17T14:37:00Z">
        <w:r w:rsidR="002B0D6E" w:rsidRPr="00B2566E" w:rsidDel="00FF31F5">
          <w:rPr>
            <w:rFonts w:ascii="Garamond" w:hAnsi="Garamond" w:cs="Times New Roman"/>
            <w:sz w:val="26"/>
            <w:szCs w:val="26"/>
          </w:rPr>
          <w:delText xml:space="preserve">to </w:delText>
        </w:r>
      </w:del>
      <w:r w:rsidR="002B0D6E" w:rsidRPr="00B2566E">
        <w:rPr>
          <w:rFonts w:ascii="Garamond" w:hAnsi="Garamond" w:cs="Times New Roman"/>
          <w:sz w:val="26"/>
          <w:szCs w:val="26"/>
        </w:rPr>
        <w:t>improv</w:t>
      </w:r>
      <w:del w:id="96" w:author="MPIDR_D\vanraalte" w:date="2018-01-17T14:37:00Z">
        <w:r w:rsidR="002B0D6E" w:rsidRPr="00B2566E" w:rsidDel="00FF31F5">
          <w:rPr>
            <w:rFonts w:ascii="Garamond" w:hAnsi="Garamond" w:cs="Times New Roman"/>
            <w:sz w:val="26"/>
            <w:szCs w:val="26"/>
          </w:rPr>
          <w:delText>e</w:delText>
        </w:r>
      </w:del>
      <w:ins w:id="97" w:author="MPIDR_D\vanraalte" w:date="2018-01-17T14:37:00Z">
        <w:r w:rsidR="00FF31F5">
          <w:rPr>
            <w:rFonts w:ascii="Garamond" w:hAnsi="Garamond" w:cs="Times New Roman"/>
            <w:sz w:val="26"/>
            <w:szCs w:val="26"/>
          </w:rPr>
          <w:t>ing</w:t>
        </w:r>
      </w:ins>
      <w:r w:rsidR="002B0D6E" w:rsidRPr="00B2566E">
        <w:rPr>
          <w:rFonts w:ascii="Garamond" w:hAnsi="Garamond" w:cs="Times New Roman"/>
          <w:sz w:val="26"/>
          <w:szCs w:val="26"/>
        </w:rPr>
        <w:t xml:space="preserve"> thereafter</w:t>
      </w:r>
      <w:del w:id="98" w:author="MPIDR_D\vanraalte" w:date="2018-01-17T14:37:00Z">
        <w:r w:rsidR="002B0D6E" w:rsidRPr="00B2566E" w:rsidDel="00FF31F5">
          <w:rPr>
            <w:rFonts w:ascii="Garamond" w:hAnsi="Garamond" w:cs="Times New Roman"/>
            <w:sz w:val="26"/>
            <w:szCs w:val="26"/>
          </w:rPr>
          <w:delText xml:space="preserve">, </w:delText>
        </w:r>
      </w:del>
      <w:ins w:id="99" w:author="MPIDR_D\vanraalte" w:date="2018-01-17T14:37:00Z">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ins>
      <w:r w:rsidR="002B0D6E" w:rsidRPr="00B2566E">
        <w:rPr>
          <w:rFonts w:ascii="Garamond" w:hAnsi="Garamond" w:cs="Times New Roman"/>
          <w:sz w:val="26"/>
          <w:szCs w:val="26"/>
        </w:rPr>
        <w:t>remaining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del w:id="100" w:author="MPIDR_D\vanraalte" w:date="2018-01-17T14:40:00Z">
        <w:r w:rsidR="006B327A" w:rsidDel="00FF31F5">
          <w:rPr>
            <w:rFonts w:ascii="Garamond" w:hAnsi="Garamond" w:cs="Times New Roman"/>
            <w:sz w:val="26"/>
            <w:szCs w:val="26"/>
          </w:rPr>
          <w:delText>For instance</w:delText>
        </w:r>
      </w:del>
      <w:ins w:id="101" w:author="MPIDR_D\vanraalte" w:date="2018-01-17T14:40:00Z">
        <w:r w:rsidR="00FF31F5">
          <w:rPr>
            <w:rFonts w:ascii="Garamond" w:hAnsi="Garamond" w:cs="Times New Roman"/>
            <w:sz w:val="26"/>
            <w:szCs w:val="26"/>
          </w:rPr>
          <w:t>Among females</w:t>
        </w:r>
      </w:ins>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w:t>
      </w:r>
      <w:del w:id="102" w:author="MPIDR_D\vanraalte" w:date="2018-01-17T14:40:00Z">
        <w:r w:rsidR="00277AC8" w:rsidDel="00FF31F5">
          <w:rPr>
            <w:rFonts w:ascii="Garamond" w:hAnsi="Garamond" w:cs="Times New Roman"/>
            <w:sz w:val="26"/>
            <w:szCs w:val="26"/>
          </w:rPr>
          <w:delText xml:space="preserve">female </w:delText>
        </w:r>
      </w:del>
      <w:r w:rsidR="002B0D6E" w:rsidRPr="00B2566E">
        <w:rPr>
          <w:rFonts w:ascii="Garamond" w:hAnsi="Garamond" w:cs="Times New Roman"/>
          <w:sz w:val="26"/>
          <w:szCs w:val="26"/>
        </w:rPr>
        <w:t xml:space="preserve">life expectancy resulted mainly from </w:t>
      </w:r>
      <w:ins w:id="103" w:author="MPIDR_D\vanraalte" w:date="2018-01-17T14:40:00Z">
        <w:r w:rsidR="00FF31F5">
          <w:rPr>
            <w:rFonts w:ascii="Garamond" w:hAnsi="Garamond" w:cs="Times New Roman"/>
            <w:sz w:val="26"/>
            <w:szCs w:val="26"/>
          </w:rPr>
          <w:t xml:space="preserve">the </w:t>
        </w:r>
      </w:ins>
      <w:r w:rsidR="002B0D6E" w:rsidRPr="00B2566E">
        <w:rPr>
          <w:rFonts w:ascii="Garamond" w:hAnsi="Garamond" w:cs="Times New Roman"/>
          <w:sz w:val="26"/>
          <w:szCs w:val="26"/>
        </w:rPr>
        <w:t xml:space="preserve">increased mortality of those born </w:t>
      </w:r>
      <w:del w:id="104" w:author="MPIDR_D\vanraalte" w:date="2018-01-17T14:42:00Z">
        <w:r w:rsidR="00F92641" w:rsidDel="00A8386A">
          <w:rPr>
            <w:rFonts w:ascii="Garamond" w:hAnsi="Garamond" w:cs="Times New Roman"/>
            <w:sz w:val="26"/>
            <w:szCs w:val="26"/>
          </w:rPr>
          <w:delText xml:space="preserve">in </w:delText>
        </w:r>
      </w:del>
      <w:ins w:id="105" w:author="MPIDR_D\vanraalte" w:date="2018-01-17T14:42:00Z">
        <w:r w:rsidR="00A8386A">
          <w:rPr>
            <w:rFonts w:ascii="Garamond" w:hAnsi="Garamond" w:cs="Times New Roman"/>
            <w:sz w:val="26"/>
            <w:szCs w:val="26"/>
          </w:rPr>
          <w:t xml:space="preserve">from </w:t>
        </w:r>
      </w:ins>
      <w:r w:rsidR="00FB71BE" w:rsidRPr="00B2566E">
        <w:rPr>
          <w:rFonts w:ascii="Garamond" w:hAnsi="Garamond" w:cs="Times New Roman"/>
          <w:sz w:val="26"/>
          <w:szCs w:val="26"/>
        </w:rPr>
        <w:t>1919</w:t>
      </w:r>
      <w:ins w:id="106" w:author="MPIDR_D\vanraalte" w:date="2018-01-17T14:42:00Z">
        <w:r w:rsidR="00A8386A">
          <w:rPr>
            <w:rFonts w:ascii="Garamond" w:hAnsi="Garamond" w:cs="Times New Roman"/>
            <w:sz w:val="26"/>
            <w:szCs w:val="26"/>
          </w:rPr>
          <w:t xml:space="preserve"> to </w:t>
        </w:r>
      </w:ins>
      <w:del w:id="107" w:author="MPIDR_D\vanraalte" w:date="2018-01-17T14:42:00Z">
        <w:r w:rsidR="00FB71BE" w:rsidRPr="00B2566E" w:rsidDel="00A8386A">
          <w:rPr>
            <w:rFonts w:ascii="Garamond" w:hAnsi="Garamond" w:cs="Times New Roman"/>
            <w:sz w:val="26"/>
            <w:szCs w:val="26"/>
          </w:rPr>
          <w:delText>-</w:delText>
        </w:r>
      </w:del>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ins w:id="108" w:author="MPIDR_D\vanraalte" w:date="2018-01-17T14:41:00Z">
        <w:r w:rsidR="00FF31F5">
          <w:rPr>
            <w:rFonts w:ascii="Garamond" w:hAnsi="Garamond" w:cs="Times New Roman"/>
            <w:sz w:val="26"/>
            <w:szCs w:val="26"/>
          </w:rPr>
          <w:lastRenderedPageBreak/>
          <w:t xml:space="preserve">cohorts with high </w:t>
        </w:r>
        <w:r w:rsidR="00A8386A">
          <w:rPr>
            <w:rFonts w:ascii="Garamond" w:hAnsi="Garamond" w:cs="Times New Roman"/>
            <w:sz w:val="26"/>
            <w:szCs w:val="26"/>
          </w:rPr>
          <w:t xml:space="preserve">levels of  </w:t>
        </w:r>
        <w:r w:rsidR="00FF31F5">
          <w:rPr>
            <w:rFonts w:ascii="Garamond" w:hAnsi="Garamond" w:cs="Times New Roman"/>
            <w:sz w:val="26"/>
            <w:szCs w:val="26"/>
          </w:rPr>
          <w:t xml:space="preserve">smoking </w:t>
        </w:r>
      </w:ins>
      <w:ins w:id="109" w:author="MPIDR_D\vanraalte" w:date="2018-01-17T14:42:00Z">
        <w:r w:rsidR="00A8386A">
          <w:rPr>
            <w:rFonts w:ascii="Garamond" w:hAnsi="Garamond" w:cs="Times New Roman"/>
            <w:sz w:val="26"/>
            <w:szCs w:val="26"/>
          </w:rPr>
          <w:t xml:space="preserve">and </w:t>
        </w:r>
      </w:ins>
      <w:del w:id="110" w:author="MPIDR_D\vanraalte" w:date="2018-01-17T14:42:00Z">
        <w:r w:rsidR="002B0D6E" w:rsidRPr="00B2566E" w:rsidDel="00A8386A">
          <w:rPr>
            <w:rFonts w:ascii="Garamond" w:hAnsi="Garamond" w:cs="Times New Roman"/>
            <w:sz w:val="26"/>
            <w:szCs w:val="26"/>
          </w:rPr>
          <w:delText>among which</w:delText>
        </w:r>
        <w:r w:rsidR="00F92641" w:rsidDel="00A8386A">
          <w:rPr>
            <w:rFonts w:ascii="Garamond" w:hAnsi="Garamond" w:cs="Times New Roman"/>
            <w:sz w:val="26"/>
            <w:szCs w:val="26"/>
          </w:rPr>
          <w:delText xml:space="preserve"> smoking</w:delText>
        </w:r>
        <w:r w:rsidR="002B0D6E" w:rsidRPr="00B2566E" w:rsidDel="00A8386A">
          <w:rPr>
            <w:rFonts w:ascii="Garamond" w:hAnsi="Garamond" w:cs="Times New Roman"/>
            <w:sz w:val="26"/>
            <w:szCs w:val="26"/>
          </w:rPr>
          <w:delText xml:space="preserve"> throughout life was more prevalent</w:delText>
        </w:r>
        <w:r w:rsidDel="00A8386A">
          <w:rPr>
            <w:rFonts w:ascii="Garamond" w:hAnsi="Garamond" w:cs="Times New Roman"/>
            <w:sz w:val="26"/>
            <w:szCs w:val="26"/>
          </w:rPr>
          <w:delText xml:space="preserve">, and </w:delText>
        </w:r>
      </w:del>
      <w:r>
        <w:rPr>
          <w:rFonts w:ascii="Garamond" w:hAnsi="Garamond" w:cs="Times New Roman"/>
          <w:sz w:val="26"/>
          <w:szCs w:val="26"/>
        </w:rPr>
        <w:t xml:space="preserve">alcohol consumption </w:t>
      </w:r>
      <w:del w:id="111" w:author="MPIDR_D\vanraalte" w:date="2018-01-17T14:42:00Z">
        <w:r w:rsidDel="00A8386A">
          <w:rPr>
            <w:rFonts w:ascii="Garamond" w:hAnsi="Garamond" w:cs="Times New Roman"/>
            <w:sz w:val="26"/>
            <w:szCs w:val="26"/>
          </w:rPr>
          <w:delText>was also higher</w:delText>
        </w:r>
        <w:r w:rsidR="00D47A07" w:rsidDel="00A8386A">
          <w:rPr>
            <w:rFonts w:ascii="Garamond" w:hAnsi="Garamond" w:cs="Times New Roman"/>
            <w:sz w:val="26"/>
            <w:szCs w:val="26"/>
          </w:rPr>
          <w:delText xml:space="preserve"> than in</w:delText>
        </w:r>
      </w:del>
      <w:ins w:id="112" w:author="MPIDR_D\vanraalte" w:date="2018-01-17T14:42:00Z">
        <w:r w:rsidR="00A8386A">
          <w:rPr>
            <w:rFonts w:ascii="Garamond" w:hAnsi="Garamond" w:cs="Times New Roman"/>
            <w:sz w:val="26"/>
            <w:szCs w:val="26"/>
          </w:rPr>
          <w:t>compared to</w:t>
        </w:r>
      </w:ins>
      <w:ins w:id="113" w:author="MPIDR_D\vanraalte" w:date="2018-01-17T14:43:00Z">
        <w:r w:rsidR="00A8386A">
          <w:rPr>
            <w:rFonts w:ascii="Garamond" w:hAnsi="Garamond" w:cs="Times New Roman"/>
            <w:sz w:val="26"/>
            <w:szCs w:val="26"/>
          </w:rPr>
          <w:t xml:space="preserve"> their </w:t>
        </w:r>
      </w:ins>
      <w:del w:id="114" w:author="MPIDR_D\vanraalte" w:date="2018-01-17T14:43:00Z">
        <w:r w:rsidR="00D47A07" w:rsidDel="00A8386A">
          <w:rPr>
            <w:rFonts w:ascii="Garamond" w:hAnsi="Garamond" w:cs="Times New Roman"/>
            <w:sz w:val="26"/>
            <w:szCs w:val="26"/>
          </w:rPr>
          <w:delText xml:space="preserve"> </w:delText>
        </w:r>
      </w:del>
      <w:r w:rsidR="00D47A07">
        <w:rPr>
          <w:rFonts w:ascii="Garamond" w:hAnsi="Garamond" w:cs="Times New Roman"/>
          <w:sz w:val="26"/>
          <w:szCs w:val="26"/>
        </w:rPr>
        <w:t>Swed</w:t>
      </w:r>
      <w:del w:id="115" w:author="MPIDR_D\vanraalte" w:date="2018-01-17T14:43:00Z">
        <w:r w:rsidR="00D47A07" w:rsidDel="00A8386A">
          <w:rPr>
            <w:rFonts w:ascii="Garamond" w:hAnsi="Garamond" w:cs="Times New Roman"/>
            <w:sz w:val="26"/>
            <w:szCs w:val="26"/>
          </w:rPr>
          <w:delText>en</w:delText>
        </w:r>
      </w:del>
      <w:ins w:id="116" w:author="MPIDR_D\vanraalte" w:date="2018-01-17T14:43:00Z">
        <w:r w:rsidR="00A8386A">
          <w:rPr>
            <w:rFonts w:ascii="Garamond" w:hAnsi="Garamond" w:cs="Times New Roman"/>
            <w:sz w:val="26"/>
            <w:szCs w:val="26"/>
          </w:rPr>
          <w:t>ish contemporaries</w:t>
        </w:r>
      </w:ins>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ins w:id="117" w:author="MPIDR_D\vanraalte" w:date="2018-01-17T14:43:00Z">
        <w:r w:rsidR="00A8386A">
          <w:rPr>
            <w:rFonts w:ascii="Garamond" w:hAnsi="Garamond" w:cs="Times New Roman"/>
            <w:sz w:val="26"/>
            <w:szCs w:val="26"/>
          </w:rPr>
          <w:t>-</w:t>
        </w:r>
      </w:ins>
      <w:del w:id="118" w:author="MPIDR_D\vanraalte" w:date="2018-01-17T14:43:00Z">
        <w:r w:rsidR="004E4CAB" w:rsidDel="00A8386A">
          <w:rPr>
            <w:rFonts w:ascii="Garamond" w:hAnsi="Garamond" w:cs="Times New Roman"/>
            <w:sz w:val="26"/>
            <w:szCs w:val="26"/>
          </w:rPr>
          <w:delText xml:space="preserve"> </w:delText>
        </w:r>
      </w:del>
      <w:r w:rsidR="004E4CAB">
        <w:rPr>
          <w:rFonts w:ascii="Garamond" w:hAnsi="Garamond" w:cs="Times New Roman"/>
          <w:sz w:val="26"/>
          <w:szCs w:val="26"/>
        </w:rPr>
        <w:t xml:space="preserve">related mortality </w:t>
      </w:r>
      <w:del w:id="119" w:author="MPIDR_D\vanraalte" w:date="2018-01-17T14:43:00Z">
        <w:r w:rsidR="004E4CAB" w:rsidDel="00A8386A">
          <w:rPr>
            <w:rFonts w:ascii="Garamond" w:hAnsi="Garamond" w:cs="Times New Roman"/>
            <w:sz w:val="26"/>
            <w:szCs w:val="26"/>
          </w:rPr>
          <w:delText xml:space="preserve">is </w:delText>
        </w:r>
      </w:del>
      <w:ins w:id="120" w:author="MPIDR_D\vanraalte" w:date="2018-01-17T14:43:00Z">
        <w:r w:rsidR="00A8386A">
          <w:rPr>
            <w:rFonts w:ascii="Garamond" w:hAnsi="Garamond" w:cs="Times New Roman"/>
            <w:sz w:val="26"/>
            <w:szCs w:val="26"/>
          </w:rPr>
          <w:t xml:space="preserve">was </w:t>
        </w:r>
      </w:ins>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del w:id="121" w:author="MPIDR_D\vanraalte" w:date="2018-01-17T14:44:00Z">
        <w:r w:rsidR="008200AA" w:rsidDel="00A8386A">
          <w:rPr>
            <w:rFonts w:ascii="Garamond" w:hAnsi="Garamond" w:cs="Times New Roman"/>
            <w:sz w:val="26"/>
            <w:szCs w:val="26"/>
          </w:rPr>
          <w:delText>males</w:delText>
        </w:r>
        <w:r w:rsidR="004E4CAB" w:rsidDel="00A8386A">
          <w:rPr>
            <w:rFonts w:ascii="Garamond" w:hAnsi="Garamond" w:cs="Times New Roman"/>
            <w:sz w:val="26"/>
            <w:szCs w:val="26"/>
          </w:rPr>
          <w:delText xml:space="preserve"> </w:delText>
        </w:r>
      </w:del>
      <w:r w:rsidR="004E4CAB">
        <w:rPr>
          <w:rFonts w:ascii="Garamond" w:hAnsi="Garamond" w:cs="Times New Roman"/>
          <w:sz w:val="26"/>
          <w:szCs w:val="26"/>
        </w:rPr>
        <w:t xml:space="preserve">compared to Swedish </w:t>
      </w:r>
      <w:ins w:id="122" w:author="MPIDR_D\vanraalte" w:date="2018-01-17T14:44:00Z">
        <w:r w:rsidR="00A8386A">
          <w:rPr>
            <w:rFonts w:ascii="Garamond" w:hAnsi="Garamond" w:cs="Times New Roman"/>
            <w:sz w:val="26"/>
            <w:szCs w:val="26"/>
          </w:rPr>
          <w:t xml:space="preserve">males </w:t>
        </w:r>
      </w:ins>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del w:id="123" w:author="MPIDR_D\vanraalte" w:date="2018-01-17T14:44:00Z">
        <w:r w:rsidR="006B327A" w:rsidDel="00A8386A">
          <w:rPr>
            <w:rFonts w:ascii="Garamond" w:hAnsi="Garamond" w:cs="Times New Roman"/>
            <w:sz w:val="26"/>
            <w:szCs w:val="26"/>
          </w:rPr>
          <w:delText>However</w:delText>
        </w:r>
      </w:del>
      <w:ins w:id="124" w:author="MPIDR_D\vanraalte" w:date="2018-01-17T14:44:00Z">
        <w:r w:rsidR="00A8386A">
          <w:rPr>
            <w:rFonts w:ascii="Garamond" w:hAnsi="Garamond" w:cs="Times New Roman"/>
            <w:sz w:val="26"/>
            <w:szCs w:val="26"/>
          </w:rPr>
          <w:t xml:space="preserve">While these differences </w:t>
        </w:r>
      </w:ins>
      <w:ins w:id="125" w:author="MPIDR_D\vanraalte" w:date="2018-01-17T14:45:00Z">
        <w:r w:rsidR="00A8386A">
          <w:rPr>
            <w:rFonts w:ascii="Garamond" w:hAnsi="Garamond" w:cs="Times New Roman"/>
            <w:sz w:val="26"/>
            <w:szCs w:val="26"/>
          </w:rPr>
          <w:t>were a known contributor t</w:t>
        </w:r>
      </w:ins>
      <w:ins w:id="126" w:author="MPIDR_D\vanraalte" w:date="2018-01-17T14:44:00Z">
        <w:r w:rsidR="00A8386A">
          <w:rPr>
            <w:rFonts w:ascii="Garamond" w:hAnsi="Garamond" w:cs="Times New Roman"/>
            <w:sz w:val="26"/>
            <w:szCs w:val="26"/>
          </w:rPr>
          <w:t>o life expectancy differences</w:t>
        </w:r>
      </w:ins>
      <w:ins w:id="127" w:author="MPIDR_D\vanraalte" w:date="2018-01-17T14:45:00Z">
        <w:r w:rsidR="00A8386A">
          <w:rPr>
            <w:rFonts w:ascii="Garamond" w:hAnsi="Garamond" w:cs="Times New Roman"/>
            <w:sz w:val="26"/>
            <w:szCs w:val="26"/>
          </w:rPr>
          <w:t xml:space="preserve"> (ref</w:t>
        </w:r>
      </w:ins>
      <w:ins w:id="128" w:author="MPIDR_D\vanraalte" w:date="2018-01-17T14:47:00Z">
        <w:r w:rsidR="00A8386A">
          <w:rPr>
            <w:rFonts w:ascii="Garamond" w:hAnsi="Garamond" w:cs="Times New Roman"/>
            <w:sz w:val="26"/>
            <w:szCs w:val="26"/>
          </w:rPr>
          <w:t xml:space="preserve"> – Drefahl “falling behind” PLoS One</w:t>
        </w:r>
      </w:ins>
      <w:ins w:id="129" w:author="MPIDR_D\vanraalte" w:date="2018-01-17T14:45:00Z">
        <w:r w:rsidR="00A8386A">
          <w:rPr>
            <w:rFonts w:ascii="Garamond" w:hAnsi="Garamond" w:cs="Times New Roman"/>
            <w:sz w:val="26"/>
            <w:szCs w:val="26"/>
          </w:rPr>
          <w:t>)</w:t>
        </w:r>
      </w:ins>
      <w:r w:rsidR="006B327A">
        <w:rPr>
          <w:rFonts w:ascii="Garamond" w:hAnsi="Garamond" w:cs="Times New Roman"/>
          <w:sz w:val="26"/>
          <w:szCs w:val="26"/>
        </w:rPr>
        <w:t xml:space="preserve">, it is unclear </w:t>
      </w:r>
      <w:del w:id="130" w:author="MPIDR_D\vanraalte" w:date="2018-01-17T14:45:00Z">
        <w:r w:rsidR="006B327A" w:rsidDel="00A8386A">
          <w:rPr>
            <w:rFonts w:ascii="Garamond" w:hAnsi="Garamond" w:cs="Times New Roman"/>
            <w:sz w:val="26"/>
            <w:szCs w:val="26"/>
          </w:rPr>
          <w:delText xml:space="preserve">the </w:delText>
        </w:r>
      </w:del>
      <w:ins w:id="131" w:author="MPIDR_D\vanraalte" w:date="2018-01-17T14:45:00Z">
        <w:r w:rsidR="00A8386A">
          <w:rPr>
            <w:rFonts w:ascii="Garamond" w:hAnsi="Garamond" w:cs="Times New Roman"/>
            <w:sz w:val="26"/>
            <w:szCs w:val="26"/>
          </w:rPr>
          <w:t xml:space="preserve">what </w:t>
        </w:r>
      </w:ins>
      <w:r w:rsidR="006B327A">
        <w:rPr>
          <w:rFonts w:ascii="Garamond" w:hAnsi="Garamond" w:cs="Times New Roman"/>
          <w:sz w:val="26"/>
          <w:szCs w:val="26"/>
        </w:rPr>
        <w:t xml:space="preserve">effect that might have </w:t>
      </w:r>
      <w:ins w:id="132" w:author="MPIDR_D\vanraalte" w:date="2018-01-17T14:45:00Z">
        <w:r w:rsidR="00A8386A">
          <w:rPr>
            <w:rFonts w:ascii="Garamond" w:hAnsi="Garamond" w:cs="Times New Roman"/>
            <w:sz w:val="26"/>
            <w:szCs w:val="26"/>
          </w:rPr>
          <w:t xml:space="preserve">had </w:t>
        </w:r>
      </w:ins>
      <w:r w:rsidR="006B327A">
        <w:rPr>
          <w:rFonts w:ascii="Garamond" w:hAnsi="Garamond" w:cs="Times New Roman"/>
          <w:sz w:val="26"/>
          <w:szCs w:val="26"/>
        </w:rPr>
        <w:t>on lifespan inequality</w:t>
      </w:r>
      <w:ins w:id="133" w:author="MPIDR_D\vanraalte" w:date="2018-01-17T14:45:00Z">
        <w:r w:rsidR="00A8386A">
          <w:rPr>
            <w:rFonts w:ascii="Garamond" w:hAnsi="Garamond" w:cs="Times New Roman"/>
            <w:sz w:val="26"/>
            <w:szCs w:val="26"/>
          </w:rPr>
          <w:t xml:space="preserve"> differences</w:t>
        </w:r>
      </w:ins>
      <w:r w:rsidR="006B327A">
        <w:rPr>
          <w:rFonts w:ascii="Garamond" w:hAnsi="Garamond" w:cs="Times New Roman"/>
          <w:sz w:val="26"/>
          <w:szCs w:val="26"/>
        </w:rPr>
        <w:t xml:space="preserve">. Previous evidence </w:t>
      </w:r>
      <w:ins w:id="134" w:author="MPIDR_D\vanraalte" w:date="2018-01-17T14:45:00Z">
        <w:r w:rsidR="00A8386A">
          <w:rPr>
            <w:rFonts w:ascii="Garamond" w:hAnsi="Garamond" w:cs="Times New Roman"/>
            <w:sz w:val="26"/>
            <w:szCs w:val="26"/>
          </w:rPr>
          <w:t xml:space="preserve">has </w:t>
        </w:r>
      </w:ins>
      <w:del w:id="135" w:author="MPIDR_D\vanraalte" w:date="2018-01-17T14:45:00Z">
        <w:r w:rsidR="006B327A" w:rsidDel="00A8386A">
          <w:rPr>
            <w:rFonts w:ascii="Garamond" w:hAnsi="Garamond" w:cs="Times New Roman"/>
            <w:sz w:val="26"/>
            <w:szCs w:val="26"/>
          </w:rPr>
          <w:delText xml:space="preserve">shows </w:delText>
        </w:r>
      </w:del>
      <w:ins w:id="136" w:author="MPIDR_D\vanraalte" w:date="2018-01-17T14:45:00Z">
        <w:r w:rsidR="00A8386A">
          <w:rPr>
            <w:rFonts w:ascii="Garamond" w:hAnsi="Garamond" w:cs="Times New Roman"/>
            <w:sz w:val="26"/>
            <w:szCs w:val="26"/>
          </w:rPr>
          <w:t xml:space="preserve">shown </w:t>
        </w:r>
      </w:ins>
      <w:r w:rsidR="006B327A">
        <w:rPr>
          <w:rFonts w:ascii="Garamond" w:hAnsi="Garamond" w:cs="Times New Roman"/>
          <w:sz w:val="26"/>
          <w:szCs w:val="26"/>
        </w:rPr>
        <w:t xml:space="preserve">mixed results </w:t>
      </w:r>
      <w:del w:id="137" w:author="MPIDR_D\vanraalte" w:date="2018-01-17T14:45:00Z">
        <w:r w:rsidR="006B327A" w:rsidDel="00A8386A">
          <w:rPr>
            <w:rFonts w:ascii="Garamond" w:hAnsi="Garamond" w:cs="Times New Roman"/>
            <w:sz w:val="26"/>
            <w:szCs w:val="26"/>
          </w:rPr>
          <w:delText xml:space="preserve">on </w:delText>
        </w:r>
      </w:del>
      <w:ins w:id="138" w:author="MPIDR_D\vanraalte" w:date="2018-01-17T14:45:00Z">
        <w:r w:rsidR="00A8386A">
          <w:rPr>
            <w:rFonts w:ascii="Garamond" w:hAnsi="Garamond" w:cs="Times New Roman"/>
            <w:sz w:val="26"/>
            <w:szCs w:val="26"/>
          </w:rPr>
          <w:t xml:space="preserve">for </w:t>
        </w:r>
      </w:ins>
      <w:r w:rsidR="006B327A">
        <w:rPr>
          <w:rFonts w:ascii="Garamond" w:hAnsi="Garamond" w:cs="Times New Roman"/>
          <w:sz w:val="26"/>
          <w:szCs w:val="26"/>
        </w:rPr>
        <w:t xml:space="preserve">the effects of smoking </w:t>
      </w:r>
      <w:del w:id="139" w:author="MPIDR_D\vanraalte" w:date="2018-01-17T14:46:00Z">
        <w:r w:rsidR="006B327A" w:rsidDel="00A8386A">
          <w:rPr>
            <w:rFonts w:ascii="Garamond" w:hAnsi="Garamond" w:cs="Times New Roman"/>
            <w:sz w:val="26"/>
            <w:szCs w:val="26"/>
          </w:rPr>
          <w:delText xml:space="preserve">in </w:delText>
        </w:r>
      </w:del>
      <w:ins w:id="140" w:author="MPIDR_D\vanraalte" w:date="2018-01-17T14:46:00Z">
        <w:r w:rsidR="00A8386A">
          <w:rPr>
            <w:rFonts w:ascii="Garamond" w:hAnsi="Garamond" w:cs="Times New Roman"/>
            <w:sz w:val="26"/>
            <w:szCs w:val="26"/>
          </w:rPr>
          <w:t xml:space="preserve">on </w:t>
        </w:r>
      </w:ins>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CB1D9D1" w14:textId="1AAB95AB" w:rsidR="00F92641"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w:t>
      </w:r>
      <w:del w:id="141" w:author="MPIDR_D\vanraalte" w:date="2018-01-17T14:47:00Z">
        <w:r w:rsidDel="00A8386A">
          <w:rPr>
            <w:rFonts w:ascii="Garamond" w:hAnsi="Garamond" w:cs="Times New Roman"/>
            <w:sz w:val="26"/>
            <w:szCs w:val="26"/>
          </w:rPr>
          <w:delText xml:space="preserve">their </w:delText>
        </w:r>
      </w:del>
      <w:ins w:id="142" w:author="MPIDR_D\vanraalte" w:date="2018-01-17T14:47:00Z">
        <w:r w:rsidR="00A8386A">
          <w:rPr>
            <w:rFonts w:ascii="Garamond" w:hAnsi="Garamond" w:cs="Times New Roman"/>
            <w:sz w:val="26"/>
            <w:szCs w:val="26"/>
          </w:rPr>
          <w:t xml:space="preserve">its </w:t>
        </w:r>
      </w:ins>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ins w:id="143" w:author="MPIDR_D\vanraalte" w:date="2018-01-17T14:48:00Z">
        <w:r w:rsidR="00A8386A">
          <w:rPr>
            <w:rFonts w:ascii="Garamond" w:hAnsi="Garamond" w:cs="Times New Roman"/>
            <w:sz w:val="26"/>
            <w:szCs w:val="26"/>
          </w:rPr>
          <w:t xml:space="preserve">the </w:t>
        </w:r>
      </w:ins>
      <w:r w:rsidR="00C6356B">
        <w:rPr>
          <w:rFonts w:ascii="Garamond" w:hAnsi="Garamond" w:cs="Times New Roman"/>
          <w:sz w:val="26"/>
          <w:szCs w:val="26"/>
        </w:rPr>
        <w:t xml:space="preserve">different age and cause-of-death mortality </w:t>
      </w:r>
      <w:ins w:id="144" w:author="MPIDR_D\vanraalte" w:date="2018-01-17T14:49:00Z">
        <w:r w:rsidR="00A8386A">
          <w:rPr>
            <w:rFonts w:ascii="Garamond" w:hAnsi="Garamond" w:cs="Times New Roman"/>
            <w:sz w:val="26"/>
            <w:szCs w:val="26"/>
          </w:rPr>
          <w:t>trends</w:t>
        </w:r>
      </w:ins>
      <w:del w:id="145" w:author="MPIDR_D\vanraalte" w:date="2018-01-17T14:49:00Z">
        <w:r w:rsidR="00C6356B" w:rsidDel="00A8386A">
          <w:rPr>
            <w:rFonts w:ascii="Garamond" w:hAnsi="Garamond" w:cs="Times New Roman"/>
            <w:sz w:val="26"/>
            <w:szCs w:val="26"/>
          </w:rPr>
          <w:delText>changes</w:delText>
        </w:r>
      </w:del>
      <w:r w:rsidR="00C6356B">
        <w:rPr>
          <w:rFonts w:ascii="Garamond" w:hAnsi="Garamond" w:cs="Times New Roman"/>
          <w:sz w:val="26"/>
          <w:szCs w:val="26"/>
        </w:rPr>
        <w:t xml:space="preserve"> </w:t>
      </w:r>
      <w:ins w:id="146" w:author="MPIDR_D\vanraalte" w:date="2018-01-17T14:48:00Z">
        <w:r w:rsidR="00A8386A">
          <w:rPr>
            <w:rFonts w:ascii="Garamond" w:hAnsi="Garamond" w:cs="Times New Roman"/>
            <w:sz w:val="26"/>
            <w:szCs w:val="26"/>
          </w:rPr>
          <w:t xml:space="preserve">in the three countries </w:t>
        </w:r>
      </w:ins>
      <w:r w:rsidR="00C6356B">
        <w:rPr>
          <w:rFonts w:ascii="Garamond" w:hAnsi="Garamond" w:cs="Times New Roman"/>
          <w:sz w:val="26"/>
          <w:szCs w:val="26"/>
        </w:rPr>
        <w:t xml:space="preserve">would extend to lifespan inequality patterns. </w:t>
      </w:r>
      <w:r w:rsidR="004C7C15" w:rsidRPr="00B2566E">
        <w:rPr>
          <w:rFonts w:ascii="Garamond" w:hAnsi="Garamond" w:cs="Times New Roman"/>
          <w:sz w:val="26"/>
          <w:szCs w:val="26"/>
        </w:rPr>
        <w:t>Here</w:t>
      </w:r>
      <w:r w:rsidR="00095CD1">
        <w:rPr>
          <w:rFonts w:ascii="Garamond" w:hAnsi="Garamond" w:cs="Times New Roman"/>
          <w:sz w:val="26"/>
          <w:szCs w:val="26"/>
        </w:rPr>
        <w:t>,</w:t>
      </w:r>
      <w:r w:rsidR="004C7C15" w:rsidRPr="00B2566E">
        <w:rPr>
          <w:rFonts w:ascii="Garamond" w:hAnsi="Garamond" w:cs="Times New Roman"/>
          <w:sz w:val="26"/>
          <w:szCs w:val="26"/>
        </w:rPr>
        <w:t xml:space="preserve"> we</w:t>
      </w:r>
      <w:r w:rsidR="00095CD1">
        <w:rPr>
          <w:rFonts w:ascii="Garamond" w:hAnsi="Garamond" w:cs="Times New Roman"/>
          <w:sz w:val="26"/>
          <w:szCs w:val="26"/>
        </w:rPr>
        <w:t xml:space="preserve"> analyze data since 1960 to</w:t>
      </w:r>
      <w:r w:rsidR="004C7C15" w:rsidRPr="00B2566E">
        <w:rPr>
          <w:rFonts w:ascii="Garamond" w:hAnsi="Garamond" w:cs="Times New Roman"/>
          <w:sz w:val="26"/>
          <w:szCs w:val="26"/>
        </w:rPr>
        <w:t xml:space="preserve"> </w:t>
      </w:r>
      <w:commentRangeStart w:id="147"/>
      <w:r w:rsidR="004C7C15" w:rsidRPr="00B2566E">
        <w:rPr>
          <w:rFonts w:ascii="Garamond" w:hAnsi="Garamond" w:cs="Times New Roman"/>
          <w:sz w:val="26"/>
          <w:szCs w:val="26"/>
        </w:rPr>
        <w:t xml:space="preserve">test the hypotheses </w:t>
      </w:r>
      <w:commentRangeEnd w:id="147"/>
      <w:r w:rsidR="00600AC4">
        <w:rPr>
          <w:rStyle w:val="CommentReference"/>
        </w:rPr>
        <w:commentReference w:id="147"/>
      </w:r>
      <w:r w:rsidR="004C7C15" w:rsidRPr="00B2566E">
        <w:rPr>
          <w:rFonts w:ascii="Garamond" w:hAnsi="Garamond" w:cs="Times New Roman"/>
          <w:sz w:val="26"/>
          <w:szCs w:val="26"/>
        </w:rPr>
        <w:t>that 1) 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AF58C8" w:rsidRPr="00B2566E">
        <w:rPr>
          <w:rFonts w:ascii="Garamond" w:hAnsi="Garamond" w:cs="Times New Roman"/>
          <w:sz w:val="26"/>
          <w:szCs w:val="26"/>
        </w:rPr>
        <w:t>;</w:t>
      </w:r>
      <w:r w:rsidR="00961525" w:rsidRPr="00B2566E">
        <w:rPr>
          <w:rFonts w:ascii="Garamond" w:hAnsi="Garamond" w:cs="Times New Roman"/>
          <w:sz w:val="26"/>
          <w:szCs w:val="26"/>
        </w:rPr>
        <w:t xml:space="preserve"> 2)</w:t>
      </w:r>
      <w:r w:rsidR="004C7C15"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095CD1">
        <w:rPr>
          <w:rFonts w:ascii="Garamond" w:hAnsi="Garamond" w:cs="Times New Roman"/>
          <w:sz w:val="26"/>
          <w:szCs w:val="26"/>
        </w:rPr>
        <w:t xml:space="preserve">, while men experienced a slowdown </w:t>
      </w:r>
      <w:del w:id="148" w:author="MPIDR_D\vanraalte" w:date="2018-01-17T14:49:00Z">
        <w:r w:rsidR="00095CD1" w:rsidDel="00A8386A">
          <w:rPr>
            <w:rFonts w:ascii="Garamond" w:hAnsi="Garamond" w:cs="Times New Roman"/>
            <w:sz w:val="26"/>
            <w:szCs w:val="26"/>
          </w:rPr>
          <w:delText xml:space="preserve">on </w:delText>
        </w:r>
      </w:del>
      <w:ins w:id="149" w:author="MPIDR_D\vanraalte" w:date="2018-01-17T14:49:00Z">
        <w:r w:rsidR="00A8386A">
          <w:rPr>
            <w:rFonts w:ascii="Garamond" w:hAnsi="Garamond" w:cs="Times New Roman"/>
            <w:sz w:val="26"/>
            <w:szCs w:val="26"/>
          </w:rPr>
          <w:t xml:space="preserve">in </w:t>
        </w:r>
      </w:ins>
      <w:r w:rsidR="00095CD1">
        <w:rPr>
          <w:rFonts w:ascii="Garamond" w:hAnsi="Garamond" w:cs="Times New Roman"/>
          <w:sz w:val="26"/>
          <w:szCs w:val="26"/>
        </w:rPr>
        <w:t>reducing lifespan inequality</w:t>
      </w:r>
      <w:r w:rsidR="00961525" w:rsidRPr="00B2566E">
        <w:rPr>
          <w:rFonts w:ascii="Garamond" w:hAnsi="Garamond" w:cs="Times New Roman"/>
          <w:sz w:val="26"/>
          <w:szCs w:val="26"/>
        </w:rPr>
        <w:t>; and 3)</w:t>
      </w:r>
      <w:r w:rsidR="00AF58C8" w:rsidRPr="00B2566E">
        <w:rPr>
          <w:rFonts w:ascii="Garamond" w:hAnsi="Garamond" w:cs="Times New Roman"/>
          <w:sz w:val="26"/>
          <w:szCs w:val="26"/>
        </w:rPr>
        <w:t xml:space="preserve"> </w:t>
      </w:r>
      <w:r w:rsidR="00095CD1">
        <w:rPr>
          <w:rFonts w:ascii="Garamond" w:hAnsi="Garamond" w:cs="Times New Roman"/>
          <w:sz w:val="26"/>
          <w:szCs w:val="26"/>
        </w:rPr>
        <w:t>the</w:t>
      </w:r>
      <w:r w:rsidR="00AF58C8" w:rsidRPr="00B2566E">
        <w:rPr>
          <w:rFonts w:ascii="Garamond" w:hAnsi="Garamond" w:cs="Times New Roman"/>
          <w:sz w:val="26"/>
          <w:szCs w:val="26"/>
        </w:rPr>
        <w:t xml:space="preserve"> stagnation in lifespan inequality was driven </w:t>
      </w:r>
      <w:r w:rsidR="002800A9" w:rsidRPr="00B2566E">
        <w:rPr>
          <w:rFonts w:ascii="Garamond" w:hAnsi="Garamond" w:cs="Times New Roman"/>
          <w:sz w:val="26"/>
          <w:szCs w:val="26"/>
        </w:rPr>
        <w:t>by smoking</w:t>
      </w:r>
      <w:ins w:id="150" w:author="MPIDR_D\vanraalte" w:date="2018-01-17T14:49:00Z">
        <w:r w:rsidR="00A8386A">
          <w:rPr>
            <w:rFonts w:ascii="Garamond" w:hAnsi="Garamond" w:cs="Times New Roman"/>
            <w:sz w:val="26"/>
            <w:szCs w:val="26"/>
          </w:rPr>
          <w:t>-</w:t>
        </w:r>
      </w:ins>
      <w:del w:id="151" w:author="MPIDR_D\vanraalte" w:date="2018-01-17T14:49:00Z">
        <w:r w:rsidR="002800A9" w:rsidRPr="00B2566E" w:rsidDel="00A8386A">
          <w:rPr>
            <w:rFonts w:ascii="Garamond" w:hAnsi="Garamond" w:cs="Times New Roman"/>
            <w:sz w:val="26"/>
            <w:szCs w:val="26"/>
          </w:rPr>
          <w:delText xml:space="preserve"> </w:delText>
        </w:r>
      </w:del>
      <w:r w:rsidR="002800A9" w:rsidRPr="00B2566E">
        <w:rPr>
          <w:rFonts w:ascii="Garamond" w:hAnsi="Garamond" w:cs="Times New Roman"/>
          <w:sz w:val="26"/>
          <w:szCs w:val="26"/>
        </w:rPr>
        <w:t xml:space="preserve">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095CD1">
        <w:rPr>
          <w:rFonts w:ascii="Garamond" w:hAnsi="Garamond" w:cs="Times New Roman"/>
          <w:sz w:val="26"/>
          <w:szCs w:val="26"/>
        </w:rPr>
        <w:t xml:space="preserve"> for females</w:t>
      </w:r>
      <w:r w:rsidR="00277AC8">
        <w:rPr>
          <w:rFonts w:ascii="Garamond" w:hAnsi="Garamond" w:cs="Times New Roman"/>
          <w:sz w:val="26"/>
          <w:szCs w:val="26"/>
        </w:rPr>
        <w:t xml:space="preserve"> and males</w:t>
      </w:r>
      <w:r w:rsidR="00095CD1">
        <w:rPr>
          <w:rFonts w:ascii="Garamond" w:hAnsi="Garamond" w:cs="Times New Roman"/>
          <w:sz w:val="26"/>
          <w:szCs w:val="26"/>
        </w:rPr>
        <w:t>, while midlife mortality (</w:t>
      </w:r>
      <w:r w:rsidR="00277AC8">
        <w:rPr>
          <w:rFonts w:ascii="Garamond" w:hAnsi="Garamond" w:cs="Times New Roman"/>
          <w:sz w:val="26"/>
          <w:szCs w:val="26"/>
        </w:rPr>
        <w:t xml:space="preserve">e.g. accidents) was partly responsible </w:t>
      </w:r>
      <w:r w:rsidR="00095CD1">
        <w:rPr>
          <w:rFonts w:ascii="Garamond" w:hAnsi="Garamond" w:cs="Times New Roman"/>
          <w:sz w:val="26"/>
          <w:szCs w:val="26"/>
        </w:rPr>
        <w:t>for trends among males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t>
      </w:r>
      <w:r w:rsidR="00747B98">
        <w:rPr>
          <w:rFonts w:ascii="Garamond" w:hAnsi="Garamond" w:cs="Times New Roman"/>
          <w:sz w:val="26"/>
          <w:szCs w:val="26"/>
        </w:rPr>
        <w:t xml:space="preserve">we provide </w:t>
      </w:r>
      <w:r w:rsidR="00AC7E30">
        <w:rPr>
          <w:rFonts w:ascii="Garamond" w:hAnsi="Garamond" w:cs="Times New Roman"/>
          <w:sz w:val="26"/>
          <w:szCs w:val="26"/>
        </w:rPr>
        <w:t>age-</w:t>
      </w:r>
      <w:ins w:id="152" w:author="MPIDR_D\vanraalte" w:date="2018-01-17T14:50:00Z">
        <w:r w:rsidR="00A8386A">
          <w:rPr>
            <w:rFonts w:ascii="Garamond" w:hAnsi="Garamond" w:cs="Times New Roman"/>
            <w:sz w:val="26"/>
            <w:szCs w:val="26"/>
          </w:rPr>
          <w:t xml:space="preserve"> and </w:t>
        </w:r>
      </w:ins>
      <w:r w:rsidR="00AC7E30">
        <w:rPr>
          <w:rFonts w:ascii="Garamond" w:hAnsi="Garamond" w:cs="Times New Roman"/>
          <w:sz w:val="26"/>
          <w:szCs w:val="26"/>
        </w:rPr>
        <w:t>cause</w:t>
      </w:r>
      <w:ins w:id="153" w:author="MPIDR_D\vanraalte" w:date="2018-01-17T14:50:00Z">
        <w:r w:rsidR="00A8386A">
          <w:rPr>
            <w:rFonts w:ascii="Garamond" w:hAnsi="Garamond" w:cs="Times New Roman"/>
            <w:sz w:val="26"/>
            <w:szCs w:val="26"/>
          </w:rPr>
          <w:t>-</w:t>
        </w:r>
      </w:ins>
      <w:del w:id="154" w:author="MPIDR_D\vanraalte" w:date="2018-01-17T14:50:00Z">
        <w:r w:rsidR="00AC7E30" w:rsidDel="00A8386A">
          <w:rPr>
            <w:rFonts w:ascii="Garamond" w:hAnsi="Garamond" w:cs="Times New Roman"/>
            <w:sz w:val="26"/>
            <w:szCs w:val="26"/>
          </w:rPr>
          <w:delText xml:space="preserve"> </w:delText>
        </w:r>
      </w:del>
      <w:r w:rsidR="00AC7E30">
        <w:rPr>
          <w:rFonts w:ascii="Garamond" w:hAnsi="Garamond" w:cs="Times New Roman"/>
          <w:sz w:val="26"/>
          <w:szCs w:val="26"/>
        </w:rPr>
        <w:t xml:space="preserve">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70B2D437"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w:t>
      </w:r>
      <w:r w:rsidR="00981D30" w:rsidRPr="00B2566E">
        <w:rPr>
          <w:rFonts w:ascii="Garamond" w:hAnsi="Garamond" w:cs="Times New Roman"/>
          <w:sz w:val="26"/>
          <w:szCs w:val="26"/>
        </w:rPr>
        <w:lastRenderedPageBreak/>
        <w:t xml:space="preserve">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ins w:id="155" w:author="MPIDR_D\vanraalte" w:date="2018-01-17T14:54:00Z">
        <w:r w:rsidR="00600AC4">
          <w:rPr>
            <w:rFonts w:ascii="Garamond" w:hAnsi="Garamond" w:cs="Times New Roman"/>
            <w:sz w:val="26"/>
            <w:szCs w:val="26"/>
          </w:rPr>
          <w:t xml:space="preserve">s </w:t>
        </w:r>
      </w:ins>
      <w:del w:id="156" w:author="MPIDR_D\vanraalte" w:date="2018-01-17T14:54:00Z">
        <w:r w:rsidR="00C53AED" w:rsidDel="00600AC4">
          <w:rPr>
            <w:rFonts w:ascii="Garamond" w:hAnsi="Garamond" w:cs="Times New Roman"/>
            <w:sz w:val="26"/>
            <w:szCs w:val="26"/>
          </w:rPr>
          <w:delText>-</w:delText>
        </w:r>
      </w:del>
      <w:r w:rsidR="00C53AED">
        <w:rPr>
          <w:rFonts w:ascii="Garamond" w:hAnsi="Garamond" w:cs="Times New Roman"/>
          <w:sz w:val="26"/>
          <w:szCs w:val="26"/>
        </w:rPr>
        <w:t>of</w:t>
      </w:r>
      <w:del w:id="157" w:author="MPIDR_D\vanraalte" w:date="2018-01-17T14:54:00Z">
        <w:r w:rsidR="00C53AED" w:rsidDel="00600AC4">
          <w:rPr>
            <w:rFonts w:ascii="Garamond" w:hAnsi="Garamond" w:cs="Times New Roman"/>
            <w:sz w:val="26"/>
            <w:szCs w:val="26"/>
          </w:rPr>
          <w:delText>-</w:delText>
        </w:r>
      </w:del>
      <w:ins w:id="158" w:author="MPIDR_D\vanraalte" w:date="2018-01-17T14:54:00Z">
        <w:r w:rsidR="00600AC4">
          <w:rPr>
            <w:rFonts w:ascii="Garamond" w:hAnsi="Garamond" w:cs="Times New Roman"/>
            <w:sz w:val="26"/>
            <w:szCs w:val="26"/>
          </w:rPr>
          <w:t xml:space="preserve"> </w:t>
        </w:r>
      </w:ins>
      <w:r w:rsidR="00C53AED">
        <w:rPr>
          <w:rFonts w:ascii="Garamond" w:hAnsi="Garamond" w:cs="Times New Roman"/>
          <w:sz w:val="26"/>
          <w:szCs w:val="26"/>
        </w:rPr>
        <w:t xml:space="preserve">death </w:t>
      </w:r>
      <w:del w:id="159" w:author="MPIDR_D\vanraalte" w:date="2018-01-17T14:54:00Z">
        <w:r w:rsidR="00C53AED" w:rsidDel="00600AC4">
          <w:rPr>
            <w:rFonts w:ascii="Garamond" w:hAnsi="Garamond" w:cs="Times New Roman"/>
            <w:sz w:val="26"/>
            <w:szCs w:val="26"/>
          </w:rPr>
          <w:delText xml:space="preserve">was </w:delText>
        </w:r>
      </w:del>
      <w:ins w:id="160" w:author="MPIDR_D\vanraalte" w:date="2018-01-17T14:54:00Z">
        <w:r w:rsidR="00600AC4">
          <w:rPr>
            <w:rFonts w:ascii="Garamond" w:hAnsi="Garamond" w:cs="Times New Roman"/>
            <w:sz w:val="26"/>
            <w:szCs w:val="26"/>
          </w:rPr>
          <w:t xml:space="preserve">were </w:t>
        </w:r>
      </w:ins>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del w:id="161" w:author="MPIDR_D\vanraalte" w:date="2018-01-17T14:54:00Z">
        <w:r w:rsidR="0022161F" w:rsidDel="00600AC4">
          <w:rPr>
            <w:rFonts w:ascii="Garamond" w:hAnsi="Garamond" w:cs="Times New Roman"/>
            <w:sz w:val="26"/>
            <w:szCs w:val="26"/>
          </w:rPr>
          <w:delText>-</w:delText>
        </w:r>
      </w:del>
      <w:ins w:id="162" w:author="MPIDR_D\vanraalte" w:date="2018-01-17T14:54:00Z">
        <w:r w:rsidR="00600AC4">
          <w:rPr>
            <w:rFonts w:ascii="Garamond" w:hAnsi="Garamond" w:cs="Times New Roman"/>
            <w:sz w:val="26"/>
            <w:szCs w:val="26"/>
          </w:rPr>
          <w:t xml:space="preserve"> </w:t>
        </w:r>
      </w:ins>
      <w:r w:rsidR="003D4697" w:rsidRPr="00B2566E">
        <w:rPr>
          <w:rFonts w:ascii="Garamond" w:hAnsi="Garamond" w:cs="Times New Roman"/>
          <w:sz w:val="26"/>
          <w:szCs w:val="26"/>
        </w:rPr>
        <w:t>year</w:t>
      </w:r>
      <w:ins w:id="163" w:author="MPIDR_D\vanraalte" w:date="2018-01-17T14:54:00Z">
        <w:r w:rsidR="00600AC4">
          <w:rPr>
            <w:rFonts w:ascii="Garamond" w:hAnsi="Garamond" w:cs="Times New Roman"/>
            <w:sz w:val="26"/>
            <w:szCs w:val="26"/>
          </w:rPr>
          <w:t>s of</w:t>
        </w:r>
      </w:ins>
      <w:r w:rsidR="003D4697" w:rsidRPr="00B2566E">
        <w:rPr>
          <w:rFonts w:ascii="Garamond" w:hAnsi="Garamond" w:cs="Times New Roman"/>
          <w:sz w:val="26"/>
          <w:szCs w:val="26"/>
        </w:rPr>
        <w:t xml:space="preserve"> age</w:t>
      </w:r>
      <w:del w:id="164" w:author="MPIDR_D\vanraalte" w:date="2018-01-17T14:54:00Z">
        <w:r w:rsidR="003D4697" w:rsidRPr="00B2566E" w:rsidDel="00600AC4">
          <w:rPr>
            <w:rFonts w:ascii="Garamond" w:hAnsi="Garamond" w:cs="Times New Roman"/>
            <w:sz w:val="26"/>
            <w:szCs w:val="26"/>
          </w:rPr>
          <w:delText>s</w:delText>
        </w:r>
      </w:del>
      <w:r w:rsidR="003D4697" w:rsidRPr="00B2566E">
        <w:rPr>
          <w:rFonts w:ascii="Garamond" w:hAnsi="Garamond" w:cs="Times New Roman"/>
          <w:sz w:val="26"/>
          <w:szCs w:val="26"/>
        </w:rPr>
        <w:t xml:space="preserve"> using efficient estimation of smooth distributions</w:t>
      </w:r>
      <w:r w:rsidR="00080867" w:rsidRPr="00B2566E">
        <w:rPr>
          <w:rFonts w:ascii="Garamond" w:hAnsi="Garamond" w:cs="Times New Roman"/>
          <w:sz w:val="26"/>
          <w:szCs w:val="26"/>
        </w:rPr>
        <w:t xml:space="preserve"> </w:t>
      </w:r>
      <w:commentRangeStart w:id="165"/>
      <w:del w:id="166" w:author="MPIDR_D\vanraalte" w:date="2018-01-17T15:00:00Z">
        <w:r w:rsidR="00080867" w:rsidRPr="00B2566E" w:rsidDel="00600AC4">
          <w:rPr>
            <w:rFonts w:ascii="Garamond" w:hAnsi="Garamond" w:cs="Times New Roman"/>
            <w:sz w:val="26"/>
            <w:szCs w:val="26"/>
          </w:rPr>
          <w:delText xml:space="preserve">and </w:delText>
        </w:r>
        <w:r w:rsidR="0022161F" w:rsidDel="00600AC4">
          <w:rPr>
            <w:rFonts w:ascii="Garamond" w:hAnsi="Garamond" w:cs="Times New Roman"/>
            <w:sz w:val="26"/>
            <w:szCs w:val="26"/>
          </w:rPr>
          <w:delText>applied</w:delText>
        </w:r>
        <w:r w:rsidR="00080867" w:rsidRPr="00B2566E" w:rsidDel="00600AC4">
          <w:rPr>
            <w:rFonts w:ascii="Garamond" w:hAnsi="Garamond" w:cs="Times New Roman"/>
            <w:sz w:val="26"/>
            <w:szCs w:val="26"/>
          </w:rPr>
          <w:delText xml:space="preserve"> </w:delText>
        </w:r>
        <w:r w:rsidR="007B017A" w:rsidDel="00600AC4">
          <w:rPr>
            <w:rFonts w:ascii="Garamond" w:hAnsi="Garamond" w:cs="Times New Roman"/>
            <w:sz w:val="26"/>
            <w:szCs w:val="26"/>
          </w:rPr>
          <w:delText xml:space="preserve">to </w:delText>
        </w:r>
        <w:r w:rsidR="00080867" w:rsidRPr="00B2566E" w:rsidDel="00600AC4">
          <w:rPr>
            <w:rFonts w:ascii="Garamond" w:hAnsi="Garamond" w:cs="Times New Roman"/>
            <w:sz w:val="26"/>
            <w:szCs w:val="26"/>
          </w:rPr>
          <w:delText xml:space="preserve">the proportions </w:delText>
        </w:r>
        <w:commentRangeEnd w:id="165"/>
        <w:r w:rsidR="00600AC4" w:rsidDel="00600AC4">
          <w:rPr>
            <w:rStyle w:val="CommentReference"/>
          </w:rPr>
          <w:commentReference w:id="165"/>
        </w:r>
        <w:r w:rsidR="00080867" w:rsidRPr="00B2566E" w:rsidDel="00600AC4">
          <w:rPr>
            <w:rFonts w:ascii="Garamond" w:hAnsi="Garamond" w:cs="Times New Roman"/>
            <w:sz w:val="26"/>
            <w:szCs w:val="26"/>
          </w:rPr>
          <w:delText>in the single-age lifetables</w:delText>
        </w:r>
        <w:r w:rsidR="003D4697" w:rsidRPr="00B2566E" w:rsidDel="00600AC4">
          <w:rPr>
            <w:rFonts w:ascii="Garamond" w:hAnsi="Garamond" w:cs="Times New Roman"/>
            <w:sz w:val="26"/>
            <w:szCs w:val="26"/>
          </w:rPr>
          <w:delText xml:space="preserve"> </w:delText>
        </w:r>
      </w:del>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4795BBB3"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7B017A">
        <w:rPr>
          <w:rFonts w:ascii="Garamond" w:hAnsi="Garamond" w:cs="Times New Roman"/>
          <w:sz w:val="26"/>
          <w:szCs w:val="26"/>
        </w:rPr>
        <w:t xml:space="preserve">In the rationale behind the grouping we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women (and still remains a problem)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w:t>
      </w:r>
      <w:ins w:id="167" w:author="MPIDR_D\vanraalte" w:date="2018-01-17T15:13:00Z">
        <w:r w:rsidR="00A105B3">
          <w:rPr>
            <w:rFonts w:ascii="Garamond" w:hAnsi="Garamond" w:cs="Times New Roman"/>
            <w:sz w:val="26"/>
            <w:szCs w:val="26"/>
          </w:rPr>
          <w:t>er</w:t>
        </w:r>
      </w:ins>
      <w:r w:rsidR="00320ADC">
        <w:rPr>
          <w:rFonts w:ascii="Garamond" w:hAnsi="Garamond" w:cs="Times New Roman"/>
          <w:sz w:val="26"/>
          <w:szCs w:val="26"/>
        </w:rPr>
        <w:t xml:space="preserve"> reliability</w:t>
      </w:r>
      <w:ins w:id="168" w:author="MPIDR_D\vanraalte" w:date="2018-01-17T15:13:00Z">
        <w:r w:rsidR="00A105B3">
          <w:rPr>
            <w:rFonts w:ascii="Garamond" w:hAnsi="Garamond" w:cs="Times New Roman"/>
            <w:sz w:val="26"/>
            <w:szCs w:val="26"/>
          </w:rPr>
          <w:t xml:space="preserve"> in the presence of multi-morbidities</w:t>
        </w:r>
      </w:ins>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w:t>
      </w:r>
      <w:del w:id="169" w:author="MPIDR_D\vanraalte" w:date="2018-01-17T15:14:00Z">
        <w:r w:rsidR="00C0305A" w:rsidRPr="00B2566E" w:rsidDel="00A105B3">
          <w:rPr>
            <w:rFonts w:ascii="Garamond" w:hAnsi="Garamond" w:cs="Times New Roman"/>
            <w:sz w:val="26"/>
            <w:szCs w:val="26"/>
          </w:rPr>
          <w:delText xml:space="preserve">coding </w:delText>
        </w:r>
      </w:del>
      <w:ins w:id="170" w:author="MPIDR_D\vanraalte" w:date="2018-01-17T15:14:00Z">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t>
        </w:r>
      </w:ins>
      <w:del w:id="171" w:author="MPIDR_D\vanraalte" w:date="2018-01-17T15:14:00Z">
        <w:r w:rsidR="00C0305A" w:rsidRPr="00B2566E" w:rsidDel="00A105B3">
          <w:rPr>
            <w:rFonts w:ascii="Garamond" w:hAnsi="Garamond" w:cs="Times New Roman"/>
            <w:sz w:val="26"/>
            <w:szCs w:val="26"/>
          </w:rPr>
          <w:delText xml:space="preserve">was </w:delText>
        </w:r>
      </w:del>
      <w:ins w:id="172" w:author="MPIDR_D\vanraalte" w:date="2018-01-17T15:14:00Z">
        <w:r w:rsidR="00A105B3" w:rsidRPr="00B2566E">
          <w:rPr>
            <w:rFonts w:ascii="Garamond" w:hAnsi="Garamond" w:cs="Times New Roman"/>
            <w:sz w:val="26"/>
            <w:szCs w:val="26"/>
          </w:rPr>
          <w:t>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ins>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ins w:id="173" w:author="MPIDR_D\vanraalte" w:date="2018-01-17T15:15:00Z">
        <w:r w:rsidR="00A105B3">
          <w:rPr>
            <w:rFonts w:ascii="Garamond" w:hAnsi="Garamond" w:cs="Times New Roman"/>
            <w:sz w:val="26"/>
            <w:szCs w:val="26"/>
          </w:rPr>
          <w:t xml:space="preserve">practices </w:t>
        </w:r>
      </w:ins>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12A7FF04"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w:t>
      </w:r>
      <w:r w:rsidR="00C068A9" w:rsidRPr="00B2566E">
        <w:rPr>
          <w:rFonts w:ascii="Garamond" w:eastAsiaTheme="minorEastAsia" w:hAnsi="Garamond"/>
          <w:sz w:val="26"/>
          <w:szCs w:val="26"/>
        </w:rPr>
        <w:lastRenderedPageBreak/>
        <w:t xml:space="preserve">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04A2D7AC" w:rsidR="00351373" w:rsidRPr="00B2566E" w:rsidRDefault="003428AD"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A</w:t>
      </w:r>
      <w:r w:rsidR="0042548B">
        <w:rPr>
          <w:rFonts w:ascii="Garamond" w:hAnsi="Garamond" w:cs="Times New Roman"/>
          <w:iCs/>
          <w:sz w:val="26"/>
          <w:szCs w:val="26"/>
        </w:rPr>
        <w:t xml:space="preserve">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Pr>
          <w:rFonts w:ascii="Garamond" w:hAnsi="Garamond" w:cs="Times New Roman"/>
          <w:sz w:val="26"/>
          <w:szCs w:val="26"/>
        </w:rPr>
        <w:t xml:space="preserve"> for females and males, independently</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64A5E6F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C1570D">
        <w:rPr>
          <w:rFonts w:ascii="Garamond" w:hAnsi="Garamond" w:cs="Times New Roman"/>
          <w:sz w:val="26"/>
          <w:szCs w:val="26"/>
        </w:rPr>
        <w:t>monotonic</w:t>
      </w:r>
      <w:r w:rsidR="00905C39" w:rsidRPr="00B2566E">
        <w:rPr>
          <w:rFonts w:ascii="Garamond" w:hAnsi="Garamond" w:cs="Times New Roman"/>
          <w:sz w:val="26"/>
          <w:szCs w:val="26"/>
        </w:rPr>
        <w:t xml:space="preserve"> 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7CF8537"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w:t>
      </w:r>
      <w:del w:id="174" w:author="MPIDR_D\vanraalte" w:date="2018-01-17T16:46:00Z">
        <w:r w:rsidRPr="00B2566E" w:rsidDel="0048055B">
          <w:rPr>
            <w:rFonts w:ascii="Garamond" w:hAnsi="Garamond" w:cs="Times New Roman"/>
            <w:sz w:val="26"/>
            <w:szCs w:val="26"/>
          </w:rPr>
          <w:delText xml:space="preserve">a </w:delText>
        </w:r>
      </w:del>
      <w:r w:rsidRPr="00B2566E">
        <w:rPr>
          <w:rFonts w:ascii="Garamond" w:hAnsi="Garamond" w:cs="Times New Roman"/>
          <w:sz w:val="26"/>
          <w:szCs w:val="26"/>
        </w:rPr>
        <w:t>reduction</w:t>
      </w:r>
      <w:ins w:id="175" w:author="MPIDR_D\vanraalte" w:date="2018-01-17T16:46:00Z">
        <w:r w:rsidR="0048055B">
          <w:rPr>
            <w:rFonts w:ascii="Garamond" w:hAnsi="Garamond" w:cs="Times New Roman"/>
            <w:sz w:val="26"/>
            <w:szCs w:val="26"/>
          </w:rPr>
          <w:t>s</w:t>
        </w:r>
      </w:ins>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217579">
        <w:rPr>
          <w:rFonts w:ascii="Garamond" w:hAnsi="Garamond" w:cs="Times New Roman"/>
          <w:sz w:val="26"/>
          <w:szCs w:val="26"/>
        </w:rPr>
        <w:t xml:space="preserve">. </w:t>
      </w:r>
      <w:r w:rsidR="006D52D9">
        <w:rPr>
          <w:rFonts w:ascii="Garamond" w:hAnsi="Garamond" w:cs="Times New Roman"/>
          <w:sz w:val="26"/>
          <w:szCs w:val="26"/>
        </w:rPr>
        <w:t xml:space="preserve">This led </w:t>
      </w:r>
      <w:ins w:id="176" w:author="MPIDR_D\vanraalte" w:date="2018-01-17T16:46:00Z">
        <w:r w:rsidR="0048055B">
          <w:rPr>
            <w:rFonts w:ascii="Garamond" w:hAnsi="Garamond" w:cs="Times New Roman"/>
            <w:sz w:val="26"/>
            <w:szCs w:val="26"/>
          </w:rPr>
          <w:t xml:space="preserve">to </w:t>
        </w:r>
      </w:ins>
      <w:r w:rsidR="006D52D9">
        <w:rPr>
          <w:rFonts w:ascii="Garamond" w:hAnsi="Garamond" w:cs="Times New Roman"/>
          <w:sz w:val="26"/>
          <w:szCs w:val="26"/>
        </w:rPr>
        <w:t xml:space="preserve">an increase in </w:t>
      </w:r>
      <w:r w:rsidR="006D52D9">
        <w:rPr>
          <w:rFonts w:ascii="Garamond" w:hAnsi="Garamond" w:cs="Times New Roman"/>
          <w:sz w:val="26"/>
          <w:szCs w:val="26"/>
        </w:rPr>
        <w:lastRenderedPageBreak/>
        <w:t xml:space="preserve">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55A483AD"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ins w:id="177" w:author="MPIDR_D\vanraalte" w:date="2018-01-17T16:47:00Z">
        <w:r w:rsidR="0048055B">
          <w:rPr>
            <w:rFonts w:ascii="Garamond" w:hAnsi="Garamond" w:cs="Times New Roman"/>
            <w:sz w:val="26"/>
            <w:szCs w:val="26"/>
          </w:rPr>
          <w:t>-</w:t>
        </w:r>
      </w:ins>
      <w:del w:id="178" w:author="MPIDR_D\vanraalte" w:date="2018-01-17T16:47:00Z">
        <w:r w:rsidR="007411DA" w:rsidDel="0048055B">
          <w:rPr>
            <w:rFonts w:ascii="Garamond" w:hAnsi="Garamond" w:cs="Times New Roman"/>
            <w:sz w:val="26"/>
            <w:szCs w:val="26"/>
          </w:rPr>
          <w:delText xml:space="preserve"> </w:delText>
        </w:r>
      </w:del>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AE13B3" w:rsidRPr="00B2566E">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 xml:space="preserve">Supplementary Figure 1 </w:t>
      </w:r>
      <w:r w:rsidR="006D52D9">
        <w:rPr>
          <w:rFonts w:ascii="Garamond" w:hAnsi="Garamond" w:cs="Times New Roman"/>
          <w:sz w:val="26"/>
          <w:szCs w:val="26"/>
        </w:rPr>
        <w:t xml:space="preserve">and </w:t>
      </w:r>
      <w:hyperlink r:id="rId11"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w:t>
      </w:r>
      <w:ins w:id="179" w:author="MPIDR_D\vanraalte" w:date="2018-01-17T16:54:00Z">
        <w:r w:rsidR="007E664C">
          <w:rPr>
            <w:rFonts w:ascii="Garamond" w:hAnsi="Garamond" w:cs="Times New Roman"/>
            <w:sz w:val="26"/>
            <w:szCs w:val="26"/>
          </w:rPr>
          <w:t xml:space="preserve"> </w:t>
        </w:r>
      </w:ins>
      <w:ins w:id="180" w:author="MPIDR_D\vanraalte" w:date="2018-01-17T16:55:00Z">
        <w:r w:rsidR="007E664C">
          <w:rPr>
            <w:rFonts w:ascii="Garamond" w:hAnsi="Garamond" w:cs="Times New Roman"/>
            <w:sz w:val="26"/>
            <w:szCs w:val="26"/>
          </w:rPr>
          <w:t xml:space="preserve">The impact of </w:t>
        </w:r>
      </w:ins>
      <w:ins w:id="181" w:author="MPIDR_D\vanraalte" w:date="2018-01-17T16:59:00Z">
        <w:r w:rsidR="007E664C">
          <w:rPr>
            <w:rFonts w:ascii="Garamond" w:hAnsi="Garamond" w:cs="Times New Roman"/>
            <w:sz w:val="26"/>
            <w:szCs w:val="26"/>
          </w:rPr>
          <w:t>mortality change</w:t>
        </w:r>
      </w:ins>
      <w:ins w:id="182" w:author="MPIDR_D\vanraalte" w:date="2018-01-17T16:55:00Z">
        <w:r w:rsidR="007E664C">
          <w:rPr>
            <w:rFonts w:ascii="Garamond" w:hAnsi="Garamond" w:cs="Times New Roman"/>
            <w:sz w:val="26"/>
            <w:szCs w:val="26"/>
          </w:rPr>
          <w:t xml:space="preserve"> on lifespan inequality </w:t>
        </w:r>
      </w:ins>
      <w:ins w:id="183" w:author="MPIDR_D\vanraalte" w:date="2018-01-17T16:59:00Z">
        <w:r w:rsidR="007E664C">
          <w:rPr>
            <w:rFonts w:ascii="Garamond" w:hAnsi="Garamond" w:cs="Times New Roman"/>
            <w:sz w:val="26"/>
            <w:szCs w:val="26"/>
          </w:rPr>
          <w:t>is</w:t>
        </w:r>
      </w:ins>
      <w:ins w:id="184" w:author="MPIDR_D\vanraalte" w:date="2018-01-17T16:55:00Z">
        <w:r w:rsidR="007E664C">
          <w:rPr>
            <w:rFonts w:ascii="Garamond" w:hAnsi="Garamond" w:cs="Times New Roman"/>
            <w:sz w:val="26"/>
            <w:szCs w:val="26"/>
          </w:rPr>
          <w:t xml:space="preserve"> more complicated: at younger ages mortality reduction results in deaths being compressed into a narrower age range, reducing lifespan inequ</w:t>
        </w:r>
      </w:ins>
      <w:ins w:id="185" w:author="MPIDR_D\vanraalte" w:date="2018-01-17T16:59:00Z">
        <w:r w:rsidR="007E664C">
          <w:rPr>
            <w:rFonts w:ascii="Garamond" w:hAnsi="Garamond" w:cs="Times New Roman"/>
            <w:sz w:val="26"/>
            <w:szCs w:val="26"/>
          </w:rPr>
          <w:t>a</w:t>
        </w:r>
      </w:ins>
      <w:ins w:id="186" w:author="MPIDR_D\vanraalte" w:date="2018-01-17T16:55:00Z">
        <w:r w:rsidR="007E664C">
          <w:rPr>
            <w:rFonts w:ascii="Garamond" w:hAnsi="Garamond" w:cs="Times New Roman"/>
            <w:sz w:val="26"/>
            <w:szCs w:val="26"/>
          </w:rPr>
          <w:t>litie</w:t>
        </w:r>
      </w:ins>
      <w:ins w:id="187" w:author="MPIDR_D\vanraalte" w:date="2018-01-17T17:00:00Z">
        <w:r w:rsidR="007E664C">
          <w:rPr>
            <w:rFonts w:ascii="Garamond" w:hAnsi="Garamond" w:cs="Times New Roman"/>
            <w:sz w:val="26"/>
            <w:szCs w:val="26"/>
          </w:rPr>
          <w:t>s. At older ages mortality reduction stretches out the right tail of the age-at-death distribution, increasing lifespan inequality.</w:t>
        </w:r>
      </w:ins>
      <w:ins w:id="188" w:author="MPIDR_D\vanraalte" w:date="2018-01-17T16:55:00Z">
        <w:r w:rsidR="007E664C">
          <w:rPr>
            <w:rFonts w:ascii="Garamond" w:hAnsi="Garamond" w:cs="Times New Roman"/>
            <w:sz w:val="26"/>
            <w:szCs w:val="26"/>
          </w:rPr>
          <w:t xml:space="preserve"> </w:t>
        </w:r>
      </w:ins>
      <w:ins w:id="189" w:author="MPIDR_D\vanraalte" w:date="2018-01-17T17:00:00Z">
        <w:r w:rsidR="007E664C">
          <w:rPr>
            <w:rFonts w:ascii="Garamond" w:hAnsi="Garamond" w:cs="Times New Roman"/>
            <w:sz w:val="26"/>
            <w:szCs w:val="26"/>
          </w:rPr>
          <w:t>Overall,</w:t>
        </w:r>
      </w:ins>
      <w:del w:id="190" w:author="MPIDR_D\vanraalte" w:date="2018-01-17T17:00:00Z">
        <w:r w:rsidR="00AE13B3" w:rsidRPr="00B2566E" w:rsidDel="007E664C">
          <w:rPr>
            <w:rFonts w:ascii="Garamond" w:hAnsi="Garamond" w:cs="Times New Roman"/>
            <w:sz w:val="26"/>
            <w:szCs w:val="26"/>
          </w:rPr>
          <w:delText xml:space="preserve"> </w:delText>
        </w:r>
        <w:r w:rsidR="00FE31B4" w:rsidDel="007E664C">
          <w:rPr>
            <w:rFonts w:ascii="Garamond" w:hAnsi="Garamond" w:cs="Times New Roman"/>
            <w:sz w:val="26"/>
            <w:szCs w:val="26"/>
          </w:rPr>
          <w:delText>I</w:delText>
        </w:r>
      </w:del>
      <w:ins w:id="191" w:author="MPIDR_D\vanraalte" w:date="2018-01-17T17:00:00Z">
        <w:r w:rsidR="007E664C">
          <w:rPr>
            <w:rFonts w:ascii="Garamond" w:hAnsi="Garamond" w:cs="Times New Roman"/>
            <w:sz w:val="26"/>
            <w:szCs w:val="26"/>
          </w:rPr>
          <w:t xml:space="preserve"> i</w:t>
        </w:r>
      </w:ins>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 xml:space="preserve">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w:t>
      </w:r>
      <w:r w:rsidR="0028540B">
        <w:rPr>
          <w:rFonts w:ascii="Garamond" w:hAnsi="Garamond" w:cs="Times New Roman"/>
          <w:sz w:val="26"/>
          <w:szCs w:val="26"/>
        </w:rPr>
        <w:t xml:space="preserve"> </w:t>
      </w:r>
      <w:r w:rsidR="00FE31B4">
        <w:rPr>
          <w:rFonts w:ascii="Garamond" w:hAnsi="Garamond" w:cs="Times New Roman"/>
          <w:sz w:val="26"/>
          <w:szCs w:val="26"/>
        </w:rPr>
        <w:t>along with r</w:t>
      </w:r>
      <w:r w:rsidR="00BB4DF3" w:rsidRPr="00B2566E">
        <w:rPr>
          <w:rFonts w:ascii="Garamond" w:hAnsi="Garamond" w:cs="Times New Roman"/>
          <w:sz w:val="26"/>
          <w:szCs w:val="26"/>
        </w:rPr>
        <w:t>eduction</w:t>
      </w:r>
      <w:r w:rsidR="00FE31B4">
        <w:rPr>
          <w:rFonts w:ascii="Garamond" w:hAnsi="Garamond" w:cs="Times New Roman"/>
          <w:sz w:val="26"/>
          <w:szCs w:val="26"/>
        </w:rPr>
        <w:t>s</w:t>
      </w:r>
      <w:r w:rsidR="00BB4DF3" w:rsidRPr="00B2566E">
        <w:rPr>
          <w:rFonts w:ascii="Garamond" w:hAnsi="Garamond" w:cs="Times New Roman"/>
          <w:sz w:val="26"/>
          <w:szCs w:val="26"/>
        </w:rPr>
        <w:t xml:space="preserve"> in old-age cardiovascular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235C6E66"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improvements at</w:t>
      </w:r>
      <w:r w:rsidR="00D56583" w:rsidRPr="00B2566E">
        <w:rPr>
          <w:rFonts w:ascii="Garamond" w:hAnsi="Garamond" w:cs="Times New Roman"/>
          <w:sz w:val="26"/>
          <w:szCs w:val="26"/>
        </w:rPr>
        <w:t xml:space="preserve"> all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 </w:t>
      </w:r>
      <w:r w:rsidR="00213CE0">
        <w:rPr>
          <w:rFonts w:ascii="Garamond" w:hAnsi="Garamond" w:cs="Times New Roman"/>
          <w:sz w:val="26"/>
          <w:szCs w:val="26"/>
        </w:rPr>
        <w:t>inequality in lifespans</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ins w:id="192" w:author="MPIDR_D\vanraalte" w:date="2018-01-17T17:05:00Z">
        <w:r w:rsidR="007E664C">
          <w:rPr>
            <w:rFonts w:ascii="Garamond" w:hAnsi="Garamond" w:cs="Times New Roman"/>
            <w:sz w:val="26"/>
            <w:szCs w:val="26"/>
          </w:rPr>
          <w:t xml:space="preserve">around the </w:t>
        </w:r>
      </w:ins>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56D8D93" w14:textId="61FA5724"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w:t>
      </w:r>
      <w:r w:rsidRPr="00B2566E">
        <w:rPr>
          <w:rFonts w:ascii="Garamond" w:hAnsi="Garamond" w:cs="Times New Roman"/>
          <w:sz w:val="26"/>
          <w:szCs w:val="26"/>
        </w:rPr>
        <w:lastRenderedPageBreak/>
        <w:t>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FB02AC2" w:rsidR="00DE6ABE"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A648395" w:rsidR="00533725" w:rsidRP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changes in life expectancy and lifespan inequality in Denmark were driven by the same causes of death since 1960.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w:t>
      </w:r>
      <w:r w:rsidR="00A147FD">
        <w:rPr>
          <w:rFonts w:ascii="Garamond" w:hAnsi="Garamond" w:cs="Times New Roman"/>
          <w:sz w:val="26"/>
          <w:szCs w:val="26"/>
        </w:rPr>
        <w:lastRenderedPageBreak/>
        <w:t xml:space="preserve">but also a clear policy target. Although lifespan inequality has been reduced, while life expectancy has increased, since the late 1990s Denmark still lags its Scandinavian counterparts, </w:t>
      </w:r>
      <w:del w:id="193" w:author="MPIDR_D\vanraalte" w:date="2017-12-14T12:02:00Z">
        <w:r w:rsidR="00A147FD" w:rsidDel="00024E64">
          <w:rPr>
            <w:rFonts w:ascii="Garamond" w:hAnsi="Garamond" w:cs="Times New Roman"/>
            <w:sz w:val="26"/>
            <w:szCs w:val="26"/>
          </w:rPr>
          <w:delText xml:space="preserve">albeit </w:delText>
        </w:r>
      </w:del>
      <w:ins w:id="194" w:author="MPIDR_D\vanraalte" w:date="2017-12-14T12:02:00Z">
        <w:r w:rsidR="00024E64">
          <w:rPr>
            <w:rFonts w:ascii="Garamond" w:hAnsi="Garamond" w:cs="Times New Roman"/>
            <w:sz w:val="26"/>
            <w:szCs w:val="26"/>
          </w:rPr>
          <w:t xml:space="preserve">despite </w:t>
        </w:r>
      </w:ins>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8D91DAE" w14:textId="2B82B3E7" w:rsidR="00E06C79" w:rsidRDefault="00985F9B" w:rsidP="006A4D6C">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 xml:space="preserve">ortality reductions at ages below </w:t>
      </w:r>
      <w:ins w:id="195" w:author="MPIDR_D\vanraalte" w:date="2018-01-17T17:10:00Z">
        <w:r w:rsidR="00804816">
          <w:rPr>
            <w:rFonts w:ascii="Garamond" w:hAnsi="Garamond" w:cs="Times New Roman"/>
            <w:sz w:val="26"/>
            <w:szCs w:val="26"/>
          </w:rPr>
          <w:t xml:space="preserve">ages around the </w:t>
        </w:r>
      </w:ins>
      <w:r>
        <w:rPr>
          <w:rFonts w:ascii="Garamond" w:hAnsi="Garamond" w:cs="Times New Roman"/>
          <w:sz w:val="26"/>
          <w:szCs w:val="26"/>
        </w:rPr>
        <w:t>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 xml:space="preserve">In Denmark, however, they have been, and still are, remarkably consistent. </w:t>
      </w:r>
      <w:ins w:id="196" w:author="MPIDR_D\vanraalte" w:date="2017-12-21T09:08:00Z">
        <w:r w:rsidR="00F64FE1">
          <w:rPr>
            <w:rFonts w:ascii="Garamond" w:hAnsi="Garamond" w:cs="Times New Roman"/>
            <w:sz w:val="26"/>
            <w:szCs w:val="26"/>
          </w:rPr>
          <w:t xml:space="preserve">Increases in mortality from </w:t>
        </w:r>
      </w:ins>
      <w:del w:id="197" w:author="MPIDR_D\vanraalte" w:date="2017-12-21T09:09:00Z">
        <w:r w:rsidR="004E3663" w:rsidDel="00F64FE1">
          <w:rPr>
            <w:rFonts w:ascii="Garamond" w:hAnsi="Garamond" w:cs="Times New Roman"/>
            <w:sz w:val="26"/>
            <w:szCs w:val="26"/>
          </w:rPr>
          <w:delText>C</w:delText>
        </w:r>
      </w:del>
      <w:ins w:id="198" w:author="MPIDR_D\vanraalte" w:date="2017-12-21T09:09:00Z">
        <w:r w:rsidR="00F64FE1">
          <w:rPr>
            <w:rFonts w:ascii="Garamond" w:hAnsi="Garamond" w:cs="Times New Roman"/>
            <w:sz w:val="26"/>
            <w:szCs w:val="26"/>
          </w:rPr>
          <w:t>c</w:t>
        </w:r>
      </w:ins>
      <w:r w:rsidR="004E3663">
        <w:rPr>
          <w:rFonts w:ascii="Garamond" w:hAnsi="Garamond" w:cs="Times New Roman"/>
          <w:sz w:val="26"/>
          <w:szCs w:val="26"/>
        </w:rPr>
        <w:t xml:space="preserve">auses of death related to smoking and </w:t>
      </w:r>
      <w:commentRangeStart w:id="199"/>
      <w:r w:rsidR="004E3663">
        <w:rPr>
          <w:rFonts w:ascii="Garamond" w:hAnsi="Garamond" w:cs="Times New Roman"/>
          <w:sz w:val="26"/>
          <w:szCs w:val="26"/>
        </w:rPr>
        <w:t>alcohol</w:t>
      </w:r>
      <w:commentRangeEnd w:id="199"/>
      <w:r w:rsidR="00AF14C8">
        <w:rPr>
          <w:rStyle w:val="CommentReference"/>
        </w:rPr>
        <w:commentReference w:id="199"/>
      </w:r>
      <w:r w:rsidR="004E3663">
        <w:rPr>
          <w:rFonts w:ascii="Garamond" w:hAnsi="Garamond" w:cs="Times New Roman"/>
          <w:sz w:val="26"/>
          <w:szCs w:val="26"/>
        </w:rPr>
        <w:t xml:space="preserve"> consumption </w:t>
      </w:r>
      <w:del w:id="200" w:author="MPIDR_D\vanraalte" w:date="2017-12-21T09:09:00Z">
        <w:r w:rsidR="004E3663" w:rsidDel="00320202">
          <w:rPr>
            <w:rFonts w:ascii="Garamond" w:hAnsi="Garamond" w:cs="Times New Roman"/>
            <w:sz w:val="26"/>
            <w:szCs w:val="26"/>
          </w:rPr>
          <w:delText xml:space="preserve">have </w:delText>
        </w:r>
      </w:del>
      <w:r w:rsidR="004E3663">
        <w:rPr>
          <w:rFonts w:ascii="Garamond" w:hAnsi="Garamond" w:cs="Times New Roman"/>
          <w:sz w:val="26"/>
          <w:szCs w:val="26"/>
        </w:rPr>
        <w:t>contributed to the practically simultaneous stagnation in life expectancy and lifespan in</w:t>
      </w:r>
      <w:r w:rsidR="00955F47">
        <w:rPr>
          <w:rFonts w:ascii="Garamond" w:hAnsi="Garamond" w:cs="Times New Roman"/>
          <w:sz w:val="26"/>
          <w:szCs w:val="26"/>
        </w:rPr>
        <w:t xml:space="preserve">equality </w:t>
      </w:r>
      <w:del w:id="201" w:author="MPIDR_D\vanraalte" w:date="2017-12-21T09:09:00Z">
        <w:r w:rsidR="00955F47" w:rsidDel="00F64FE1">
          <w:rPr>
            <w:rFonts w:ascii="Garamond" w:hAnsi="Garamond" w:cs="Times New Roman"/>
            <w:sz w:val="26"/>
            <w:szCs w:val="26"/>
          </w:rPr>
          <w:delText>in the years</w:delText>
        </w:r>
      </w:del>
      <w:ins w:id="202" w:author="MPIDR_D\vanraalte" w:date="2017-12-21T09:09:00Z">
        <w:r w:rsidR="00F64FE1">
          <w:rPr>
            <w:rFonts w:ascii="Garamond" w:hAnsi="Garamond" w:cs="Times New Roman"/>
            <w:sz w:val="26"/>
            <w:szCs w:val="26"/>
          </w:rPr>
          <w:t>over the</w:t>
        </w:r>
      </w:ins>
      <w:r w:rsidR="00955F47">
        <w:rPr>
          <w:rFonts w:ascii="Garamond" w:hAnsi="Garamond" w:cs="Times New Roman"/>
          <w:sz w:val="26"/>
          <w:szCs w:val="26"/>
        </w:rPr>
        <w:t xml:space="preserve"> 1975-1995</w:t>
      </w:r>
      <w:ins w:id="203" w:author="MPIDR_D\vanraalte" w:date="2017-12-21T09:09:00Z">
        <w:r w:rsidR="00F64FE1">
          <w:rPr>
            <w:rFonts w:ascii="Garamond" w:hAnsi="Garamond" w:cs="Times New Roman"/>
            <w:sz w:val="26"/>
            <w:szCs w:val="26"/>
          </w:rPr>
          <w:t xml:space="preserve"> period.</w:t>
        </w:r>
      </w:ins>
      <w:del w:id="204" w:author="MPIDR_D\vanraalte" w:date="2017-12-21T09:09:00Z">
        <w:r w:rsidR="00151C18" w:rsidDel="00F64FE1">
          <w:rPr>
            <w:rFonts w:ascii="Garamond" w:hAnsi="Garamond" w:cs="Times New Roman"/>
            <w:sz w:val="26"/>
            <w:szCs w:val="26"/>
          </w:rPr>
          <w:delText>,</w:delText>
        </w:r>
        <w:r w:rsidR="004E3663" w:rsidDel="00F64FE1">
          <w:rPr>
            <w:rFonts w:ascii="Garamond" w:hAnsi="Garamond" w:cs="Times New Roman"/>
            <w:sz w:val="26"/>
            <w:szCs w:val="26"/>
          </w:rPr>
          <w:delText xml:space="preserve"> reducing life expectancy and increasing lifespan inequality at the same time.</w:delText>
        </w:r>
      </w:del>
      <w:r w:rsidR="00151C18">
        <w:rPr>
          <w:rFonts w:ascii="Garamond" w:hAnsi="Garamond" w:cs="Times New Roman"/>
          <w:sz w:val="26"/>
          <w:szCs w:val="26"/>
        </w:rPr>
        <w:t xml:space="preserve"> </w:t>
      </w:r>
      <w:commentRangeStart w:id="205"/>
      <w:r w:rsidR="00151C18">
        <w:rPr>
          <w:rFonts w:ascii="Garamond" w:hAnsi="Garamond" w:cs="Times New Roman"/>
          <w:sz w:val="26"/>
          <w:szCs w:val="26"/>
        </w:rPr>
        <w:t>These results suggest that without smoking</w:t>
      </w:r>
      <w:ins w:id="206" w:author="MPIDR_D\vanraalte" w:date="2017-12-14T12:03:00Z">
        <w:r w:rsidR="00024E64">
          <w:rPr>
            <w:rFonts w:ascii="Garamond" w:hAnsi="Garamond" w:cs="Times New Roman"/>
            <w:sz w:val="26"/>
            <w:szCs w:val="26"/>
          </w:rPr>
          <w:t>-</w:t>
        </w:r>
      </w:ins>
      <w:del w:id="207" w:author="MPIDR_D\vanraalte" w:date="2017-12-14T12:03:00Z">
        <w:r w:rsidR="00151C18" w:rsidDel="00024E64">
          <w:rPr>
            <w:rFonts w:ascii="Garamond" w:hAnsi="Garamond" w:cs="Times New Roman"/>
            <w:sz w:val="26"/>
            <w:szCs w:val="26"/>
          </w:rPr>
          <w:delText xml:space="preserve"> </w:delText>
        </w:r>
      </w:del>
      <w:r w:rsidR="00151C18">
        <w:rPr>
          <w:rFonts w:ascii="Garamond" w:hAnsi="Garamond" w:cs="Times New Roman"/>
          <w:sz w:val="26"/>
          <w:szCs w:val="26"/>
        </w:rPr>
        <w:t>related mortality, the Danish population would have experienced compression in mortality</w:t>
      </w:r>
      <w:commentRangeEnd w:id="205"/>
      <w:r w:rsidR="00320202">
        <w:rPr>
          <w:rStyle w:val="CommentReference"/>
        </w:rPr>
        <w:commentReference w:id="205"/>
      </w:r>
      <w:r w:rsidR="00151C18">
        <w:rPr>
          <w:rFonts w:ascii="Garamond" w:hAnsi="Garamond" w:cs="Times New Roman"/>
          <w:sz w:val="26"/>
          <w:szCs w:val="26"/>
        </w:rPr>
        <w:t>.</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DA59A0">
        <w:rPr>
          <w:rFonts w:ascii="Garamond" w:hAnsi="Garamond" w:cs="Times New Roman"/>
          <w:noProof/>
          <w:sz w:val="26"/>
          <w:szCs w:val="26"/>
        </w:rPr>
        <w:t>(16)</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1C10226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w:t>
      </w:r>
      <w:r w:rsidR="00EC20A6">
        <w:rPr>
          <w:rFonts w:ascii="Garamond" w:hAnsi="Garamond" w:cs="Times New Roman"/>
          <w:sz w:val="26"/>
          <w:szCs w:val="26"/>
        </w:rPr>
        <w:lastRenderedPageBreak/>
        <w:t xml:space="preserve">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36936CAD"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w:t>
      </w:r>
      <w:r w:rsidR="007F289B">
        <w:rPr>
          <w:rFonts w:ascii="Garamond" w:hAnsi="Garamond" w:cs="Times New Roman"/>
          <w:sz w:val="26"/>
          <w:szCs w:val="26"/>
        </w:rPr>
        <w:t xml:space="preserve"> needed</w:t>
      </w:r>
      <w:r>
        <w:rPr>
          <w:rFonts w:ascii="Garamond" w:hAnsi="Garamond" w:cs="Times New Roman"/>
          <w:sz w:val="26"/>
          <w:szCs w:val="26"/>
        </w:rPr>
        <w:t xml:space="preserve">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05F8A9C8" w14:textId="5BE1BE18" w:rsidR="005B5249"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particularly due to self-poisoning and hanging </w:t>
      </w:r>
      <w:commentRangeStart w:id="208"/>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r w:rsidR="00FB2507">
        <w:rPr>
          <w:rFonts w:ascii="Garamond" w:hAnsi="Garamond" w:cs="Times New Roman"/>
          <w:sz w:val="26"/>
          <w:szCs w:val="26"/>
        </w:rPr>
        <w:t xml:space="preserve"> </w:t>
      </w:r>
      <w:r>
        <w:rPr>
          <w:rFonts w:ascii="Garamond" w:hAnsi="Garamond" w:cs="Times New Roman"/>
          <w:sz w:val="26"/>
          <w:szCs w:val="26"/>
        </w:rPr>
        <w:t>Of course, a difference alone does not mean that it is easy to achieve a reduction.</w:t>
      </w:r>
      <w:commentRangeEnd w:id="208"/>
      <w:r w:rsidR="00804816">
        <w:rPr>
          <w:rStyle w:val="CommentReference"/>
        </w:rPr>
        <w:commentReference w:id="208"/>
      </w:r>
      <w:r w:rsidR="00D27D58">
        <w:rPr>
          <w:rFonts w:ascii="Garamond" w:hAnsi="Garamond" w:cs="Times New Roman"/>
          <w:sz w:val="26"/>
          <w:szCs w:val="26"/>
        </w:rPr>
        <w:t xml:space="preserve"> However, 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5F4A8B3"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xml:space="preserve">, as in the case of Denmark, the benefits are substantial, because the policy goal becomes </w:t>
      </w:r>
      <w:r w:rsidR="0012295D">
        <w:rPr>
          <w:rFonts w:ascii="Garamond" w:hAnsi="Garamond" w:cs="Times New Roman"/>
          <w:sz w:val="26"/>
          <w:szCs w:val="26"/>
        </w:rPr>
        <w:lastRenderedPageBreak/>
        <w:t>so clear. We therefore suggest that our method could be a valuable new tool for epidemiologists and policy makers alike.</w:t>
      </w: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0866457F"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w:t>
      </w:r>
      <w:ins w:id="209" w:author="MPIDR_D\vanraalte" w:date="2017-12-14T12:05:00Z">
        <w:r w:rsidR="00024E64">
          <w:rPr>
            <w:rFonts w:ascii="Garamond" w:hAnsi="Garamond" w:cs="Times New Roman"/>
            <w:sz w:val="26"/>
            <w:szCs w:val="26"/>
          </w:rPr>
          <w:t>d</w:t>
        </w:r>
      </w:ins>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0DBEE69A"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Lifespan inequality is an important dimension of population health. By looking at this dimension we could disclose how lifespans differ in Denmark, Sweden and Norway, which would have been overlooked by only focusing in life expectancy. Moreover, our decomposition of age and cause-of-death following a model based on continuous change of time allowed us to identify conditions and ages that contribute the most to lifespan inequality changes. We were able to translate them into potential gains in life expectancy if efforts were concentrated in these ages and causes of death. </w:t>
      </w: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7E67A33B"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lastRenderedPageBreak/>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 xml:space="preserve">axis, and the causes of death that oppose this </w:t>
      </w:r>
      <w:commentRangeStart w:id="210"/>
      <w:r w:rsidR="0050319A" w:rsidRPr="00D13E9E">
        <w:rPr>
          <w:rFonts w:ascii="Garamond" w:hAnsi="Garamond" w:cs="Times New Roman"/>
          <w:sz w:val="26"/>
          <w:szCs w:val="26"/>
        </w:rPr>
        <w:t>trend</w:t>
      </w:r>
      <w:commentRangeEnd w:id="210"/>
      <w:r w:rsidR="003404B6">
        <w:rPr>
          <w:rStyle w:val="CommentReference"/>
        </w:rPr>
        <w:commentReference w:id="210"/>
      </w:r>
      <w:r w:rsidR="0050319A" w:rsidRPr="00D13E9E">
        <w:rPr>
          <w:rFonts w:ascii="Garamond" w:hAnsi="Garamond" w:cs="Times New Roman"/>
          <w:sz w:val="26"/>
          <w:szCs w:val="26"/>
        </w:rPr>
        <w:t xml:space="preserve">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 xml:space="preserve">with Sweden in 2014 by </w:t>
      </w:r>
      <w:commentRangeStart w:id="211"/>
      <w:r w:rsidR="0047527A">
        <w:rPr>
          <w:rFonts w:ascii="Garamond" w:hAnsi="Garamond" w:cs="Times New Roman"/>
          <w:sz w:val="26"/>
          <w:szCs w:val="26"/>
        </w:rPr>
        <w:t>sex</w:t>
      </w:r>
      <w:commentRangeEnd w:id="211"/>
      <w:r w:rsidR="00A2380F">
        <w:rPr>
          <w:rStyle w:val="CommentReference"/>
        </w:rPr>
        <w:commentReference w:id="211"/>
      </w:r>
      <w:r w:rsidR="0047527A">
        <w:rPr>
          <w:rFonts w:ascii="Garamond" w:hAnsi="Garamond" w:cs="Times New Roman"/>
          <w:sz w:val="26"/>
          <w:szCs w:val="26"/>
        </w:rPr>
        <w:t>.</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lastRenderedPageBreak/>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lastRenderedPageBreak/>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791D230E" w14:textId="77777777" w:rsidR="003428AD" w:rsidRPr="003428AD" w:rsidRDefault="007543CE" w:rsidP="003428AD">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3428AD" w:rsidRPr="003428AD">
        <w:t>1.</w:t>
      </w:r>
      <w:r w:rsidR="003428AD" w:rsidRPr="003428AD">
        <w:tab/>
        <w:t>Organization WH. World Health Statistics 2016: Monitoring Health for the SDGs Sustainable Development Goals: World Health Organization; 2016.</w:t>
      </w:r>
    </w:p>
    <w:p w14:paraId="64A85C90" w14:textId="77777777" w:rsidR="003428AD" w:rsidRPr="003428AD" w:rsidRDefault="003428AD" w:rsidP="003428AD">
      <w:pPr>
        <w:pStyle w:val="EndNoteBibliography"/>
      </w:pPr>
      <w:r w:rsidRPr="003428AD">
        <w:t>2.</w:t>
      </w:r>
      <w:r w:rsidRPr="003428AD">
        <w:tab/>
        <w:t>Tuljapurkar S. The final inequality. Demography and the Economy. 2011:209.</w:t>
      </w:r>
    </w:p>
    <w:p w14:paraId="798E768F" w14:textId="77777777" w:rsidR="003428AD" w:rsidRPr="00024E64" w:rsidRDefault="003428AD" w:rsidP="003428AD">
      <w:pPr>
        <w:pStyle w:val="EndNoteBibliography"/>
      </w:pPr>
      <w:r w:rsidRPr="003428AD">
        <w:t>3.</w:t>
      </w:r>
      <w:r w:rsidRPr="003428AD">
        <w:tab/>
        <w:t xml:space="preserve">Marmot M. Inequalities in health. New England Journal of Medicine. </w:t>
      </w:r>
      <w:r w:rsidRPr="00024E64">
        <w:t>2001;345(2):134-5.</w:t>
      </w:r>
    </w:p>
    <w:p w14:paraId="3C99120E" w14:textId="77777777" w:rsidR="003428AD" w:rsidRPr="003428AD" w:rsidRDefault="003428AD" w:rsidP="003428AD">
      <w:pPr>
        <w:pStyle w:val="EndNoteBibliography"/>
      </w:pPr>
      <w:r w:rsidRPr="00024E64">
        <w:t>4.</w:t>
      </w:r>
      <w:r w:rsidRPr="00024E64">
        <w:tab/>
        <w:t xml:space="preserve">Mackenbach JP, Kulhánová I, Artnik B, Bopp M, Borrell C, Clemens T, et al. </w:t>
      </w:r>
      <w:r w:rsidRPr="003428AD">
        <w:t>Changes in mortality inequalities over two decades: register based study of European countries. bmj. 2016;353:i1732.</w:t>
      </w:r>
    </w:p>
    <w:p w14:paraId="73CDE2FE" w14:textId="77777777" w:rsidR="003428AD" w:rsidRPr="003428AD" w:rsidRDefault="003428AD" w:rsidP="003428AD">
      <w:pPr>
        <w:pStyle w:val="EndNoteBibliography"/>
      </w:pPr>
      <w:r w:rsidRPr="00024E64">
        <w:t>5.</w:t>
      </w:r>
      <w:r w:rsidRPr="00024E64">
        <w:tab/>
        <w:t xml:space="preserve">Vaupel JW, Zhang Z, van Raalte AA. </w:t>
      </w:r>
      <w:r w:rsidRPr="003428AD">
        <w:t>Life expectancy and disparity: an international comparison of life table data. BMJ open. 2011;1(1):e000128.</w:t>
      </w:r>
    </w:p>
    <w:p w14:paraId="0ECAAEB7" w14:textId="77777777" w:rsidR="003428AD" w:rsidRPr="003428AD" w:rsidRDefault="003428AD" w:rsidP="003428AD">
      <w:pPr>
        <w:pStyle w:val="EndNoteBibliography"/>
      </w:pPr>
      <w:r w:rsidRPr="003428AD">
        <w:t>6.</w:t>
      </w:r>
      <w:r w:rsidRPr="003428AD">
        <w:tab/>
        <w:t>Edwards RD, Tuljapurkar S. Inequality in life spans and a new perspective on mortality convergence across industrialized countries. Population and Development Review. 2005;31(4):645-74.</w:t>
      </w:r>
    </w:p>
    <w:p w14:paraId="7E5C30A8" w14:textId="77777777" w:rsidR="003428AD" w:rsidRPr="003428AD" w:rsidRDefault="003428AD" w:rsidP="003428AD">
      <w:pPr>
        <w:pStyle w:val="EndNoteBibliography"/>
      </w:pPr>
      <w:r w:rsidRPr="003428AD">
        <w:t>7.</w:t>
      </w:r>
      <w:r w:rsidRPr="003428AD">
        <w:tab/>
        <w:t>Smits J, Monden C. Length of life inequality around the globe. Social Science &amp; Medicine. 2009;68(6):1114-23.</w:t>
      </w:r>
    </w:p>
    <w:p w14:paraId="499280A9" w14:textId="77777777" w:rsidR="003428AD" w:rsidRPr="003428AD" w:rsidRDefault="003428AD" w:rsidP="003428AD">
      <w:pPr>
        <w:pStyle w:val="EndNoteBibliography"/>
      </w:pPr>
      <w:r w:rsidRPr="003428AD">
        <w:t>8.</w:t>
      </w:r>
      <w:r w:rsidRPr="003428AD">
        <w:tab/>
        <w:t>Brønnum-Hansen H. Socially disparate trends in lifespan variation: a trend study on income and mortality based on nationwide Danish register data. BMJ open. 2017;7(5):e014489.</w:t>
      </w:r>
    </w:p>
    <w:p w14:paraId="2D313307" w14:textId="77777777" w:rsidR="003428AD" w:rsidRPr="00024E64" w:rsidRDefault="003428AD" w:rsidP="003428AD">
      <w:pPr>
        <w:pStyle w:val="EndNoteBibliography"/>
      </w:pPr>
      <w:r w:rsidRPr="003428AD">
        <w:t>9.</w:t>
      </w:r>
      <w:r w:rsidRPr="003428AD">
        <w:tab/>
        <w:t xml:space="preserve">Firebaugh G, Acciai F, Noah AJ, Prather C, Nau C. Why lifespans are more variable among blacks than among whites in the United States. </w:t>
      </w:r>
      <w:r w:rsidRPr="00024E64">
        <w:t>Demography. 2014;51(6):2025-45.</w:t>
      </w:r>
    </w:p>
    <w:p w14:paraId="387601EB" w14:textId="77777777" w:rsidR="003428AD" w:rsidRPr="003428AD" w:rsidRDefault="003428AD" w:rsidP="003428AD">
      <w:pPr>
        <w:pStyle w:val="EndNoteBibliography"/>
      </w:pPr>
      <w:r w:rsidRPr="00024E64">
        <w:t>10.</w:t>
      </w:r>
      <w:r w:rsidRPr="00024E64">
        <w:tab/>
        <w:t xml:space="preserve">van Raalte AA, Kunst AE, Deboosere P, Leinsalu M, Lundberg O, Martikainen P, et al. </w:t>
      </w:r>
      <w:r w:rsidRPr="003428AD">
        <w:t>More variation in lifespan in lower educated groups: evidence from 10 European countries. International Journal of Epidemiology. 2011:dyr146.</w:t>
      </w:r>
    </w:p>
    <w:p w14:paraId="4DF0FC42" w14:textId="77777777" w:rsidR="003428AD" w:rsidRPr="003428AD" w:rsidRDefault="003428AD" w:rsidP="003428AD">
      <w:pPr>
        <w:pStyle w:val="EndNoteBibliography"/>
      </w:pPr>
      <w:r w:rsidRPr="003428AD">
        <w:t>11.</w:t>
      </w:r>
      <w:r w:rsidRPr="003428AD">
        <w:tab/>
        <w:t>Aburto JM, van Raalte A. Lifespan dispersion in times of life expectancy fluctuation: the case of Central and Eastern Europe. MPIDR working paper. 2017.</w:t>
      </w:r>
    </w:p>
    <w:p w14:paraId="4A7D9021" w14:textId="77777777" w:rsidR="003428AD" w:rsidRPr="003428AD" w:rsidRDefault="003428AD" w:rsidP="003428AD">
      <w:pPr>
        <w:pStyle w:val="EndNoteBibliography"/>
      </w:pPr>
      <w:r w:rsidRPr="003428AD">
        <w:t>12.</w:t>
      </w:r>
      <w:r w:rsidRPr="003428AD">
        <w:tab/>
        <w:t>Human Mortality Database. University of California BU, and Max Planck Institute for Demographic Research (Germany). Human Mortality Database. 2017.</w:t>
      </w:r>
    </w:p>
    <w:p w14:paraId="57CEFCF3" w14:textId="77777777" w:rsidR="003428AD" w:rsidRPr="003428AD" w:rsidRDefault="003428AD" w:rsidP="003428AD">
      <w:pPr>
        <w:pStyle w:val="EndNoteBibliography"/>
      </w:pPr>
      <w:r w:rsidRPr="003428AD">
        <w:t>13.</w:t>
      </w:r>
      <w:r w:rsidRPr="003428AD">
        <w:tab/>
        <w:t>Lindahl-Jacobsen R, Oeppen J, Rizzi S, Möller S, Zarulli V, Christensen K, et al. Why did Danish women’s life expectancy stagnate? The influence of interwar generations’ smoking behaviour. European Journal of Epidemiology. 2016:1-5.</w:t>
      </w:r>
    </w:p>
    <w:p w14:paraId="2E4A2284" w14:textId="77777777" w:rsidR="003428AD" w:rsidRPr="003428AD" w:rsidRDefault="003428AD" w:rsidP="003428AD">
      <w:pPr>
        <w:pStyle w:val="EndNoteBibliography"/>
      </w:pPr>
      <w:r w:rsidRPr="003428AD">
        <w:t>14.</w:t>
      </w:r>
      <w:r w:rsidRPr="003428AD">
        <w:tab/>
        <w:t>Lindahl-Jacobsen R, Rau R, Jeune B, Canudas-Romo V, Lenart A, Christensen K, et al. Rise, stagnation, and rise of Danish women’s life expectancy. Proceedings of the National Academy of Sciences. 2016;113(15):4015-20.</w:t>
      </w:r>
    </w:p>
    <w:p w14:paraId="3F4BABA4" w14:textId="77777777" w:rsidR="003428AD" w:rsidRPr="003428AD" w:rsidRDefault="003428AD" w:rsidP="003428AD">
      <w:pPr>
        <w:pStyle w:val="EndNoteBibliography"/>
      </w:pPr>
      <w:r w:rsidRPr="003428AD">
        <w:t>15.</w:t>
      </w:r>
      <w:r w:rsidRPr="003428AD">
        <w:tab/>
        <w:t>Ramström L, Wikmans T. Mortality attributable to tobacco among men in Sweden and other European countries: an analysis of data in a WHO report. Tobacco induced diseases. 2014;12(1):14.</w:t>
      </w:r>
    </w:p>
    <w:p w14:paraId="1D4F98A5" w14:textId="77777777" w:rsidR="003428AD" w:rsidRPr="003428AD" w:rsidRDefault="003428AD" w:rsidP="003428AD">
      <w:pPr>
        <w:pStyle w:val="EndNoteBibliography"/>
      </w:pPr>
      <w:r w:rsidRPr="003428AD">
        <w:t>16.</w:t>
      </w:r>
      <w:r w:rsidRPr="003428AD">
        <w:tab/>
        <w:t>van Raalte AA, Myrskylä M, Martikainen P. The role of smoking on mortality compression: An analysis of Finnish occupational social classes, 1971-2010. Demographic Research. 2015;32:589.</w:t>
      </w:r>
    </w:p>
    <w:p w14:paraId="4BB88799" w14:textId="77777777" w:rsidR="003428AD" w:rsidRPr="003428AD" w:rsidRDefault="003428AD" w:rsidP="003428AD">
      <w:pPr>
        <w:pStyle w:val="EndNoteBibliography"/>
      </w:pPr>
      <w:r w:rsidRPr="003428AD">
        <w:t>17.</w:t>
      </w:r>
      <w:r w:rsidRPr="003428AD">
        <w:tab/>
        <w:t>Janssen F, Rousson V, Paccaud F. The role of smoking in changes in the survival curve: an empirical study in 10 European countries. Annals of epidemiology. 2015;25(4):243-9.</w:t>
      </w:r>
    </w:p>
    <w:p w14:paraId="2DEB99A7" w14:textId="77777777" w:rsidR="003428AD" w:rsidRPr="003428AD" w:rsidRDefault="003428AD" w:rsidP="003428AD">
      <w:pPr>
        <w:pStyle w:val="EndNoteBibliography"/>
      </w:pPr>
      <w:r w:rsidRPr="003428AD">
        <w:t>18.</w:t>
      </w:r>
      <w:r w:rsidRPr="003428AD">
        <w:tab/>
        <w:t>Magnussen J. The Scandinavian healthcare system. Medical solutions. 2009:63-8.</w:t>
      </w:r>
    </w:p>
    <w:p w14:paraId="5E58E0EA" w14:textId="63C7AB63" w:rsidR="003428AD" w:rsidRPr="003428AD" w:rsidRDefault="003428AD" w:rsidP="003428AD">
      <w:pPr>
        <w:pStyle w:val="EndNoteBibliography"/>
      </w:pPr>
      <w:r w:rsidRPr="003428AD">
        <w:t>19.</w:t>
      </w:r>
      <w:r w:rsidRPr="003428AD">
        <w:tab/>
        <w:t xml:space="preserve">Organization WH. Health statistics and information systems 2017 [Available from: </w:t>
      </w:r>
      <w:hyperlink r:id="rId15" w:history="1">
        <w:r w:rsidRPr="003428AD">
          <w:rPr>
            <w:rStyle w:val="Hyperlink"/>
          </w:rPr>
          <w:t>http://www.who.int/healthinfo/mortality_data/en/</w:t>
        </w:r>
      </w:hyperlink>
      <w:r w:rsidRPr="003428AD">
        <w:t>.</w:t>
      </w:r>
    </w:p>
    <w:p w14:paraId="6B22A55D" w14:textId="77777777" w:rsidR="003428AD" w:rsidRPr="003428AD" w:rsidRDefault="003428AD" w:rsidP="003428AD">
      <w:pPr>
        <w:pStyle w:val="EndNoteBibliography"/>
      </w:pPr>
      <w:r w:rsidRPr="003428AD">
        <w:t>20.</w:t>
      </w:r>
      <w:r w:rsidRPr="003428AD">
        <w:tab/>
        <w:t>Rizzi S, Thinggaard M, Engholm G, Christensen N, Johannesen TB, Vaupel JW, et al. Comparison of non-parametric methods for ungrouping coarsely aggregated data. BMC medical research methodology. 2016;16(1):59.</w:t>
      </w:r>
    </w:p>
    <w:p w14:paraId="6B571B56" w14:textId="77777777" w:rsidR="003428AD" w:rsidRPr="003428AD" w:rsidRDefault="003428AD" w:rsidP="003428AD">
      <w:pPr>
        <w:pStyle w:val="EndNoteBibliography"/>
      </w:pPr>
      <w:r w:rsidRPr="003428AD">
        <w:t>21.</w:t>
      </w:r>
      <w:r w:rsidRPr="003428AD">
        <w:tab/>
        <w:t>Rizzi S, Gampe J, Eilers PH. Efficient estimation of smooth distributions from coarsely grouped data. American journal of epidemiology. 2015;182(2):138-47.</w:t>
      </w:r>
    </w:p>
    <w:p w14:paraId="2A6FF811" w14:textId="77777777" w:rsidR="003428AD" w:rsidRPr="003428AD" w:rsidRDefault="003428AD" w:rsidP="003428AD">
      <w:pPr>
        <w:pStyle w:val="EndNoteBibliography"/>
      </w:pPr>
      <w:r w:rsidRPr="003428AD">
        <w:t>22.</w:t>
      </w:r>
      <w:r w:rsidRPr="003428AD">
        <w:tab/>
        <w:t>Organization WH. International statistical classification of diseases and related health problems: World Health Organization; 2004.</w:t>
      </w:r>
    </w:p>
    <w:p w14:paraId="3B8EFF5A" w14:textId="77777777" w:rsidR="003428AD" w:rsidRPr="003428AD" w:rsidRDefault="003428AD" w:rsidP="003428AD">
      <w:pPr>
        <w:pStyle w:val="EndNoteBibliography"/>
      </w:pPr>
      <w:r w:rsidRPr="00024E64">
        <w:rPr>
          <w:lang w:val="it-IT"/>
        </w:rPr>
        <w:lastRenderedPageBreak/>
        <w:t>23.</w:t>
      </w:r>
      <w:r w:rsidRPr="00024E64">
        <w:rPr>
          <w:lang w:val="it-IT"/>
        </w:rPr>
        <w:tab/>
        <w:t xml:space="preserve">Hashim D, Boffetta P, La Vecchia C, Rota M, Bertuccio P, Malvezzi M, et al. </w:t>
      </w:r>
      <w:r w:rsidRPr="003428AD">
        <w:t>The global decrease in cancer mortality: trends and disparities. Annals of Oncology. 2016;27(5):926-33.</w:t>
      </w:r>
    </w:p>
    <w:p w14:paraId="471E4186" w14:textId="77777777" w:rsidR="003428AD" w:rsidRPr="003428AD" w:rsidRDefault="003428AD" w:rsidP="003428AD">
      <w:pPr>
        <w:pStyle w:val="EndNoteBibliography"/>
      </w:pPr>
      <w:r w:rsidRPr="003428AD">
        <w:t>24.</w:t>
      </w:r>
      <w:r w:rsidRPr="003428AD">
        <w:tab/>
        <w:t>Smallman-Raynor M, Phillips D. Late stages of epidemiological transition: health status in the developed world. Health &amp; place. 1999;5(3):209-22.</w:t>
      </w:r>
    </w:p>
    <w:p w14:paraId="05A7B94D" w14:textId="77777777" w:rsidR="003428AD" w:rsidRPr="003428AD" w:rsidRDefault="003428AD" w:rsidP="003428AD">
      <w:pPr>
        <w:pStyle w:val="EndNoteBibliography"/>
      </w:pPr>
      <w:r w:rsidRPr="003428AD">
        <w:t>25.</w:t>
      </w:r>
      <w:r w:rsidRPr="003428AD">
        <w:tab/>
        <w:t>Organization WH. The world health report 2000: health systems: improving performance: World Health Organization; 2000.</w:t>
      </w:r>
    </w:p>
    <w:p w14:paraId="4E3E914C" w14:textId="77777777" w:rsidR="003428AD" w:rsidRPr="003428AD" w:rsidRDefault="003428AD" w:rsidP="003428AD">
      <w:pPr>
        <w:pStyle w:val="EndNoteBibliography"/>
      </w:pPr>
      <w:r w:rsidRPr="003428AD">
        <w:t>26.</w:t>
      </w:r>
      <w:r w:rsidRPr="003428AD">
        <w:tab/>
        <w:t>Rosenberg HM. Cause of death as a contemporary problem. Journal of the history of medicine and allied sciences. 1999;54(2):133-53.</w:t>
      </w:r>
    </w:p>
    <w:p w14:paraId="1E1BE8BF" w14:textId="77777777" w:rsidR="003428AD" w:rsidRPr="003428AD" w:rsidRDefault="003428AD" w:rsidP="003428AD">
      <w:pPr>
        <w:pStyle w:val="EndNoteBibliography"/>
      </w:pPr>
      <w:r w:rsidRPr="003428AD">
        <w:t>27.</w:t>
      </w:r>
      <w:r w:rsidRPr="003428AD">
        <w:tab/>
        <w:t>Janssen F, Kunst AE. ICD coding changes and discontinuities in trends in cause-specific mortality in six European countries, 1950-99. Bulletin of the World Health Organization. 2004;82(12):904-13.</w:t>
      </w:r>
    </w:p>
    <w:p w14:paraId="764AEB61" w14:textId="77777777" w:rsidR="003428AD" w:rsidRPr="003428AD" w:rsidRDefault="003428AD" w:rsidP="003428AD">
      <w:pPr>
        <w:pStyle w:val="EndNoteBibliography"/>
      </w:pPr>
      <w:r w:rsidRPr="003428AD">
        <w:t>28.</w:t>
      </w:r>
      <w:r w:rsidRPr="003428AD">
        <w:tab/>
        <w:t>van Raalte AA, Caswell H. Perturbation analysis of indices of lifespan variability. Demography. 2013;50(5):1615-40.</w:t>
      </w:r>
    </w:p>
    <w:p w14:paraId="6AE38DB5" w14:textId="77777777" w:rsidR="003428AD" w:rsidRPr="003428AD" w:rsidRDefault="003428AD" w:rsidP="003428AD">
      <w:pPr>
        <w:pStyle w:val="EndNoteBibliography"/>
      </w:pPr>
      <w:r w:rsidRPr="003428AD">
        <w:t>29.</w:t>
      </w:r>
      <w:r w:rsidRPr="003428AD">
        <w:tab/>
        <w:t>Wrycza TF, Missov TI, Baudisch A. Quantifying the shape of aging. PloS one. 2015;10(3):e0119163.</w:t>
      </w:r>
    </w:p>
    <w:p w14:paraId="0B63C94A" w14:textId="77777777" w:rsidR="003428AD" w:rsidRPr="003428AD" w:rsidRDefault="003428AD" w:rsidP="003428AD">
      <w:pPr>
        <w:pStyle w:val="EndNoteBibliography"/>
      </w:pPr>
      <w:r w:rsidRPr="003428AD">
        <w:t>30.</w:t>
      </w:r>
      <w:r w:rsidRPr="003428AD">
        <w:tab/>
        <w:t>Wilmoth JR, Horiuchi S. Rectangularization revisited: Variability of age at death within human populations*. Demography. 1999;36(4):475-95.</w:t>
      </w:r>
    </w:p>
    <w:p w14:paraId="161C4B92" w14:textId="77777777" w:rsidR="003428AD" w:rsidRPr="003428AD" w:rsidRDefault="003428AD" w:rsidP="003428AD">
      <w:pPr>
        <w:pStyle w:val="EndNoteBibliography"/>
      </w:pPr>
      <w:r w:rsidRPr="003428AD">
        <w:t>31.</w:t>
      </w:r>
      <w:r w:rsidRPr="003428AD">
        <w:tab/>
        <w:t>Colchero F, Rau R, Jones OR, Barthold JA, Conde DA, Lenart A, et al. The emergence of longevous populations. Proceedings of the National Academy of Sciences. 2016.</w:t>
      </w:r>
    </w:p>
    <w:p w14:paraId="4D3880E2" w14:textId="77777777" w:rsidR="003428AD" w:rsidRPr="003428AD" w:rsidRDefault="003428AD" w:rsidP="003428AD">
      <w:pPr>
        <w:pStyle w:val="EndNoteBibliography"/>
      </w:pPr>
      <w:r w:rsidRPr="003428AD">
        <w:t>32.</w:t>
      </w:r>
      <w:r w:rsidRPr="003428AD">
        <w:tab/>
        <w:t>Horiuchi S, Wilmoth JR, Pletcher SD. A decomposition method based on a model of continuous change. Demography. 2008;45(4):785-801.</w:t>
      </w:r>
    </w:p>
    <w:p w14:paraId="0FD46ABB" w14:textId="77777777" w:rsidR="003428AD" w:rsidRPr="003428AD" w:rsidRDefault="003428AD" w:rsidP="003428AD">
      <w:pPr>
        <w:pStyle w:val="EndNoteBibliography"/>
      </w:pPr>
      <w:r w:rsidRPr="003428AD">
        <w:t>33.</w:t>
      </w:r>
      <w:r w:rsidRPr="003428AD">
        <w:tab/>
        <w:t>Gillespie DO, Trotter MV, Tuljapurkar SD. Divergence in age patterns of mortality change drives international divergence in lifespan inequality. Demography. 2014;51(3):1003-17.</w:t>
      </w:r>
    </w:p>
    <w:p w14:paraId="698EE963" w14:textId="77777777" w:rsidR="003428AD" w:rsidRPr="003428AD" w:rsidRDefault="003428AD" w:rsidP="003428AD">
      <w:pPr>
        <w:pStyle w:val="EndNoteBibliography"/>
      </w:pPr>
      <w:r w:rsidRPr="003428AD">
        <w:t>34.</w:t>
      </w:r>
      <w:r w:rsidRPr="003428AD">
        <w:tab/>
        <w:t>Seligman B, Greenberg G, Tuljapurkar S. Equity and length of lifespan are not the same. Proceedings of the National Academy of Sciences. 2016;113(30):8420-3.</w:t>
      </w:r>
    </w:p>
    <w:p w14:paraId="39BCA5F7" w14:textId="77777777" w:rsidR="003428AD" w:rsidRPr="003428AD" w:rsidRDefault="003428AD" w:rsidP="003428AD">
      <w:pPr>
        <w:pStyle w:val="EndNoteBibliography"/>
      </w:pPr>
      <w:r w:rsidRPr="003428AD">
        <w:t>35.</w:t>
      </w:r>
      <w:r w:rsidRPr="003428AD">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75E8C52D" w14:textId="77777777" w:rsidR="003428AD" w:rsidRPr="003428AD" w:rsidRDefault="003428AD" w:rsidP="003428AD">
      <w:pPr>
        <w:pStyle w:val="EndNoteBibliography"/>
      </w:pPr>
      <w:r w:rsidRPr="003428AD">
        <w:t>36.</w:t>
      </w:r>
      <w:r w:rsidRPr="003428AD">
        <w:tab/>
        <w:t>Deb-Rinker P, León JA, Gilbert NL, Rouleau J, Andersen A-MN, Bjarnadóttir RI, et al. Differences in perinatal and infant mortality in high-income countries: artifacts of birth registration or evidence of true differences? BMC pediatrics. 2015;15(1):112.</w:t>
      </w:r>
    </w:p>
    <w:p w14:paraId="502B12D5" w14:textId="77777777" w:rsidR="003428AD" w:rsidRPr="003428AD" w:rsidRDefault="003428AD" w:rsidP="003428AD">
      <w:pPr>
        <w:pStyle w:val="EndNoteBibliography"/>
      </w:pPr>
      <w:r w:rsidRPr="003428AD">
        <w:t>37.</w:t>
      </w:r>
      <w:r w:rsidRPr="003428AD">
        <w:tab/>
        <w:t>MacDorman MF, Mathews T. Behind international rankings of infant mortality: how the United States compares with Europe: Department of Health and Human Services, Centers for Disease Control and Prevention, National Center for Health Statistics; 2009.</w:t>
      </w:r>
    </w:p>
    <w:p w14:paraId="2E34B736" w14:textId="77777777" w:rsidR="003428AD" w:rsidRPr="003428AD" w:rsidRDefault="003428AD" w:rsidP="003428AD">
      <w:pPr>
        <w:pStyle w:val="EndNoteBibliography"/>
      </w:pPr>
      <w:r w:rsidRPr="003428AD">
        <w:t>38.</w:t>
      </w:r>
      <w:r w:rsidRPr="003428AD">
        <w:tab/>
        <w:t>Zylbersztejn A, Gilbert R, Hardelid P, Hjern A. Why do more infants die in the UK than in Sweden? An intercountry comparison of birthweight-specific infant mortality. The Lancet. 2015;386:S83.</w:t>
      </w:r>
    </w:p>
    <w:p w14:paraId="4760A8CC" w14:textId="77777777" w:rsidR="003428AD" w:rsidRPr="003428AD" w:rsidRDefault="003428AD" w:rsidP="003428AD">
      <w:pPr>
        <w:pStyle w:val="EndNoteBibliography"/>
      </w:pPr>
      <w:r w:rsidRPr="003428AD">
        <w:t>39.</w:t>
      </w:r>
      <w:r w:rsidRPr="003428AD">
        <w:tab/>
        <w:t>Wennergren G, Nordstrand K, Alm B, Möllborg P, Öhman A, Berlin A, et al. Updated Swedish advice on reducing the risk of sudden infant death syndrome. Acta Paediatrica. 2015;104(5):444-8.</w:t>
      </w:r>
    </w:p>
    <w:p w14:paraId="2F6BC815" w14:textId="69E6EED0" w:rsidR="003428AD" w:rsidRPr="003428AD" w:rsidRDefault="003428AD" w:rsidP="003428AD">
      <w:pPr>
        <w:pStyle w:val="EndNoteBibliography"/>
      </w:pPr>
      <w:r w:rsidRPr="003428AD">
        <w:t>40.</w:t>
      </w:r>
      <w:r w:rsidRPr="003428AD">
        <w:tab/>
        <w:t xml:space="preserve">Organization WH. European Health Information Gateway </w:t>
      </w:r>
      <w:hyperlink r:id="rId16" w:history="1">
        <w:r w:rsidRPr="003428AD">
          <w:rPr>
            <w:rStyle w:val="Hyperlink"/>
          </w:rPr>
          <w:t>https://gateway.euro.who.int/en/indicators/h2020_15-mortality-from-external-causes-males/2017</w:t>
        </w:r>
      </w:hyperlink>
      <w:r w:rsidRPr="003428AD">
        <w:t xml:space="preserve"> [</w:t>
      </w:r>
    </w:p>
    <w:p w14:paraId="7068E913" w14:textId="77777777" w:rsidR="003428AD" w:rsidRPr="003428AD" w:rsidRDefault="003428AD" w:rsidP="003428AD">
      <w:pPr>
        <w:pStyle w:val="EndNoteBibliography"/>
      </w:pPr>
      <w:r w:rsidRPr="003428AD">
        <w:t>41.</w:t>
      </w:r>
      <w:r w:rsidRPr="003428AD">
        <w:tab/>
        <w:t>Titelman D, Oskarsson H, Wahlbeck K, Nordentoft M, Mehlum L, Jiang G-X, et al. Suicide mortality trends in the Nordic countries 1980–2009. Nordic journal of psychiatry. 2013;67(6):414-23.</w:t>
      </w:r>
    </w:p>
    <w:p w14:paraId="56C8A4CF" w14:textId="77777777" w:rsidR="003428AD" w:rsidRPr="003428AD" w:rsidRDefault="003428AD" w:rsidP="003428AD">
      <w:pPr>
        <w:pStyle w:val="EndNoteBibliography"/>
      </w:pPr>
      <w:r w:rsidRPr="003428AD">
        <w:t>42.</w:t>
      </w:r>
      <w:r w:rsidRPr="003428AD">
        <w:tab/>
        <w:t>Bergen H, Hawton K, Kapur N, Cooper J, Steeg S, Ness J, et al. Shared characteristics of suicides and other unnatural deaths following non-fatal self-harm? A multicentre study of risk factors. Psychological medicine. 2012;42(4):727-41.</w:t>
      </w:r>
    </w:p>
    <w:p w14:paraId="31FBEBDD" w14:textId="0609748D"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7"/>
      <w:footerReference w:type="default" r:id="rId18"/>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PIDR_D\vanraalte" w:date="2017-12-21T09:24:00Z" w:initials="AvR">
    <w:p w14:paraId="1A6D9D9E" w14:textId="737181D2" w:rsidR="0048055B" w:rsidRDefault="0048055B">
      <w:pPr>
        <w:pStyle w:val="CommentText"/>
      </w:pPr>
      <w:r>
        <w:rPr>
          <w:rStyle w:val="CommentReference"/>
        </w:rPr>
        <w:annotationRef/>
      </w:r>
      <w:r>
        <w:t>It looks to me like the net effect of smoking-related cancer and CVD on lifespan inequality is zero since contributions look about evenly distributed before and after the threshold age. Instead I would say that lifespan inequality stagnated because most causes of death, including smoking-related causes, did not show compression over the time period.</w:t>
      </w:r>
    </w:p>
  </w:comment>
  <w:comment w:id="2" w:author="MPIDR_D\vanraalte" w:date="2017-12-21T09:27:00Z" w:initials="AvR">
    <w:p w14:paraId="3D597F5B" w14:textId="56076133" w:rsidR="0048055B" w:rsidRDefault="0048055B">
      <w:pPr>
        <w:pStyle w:val="CommentText"/>
      </w:pPr>
      <w:r>
        <w:rPr>
          <w:rStyle w:val="CommentReference"/>
        </w:rPr>
        <w:annotationRef/>
      </w:r>
      <w:r>
        <w:t>Again here I think the results are a bit more subtle. When life expectancy stagnated it was because mortality increased over some causes, and decreased over others. When lifespan inequality stagnated it was because of a lack of compression in most causes of death.</w:t>
      </w:r>
    </w:p>
  </w:comment>
  <w:comment w:id="92" w:author="MPIDR_D\vanraalte" w:date="2018-01-17T14:35:00Z" w:initials="AvR">
    <w:p w14:paraId="330C5CFF" w14:textId="3B51039F" w:rsidR="0048055B" w:rsidRDefault="0048055B">
      <w:pPr>
        <w:pStyle w:val="CommentText"/>
      </w:pPr>
      <w:r>
        <w:rPr>
          <w:rStyle w:val="CommentReference"/>
        </w:rPr>
        <w:annotationRef/>
      </w:r>
      <w:r>
        <w:t>I'm not sure if this is why it is really interesting to policymakers. If anything, the high correlation means that if you know one, you get the other for free. Instead I think it's interesting because: (1) it is a marker of heterogeneity in age at death at the macro level, and (2) it is a marker of uncertainty in the timing of death at the micro level.</w:t>
      </w:r>
    </w:p>
  </w:comment>
  <w:comment w:id="93" w:author="MPIDR_D\vanraalte" w:date="2018-01-17T14:39:00Z" w:initials="AvR">
    <w:p w14:paraId="775415D9" w14:textId="751A905C" w:rsidR="0048055B" w:rsidRDefault="0048055B">
      <w:pPr>
        <w:pStyle w:val="CommentText"/>
      </w:pPr>
      <w:r>
        <w:rPr>
          <w:rStyle w:val="CommentReference"/>
        </w:rPr>
        <w:annotationRef/>
      </w:r>
      <w:r>
        <w:t>This sentence is a bit awkward. Stagnated and slowdown to me are practically the same. And it’s unclear if you are referring to the same time periods for men and women.</w:t>
      </w:r>
    </w:p>
  </w:comment>
  <w:comment w:id="147" w:author="MPIDR_D\vanraalte" w:date="2018-01-17T14:54:00Z" w:initials="AvR">
    <w:p w14:paraId="4E9DE87B" w14:textId="5D54F889" w:rsidR="0048055B" w:rsidRDefault="0048055B">
      <w:pPr>
        <w:pStyle w:val="CommentText"/>
      </w:pPr>
      <w:r>
        <w:rPr>
          <w:rStyle w:val="CommentReference"/>
        </w:rPr>
        <w:annotationRef/>
      </w:r>
      <w:r>
        <w:t>To me these still jump out a bit. If you have room, I think it could be helpful to have one paragraph drawing out the reasons for your hypotheses. Otherwise, I would drop the word hypotheses.</w:t>
      </w:r>
    </w:p>
  </w:comment>
  <w:comment w:id="165" w:author="MPIDR_D\vanraalte" w:date="2018-01-17T15:00:00Z" w:initials="AvR">
    <w:p w14:paraId="4DC4BFE3" w14:textId="38A2BAA0" w:rsidR="0048055B" w:rsidRDefault="0048055B">
      <w:pPr>
        <w:pStyle w:val="CommentText"/>
      </w:pPr>
      <w:r>
        <w:rPr>
          <w:rStyle w:val="CommentReference"/>
        </w:rPr>
        <w:annotationRef/>
      </w:r>
      <w:r>
        <w:t>This is a bit awkward and probably unnecessary.</w:t>
      </w:r>
    </w:p>
  </w:comment>
  <w:comment w:id="199" w:author="MPIDR_D\vanraalte" w:date="2017-12-14T14:50:00Z" w:initials="AvR">
    <w:p w14:paraId="18B8564F" w14:textId="1D69A2FB" w:rsidR="0048055B" w:rsidRDefault="0048055B">
      <w:pPr>
        <w:pStyle w:val="CommentText"/>
      </w:pPr>
      <w:r>
        <w:rPr>
          <w:rStyle w:val="CommentReference"/>
        </w:rPr>
        <w:annotationRef/>
      </w:r>
      <w:r>
        <w:t>Can this really be said based on the results? External mortality is low compared to Sweden and I don’t see anything jumping out that can conclusively be attributed to alcohol.</w:t>
      </w:r>
    </w:p>
  </w:comment>
  <w:comment w:id="205" w:author="MPIDR_D\vanraalte" w:date="2017-12-21T09:17:00Z" w:initials="AvR">
    <w:p w14:paraId="74FE43A7" w14:textId="2C5947D9" w:rsidR="0048055B" w:rsidRDefault="0048055B">
      <w:pPr>
        <w:pStyle w:val="CommentText"/>
      </w:pPr>
      <w:r>
        <w:rPr>
          <w:rStyle w:val="CommentReference"/>
        </w:rPr>
        <w:annotationRef/>
      </w:r>
      <w:r>
        <w:t xml:space="preserve">I think we have to be a bit careful here. Smoking-related cancers showed up on both sides of the threshold age over the 1975-95 period and to me it looked like the net effect on lifespan inequality was zero—same with CVD. I think it’s easier to conclude that smoking is explaining much of the cross-sectional gap to Sweden in lifespan inequality. Maybe it needs pointing out that the causes of death that drive cross-sectional differences in lifespan inequality are not necessarily the same as the causes of death that drive contemporary gaps. Shkolnikov et al. (2011) made this point nicely. </w:t>
      </w:r>
    </w:p>
  </w:comment>
  <w:comment w:id="208" w:author="MPIDR_D\vanraalte" w:date="2018-01-17T17:12:00Z" w:initials="AvR">
    <w:p w14:paraId="503C7278" w14:textId="368B7720" w:rsidR="00804816" w:rsidRDefault="00804816">
      <w:pPr>
        <w:pStyle w:val="CommentText"/>
      </w:pPr>
      <w:r>
        <w:rPr>
          <w:rStyle w:val="CommentReference"/>
        </w:rPr>
        <w:annotationRef/>
      </w:r>
      <w:r>
        <w:t>This is a weird sentence to me.</w:t>
      </w:r>
    </w:p>
  </w:comment>
  <w:comment w:id="210" w:author="MPIDR_D\vanraalte" w:date="2017-12-21T08:51:00Z" w:initials="AvR">
    <w:p w14:paraId="37D48975" w14:textId="10512EF8" w:rsidR="0048055B" w:rsidRDefault="0048055B">
      <w:pPr>
        <w:pStyle w:val="CommentText"/>
      </w:pPr>
      <w:r>
        <w:rPr>
          <w:rStyle w:val="CommentReference"/>
        </w:rPr>
        <w:annotationRef/>
      </w:r>
      <w:r>
        <w:t xml:space="preserve">I think it would be helpful to write “increases life expectancy” and “decresases life expectancy” and the same for lifespan variation right on the figure to the left and right of the zero bar so that people don’t need to read the figure caption. </w:t>
      </w:r>
    </w:p>
  </w:comment>
  <w:comment w:id="211" w:author="MPIDR_D\vanraalte" w:date="2018-01-16T09:35:00Z" w:initials="AvR">
    <w:p w14:paraId="00A930E3" w14:textId="03FDA295" w:rsidR="0048055B" w:rsidRDefault="0048055B">
      <w:pPr>
        <w:pStyle w:val="CommentText"/>
      </w:pPr>
      <w:r>
        <w:rPr>
          <w:rStyle w:val="CommentReference"/>
        </w:rPr>
        <w:annotationRef/>
      </w:r>
      <w:r>
        <w:t>In the figure legend, it was a bit confusing that you give the title ‘gap in CoV’ followed by levels before gap. I was confused what gap you were referring to until I looked up at the life expectancy figure and it was obvious that the first two numbers are levels. I would change to “Levels and gap in …” for all figures, or else drop the term gap.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D9D9E" w15:done="0"/>
  <w15:commentEx w15:paraId="3D597F5B" w15:done="0"/>
  <w15:commentEx w15:paraId="330C5CFF" w15:done="0"/>
  <w15:commentEx w15:paraId="775415D9" w15:done="0"/>
  <w15:commentEx w15:paraId="4E9DE87B" w15:done="0"/>
  <w15:commentEx w15:paraId="4DC4BFE3" w15:done="0"/>
  <w15:commentEx w15:paraId="18B8564F" w15:done="0"/>
  <w15:commentEx w15:paraId="74FE43A7" w15:done="0"/>
  <w15:commentEx w15:paraId="503C7278" w15:done="0"/>
  <w15:commentEx w15:paraId="37D48975" w15:done="0"/>
  <w15:commentEx w15:paraId="00A930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D9D9E" w16cid:durableId="1E0A0F83"/>
  <w16cid:commentId w16cid:paraId="3D597F5B" w16cid:durableId="1E0A0F84"/>
  <w16cid:commentId w16cid:paraId="330C5CFF" w16cid:durableId="1E0A0F85"/>
  <w16cid:commentId w16cid:paraId="775415D9" w16cid:durableId="1E0A0F86"/>
  <w16cid:commentId w16cid:paraId="4E9DE87B" w16cid:durableId="1E0A0F87"/>
  <w16cid:commentId w16cid:paraId="4DC4BFE3" w16cid:durableId="1E0A0F88"/>
  <w16cid:commentId w16cid:paraId="18B8564F" w16cid:durableId="1E0A0F89"/>
  <w16cid:commentId w16cid:paraId="74FE43A7" w16cid:durableId="1E0A0F8A"/>
  <w16cid:commentId w16cid:paraId="503C7278" w16cid:durableId="1E0A0F8B"/>
  <w16cid:commentId w16cid:paraId="37D48975" w16cid:durableId="1E0A0F8C"/>
  <w16cid:commentId w16cid:paraId="00A930E3" w16cid:durableId="1E0A0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54CFF" w14:textId="77777777" w:rsidR="009E0941" w:rsidRDefault="009E0941" w:rsidP="008626B5">
      <w:r>
        <w:separator/>
      </w:r>
    </w:p>
  </w:endnote>
  <w:endnote w:type="continuationSeparator" w:id="0">
    <w:p w14:paraId="689E982C" w14:textId="77777777" w:rsidR="009E0941" w:rsidRDefault="009E094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1D2CB218" w14:textId="2D7D2804" w:rsidR="0048055B" w:rsidRDefault="0048055B">
        <w:pPr>
          <w:pStyle w:val="Footer"/>
          <w:jc w:val="right"/>
        </w:pPr>
        <w:r>
          <w:fldChar w:fldCharType="begin"/>
        </w:r>
        <w:r>
          <w:instrText xml:space="preserve"> PAGE   \* MERGEFORMAT </w:instrText>
        </w:r>
        <w:r>
          <w:fldChar w:fldCharType="separate"/>
        </w:r>
        <w:r w:rsidR="00804816">
          <w:rPr>
            <w:noProof/>
          </w:rPr>
          <w:t>11</w:t>
        </w:r>
        <w:r>
          <w:rPr>
            <w:noProof/>
          </w:rPr>
          <w:fldChar w:fldCharType="end"/>
        </w:r>
      </w:p>
    </w:sdtContent>
  </w:sdt>
  <w:p w14:paraId="56B8FCA3" w14:textId="77777777" w:rsidR="0048055B" w:rsidRDefault="0048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842F" w14:textId="77777777" w:rsidR="009E0941" w:rsidRDefault="009E0941" w:rsidP="008626B5">
      <w:r>
        <w:separator/>
      </w:r>
    </w:p>
  </w:footnote>
  <w:footnote w:type="continuationSeparator" w:id="0">
    <w:p w14:paraId="1A662C03" w14:textId="77777777" w:rsidR="009E0941" w:rsidRDefault="009E0941" w:rsidP="008626B5">
      <w:r>
        <w:continuationSeparator/>
      </w:r>
    </w:p>
  </w:footnote>
  <w:footnote w:id="1">
    <w:p w14:paraId="322F8585" w14:textId="627A5C90" w:rsidR="0048055B" w:rsidRPr="00F02AAC" w:rsidRDefault="0048055B">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48055B" w:rsidRPr="00F02AAC" w:rsidRDefault="0048055B">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3DF7A788" w14:textId="3B30F7BB" w:rsidR="0048055B" w:rsidRPr="00C3269E" w:rsidRDefault="0048055B" w:rsidP="008626B5">
        <w:pPr>
          <w:pStyle w:val="Header"/>
        </w:pPr>
        <w:r w:rsidRPr="00C3269E">
          <w:t xml:space="preserve">Aburto, Wensink, van Raalte, Lindahl-Jacobsen. </w:t>
        </w:r>
        <w:r w:rsidRPr="00FB05AD">
          <w:t>Lifespan i</w:t>
        </w:r>
        <w:r>
          <w:t>nequality in Denmark</w:t>
        </w:r>
      </w:p>
    </w:sdtContent>
  </w:sdt>
  <w:p w14:paraId="60E2E9D7" w14:textId="77777777" w:rsidR="0048055B" w:rsidRPr="00902738" w:rsidRDefault="0048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D27D9"/>
    <w:rsid w:val="001D3593"/>
    <w:rsid w:val="001D3A4E"/>
    <w:rsid w:val="001D3CBA"/>
    <w:rsid w:val="001E3927"/>
    <w:rsid w:val="001E562B"/>
    <w:rsid w:val="001E58D9"/>
    <w:rsid w:val="001F1EFE"/>
    <w:rsid w:val="001F411F"/>
    <w:rsid w:val="001F78E2"/>
    <w:rsid w:val="0020070B"/>
    <w:rsid w:val="00203866"/>
    <w:rsid w:val="00205DAA"/>
    <w:rsid w:val="00211E35"/>
    <w:rsid w:val="00212E6B"/>
    <w:rsid w:val="00213CE0"/>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3CE1"/>
    <w:rsid w:val="002B515A"/>
    <w:rsid w:val="002B5CC4"/>
    <w:rsid w:val="002B5E56"/>
    <w:rsid w:val="002B6154"/>
    <w:rsid w:val="002B77C9"/>
    <w:rsid w:val="002C014C"/>
    <w:rsid w:val="002C12C9"/>
    <w:rsid w:val="002C5B6D"/>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163A2"/>
    <w:rsid w:val="00320202"/>
    <w:rsid w:val="00320ADC"/>
    <w:rsid w:val="00322503"/>
    <w:rsid w:val="00322AB3"/>
    <w:rsid w:val="00323B4F"/>
    <w:rsid w:val="003269C6"/>
    <w:rsid w:val="00327149"/>
    <w:rsid w:val="00330988"/>
    <w:rsid w:val="003347D9"/>
    <w:rsid w:val="00337564"/>
    <w:rsid w:val="0034028C"/>
    <w:rsid w:val="003404B6"/>
    <w:rsid w:val="00340C1C"/>
    <w:rsid w:val="00340C80"/>
    <w:rsid w:val="003428AD"/>
    <w:rsid w:val="00344ABF"/>
    <w:rsid w:val="0034584C"/>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A16"/>
    <w:rsid w:val="003B54D7"/>
    <w:rsid w:val="003B7D55"/>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10FFF"/>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055B"/>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8A"/>
    <w:rsid w:val="005445D9"/>
    <w:rsid w:val="00547C30"/>
    <w:rsid w:val="00553187"/>
    <w:rsid w:val="00561463"/>
    <w:rsid w:val="005622E4"/>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C1335"/>
    <w:rsid w:val="005C43B4"/>
    <w:rsid w:val="005C775B"/>
    <w:rsid w:val="005C78C1"/>
    <w:rsid w:val="005C7E5B"/>
    <w:rsid w:val="005D1509"/>
    <w:rsid w:val="005D2402"/>
    <w:rsid w:val="005D3DE1"/>
    <w:rsid w:val="005D44B2"/>
    <w:rsid w:val="005D4E89"/>
    <w:rsid w:val="005D68A9"/>
    <w:rsid w:val="005E0526"/>
    <w:rsid w:val="005E392D"/>
    <w:rsid w:val="005E4AC8"/>
    <w:rsid w:val="005F2A5A"/>
    <w:rsid w:val="005F3D9D"/>
    <w:rsid w:val="005F4AC9"/>
    <w:rsid w:val="005F639E"/>
    <w:rsid w:val="005F7F34"/>
    <w:rsid w:val="00600AC4"/>
    <w:rsid w:val="0060157E"/>
    <w:rsid w:val="00601F20"/>
    <w:rsid w:val="00605295"/>
    <w:rsid w:val="00611647"/>
    <w:rsid w:val="00612258"/>
    <w:rsid w:val="006138AE"/>
    <w:rsid w:val="0061536B"/>
    <w:rsid w:val="006158DC"/>
    <w:rsid w:val="00617176"/>
    <w:rsid w:val="006173E8"/>
    <w:rsid w:val="00617A9A"/>
    <w:rsid w:val="006218DF"/>
    <w:rsid w:val="00622AD7"/>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E1248"/>
    <w:rsid w:val="006E1962"/>
    <w:rsid w:val="006E30EE"/>
    <w:rsid w:val="006E5308"/>
    <w:rsid w:val="006E6580"/>
    <w:rsid w:val="006F2D06"/>
    <w:rsid w:val="006F31FB"/>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3A5E"/>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3261"/>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13155"/>
    <w:rsid w:val="00813A3D"/>
    <w:rsid w:val="008143C4"/>
    <w:rsid w:val="00814E48"/>
    <w:rsid w:val="0082005B"/>
    <w:rsid w:val="008200AA"/>
    <w:rsid w:val="00820765"/>
    <w:rsid w:val="00820F03"/>
    <w:rsid w:val="00823311"/>
    <w:rsid w:val="00823A5D"/>
    <w:rsid w:val="00825E78"/>
    <w:rsid w:val="00831DA6"/>
    <w:rsid w:val="00841CDF"/>
    <w:rsid w:val="00843FDD"/>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87575"/>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2738"/>
    <w:rsid w:val="009044AA"/>
    <w:rsid w:val="00905C39"/>
    <w:rsid w:val="00914C7A"/>
    <w:rsid w:val="00926C45"/>
    <w:rsid w:val="009304B9"/>
    <w:rsid w:val="00930804"/>
    <w:rsid w:val="0093127D"/>
    <w:rsid w:val="009319F1"/>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EBB"/>
    <w:rsid w:val="00997FE3"/>
    <w:rsid w:val="009A35CA"/>
    <w:rsid w:val="009A5B50"/>
    <w:rsid w:val="009B18C4"/>
    <w:rsid w:val="009B402C"/>
    <w:rsid w:val="009B5F41"/>
    <w:rsid w:val="009B72AE"/>
    <w:rsid w:val="009C714D"/>
    <w:rsid w:val="009D4EE9"/>
    <w:rsid w:val="009D5B70"/>
    <w:rsid w:val="009D5CF0"/>
    <w:rsid w:val="009E083D"/>
    <w:rsid w:val="009E0941"/>
    <w:rsid w:val="009E09B8"/>
    <w:rsid w:val="009E128F"/>
    <w:rsid w:val="009E2A6F"/>
    <w:rsid w:val="009E4F13"/>
    <w:rsid w:val="009E6414"/>
    <w:rsid w:val="009E6E4E"/>
    <w:rsid w:val="009E791B"/>
    <w:rsid w:val="009E7A98"/>
    <w:rsid w:val="009F25EB"/>
    <w:rsid w:val="009F4B44"/>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90F"/>
    <w:rsid w:val="00A677BD"/>
    <w:rsid w:val="00A67AA2"/>
    <w:rsid w:val="00A72E0F"/>
    <w:rsid w:val="00A72FF4"/>
    <w:rsid w:val="00A74A4C"/>
    <w:rsid w:val="00A757DB"/>
    <w:rsid w:val="00A76246"/>
    <w:rsid w:val="00A80C11"/>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2008A"/>
    <w:rsid w:val="00B2566E"/>
    <w:rsid w:val="00B25ECB"/>
    <w:rsid w:val="00B271DB"/>
    <w:rsid w:val="00B2783C"/>
    <w:rsid w:val="00B347B2"/>
    <w:rsid w:val="00B36A61"/>
    <w:rsid w:val="00B37C3E"/>
    <w:rsid w:val="00B4142C"/>
    <w:rsid w:val="00B421AB"/>
    <w:rsid w:val="00B44767"/>
    <w:rsid w:val="00B46FBC"/>
    <w:rsid w:val="00B516BA"/>
    <w:rsid w:val="00B51BAC"/>
    <w:rsid w:val="00B53B23"/>
    <w:rsid w:val="00B5429B"/>
    <w:rsid w:val="00B62339"/>
    <w:rsid w:val="00B62851"/>
    <w:rsid w:val="00B6379F"/>
    <w:rsid w:val="00B64AD0"/>
    <w:rsid w:val="00B6532B"/>
    <w:rsid w:val="00B66DBA"/>
    <w:rsid w:val="00B70301"/>
    <w:rsid w:val="00B71D93"/>
    <w:rsid w:val="00B72FC1"/>
    <w:rsid w:val="00B73C4D"/>
    <w:rsid w:val="00B748D9"/>
    <w:rsid w:val="00B77980"/>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C7711"/>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31B4"/>
    <w:rsid w:val="00FE468B"/>
    <w:rsid w:val="00FE57CF"/>
    <w:rsid w:val="00FE6BB4"/>
    <w:rsid w:val="00FE7C68"/>
    <w:rsid w:val="00FF1B8E"/>
    <w:rsid w:val="00FF1BEB"/>
    <w:rsid w:val="00FF31F5"/>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92D5DB7A-EE85-674A-B3EC-A1DCDCFC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paragraph" w:styleId="Revision">
    <w:name w:val="Revision"/>
    <w:hidden/>
    <w:semiHidden/>
    <w:rsid w:val="0034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teway.euro.who.int/en/indicators/h2020_15-mortality-from-external-causes-males/20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9dLNrH" TargetMode="External"/><Relationship Id="rId5" Type="http://schemas.openxmlformats.org/officeDocument/2006/relationships/webSettings" Target="webSettings.xml"/><Relationship Id="rId15" Type="http://schemas.openxmlformats.org/officeDocument/2006/relationships/hyperlink" Target="http://www.who.int/healthinfo/mortality_data/en/"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0E35B-9E1E-6940-ADFC-4CAE308EA3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9817</Words>
  <Characters>55957</Characters>
  <Application>Microsoft Office Word</Application>
  <DocSecurity>0</DocSecurity>
  <Lines>466</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4</cp:revision>
  <dcterms:created xsi:type="dcterms:W3CDTF">2018-01-17T17:08:00Z</dcterms:created>
  <dcterms:modified xsi:type="dcterms:W3CDTF">2018-01-17T17:11:00Z</dcterms:modified>
</cp:coreProperties>
</file>