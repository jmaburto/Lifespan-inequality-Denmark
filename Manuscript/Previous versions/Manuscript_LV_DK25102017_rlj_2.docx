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83BC9DA"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p>
    <w:p w14:paraId="02C12D7A" w14:textId="77777777" w:rsidR="00FB05AD" w:rsidRPr="00B2566E" w:rsidRDefault="00FB05AD" w:rsidP="00FB05AD">
      <w:pPr>
        <w:rPr>
          <w:rFonts w:ascii="Garamond" w:hAnsi="Garamond" w:cs="Times New Roman"/>
          <w:b/>
          <w:sz w:val="26"/>
          <w:szCs w:val="26"/>
        </w:rPr>
      </w:pPr>
    </w:p>
    <w:p w14:paraId="68C7D0F7" w14:textId="11A8CD4F"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r w:rsidR="00A603CA" w:rsidRPr="00B2566E">
        <w:rPr>
          <w:rFonts w:ascii="Garamond" w:hAnsi="Garamond" w:cs="Times New Roman"/>
          <w:sz w:val="26"/>
          <w:szCs w:val="26"/>
          <w:vertAlign w:val="superscript"/>
        </w:rPr>
        <w:t>a</w:t>
      </w:r>
      <w:r w:rsidR="000E7DC7" w:rsidRPr="00B2566E">
        <w:rPr>
          <w:rFonts w:ascii="Garamond" w:hAnsi="Garamond" w:cs="Times New Roman"/>
          <w:sz w:val="26"/>
          <w:szCs w:val="26"/>
        </w:rPr>
        <w:t xml:space="preserve"> &amp;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Max-Planck Odense Center on the Biodemography of Aging, Department of Public Health- Epidemiology, Biostatistics and Biodemography, University of Southern Denmark, Odense 5000, Denmark.</w:t>
      </w:r>
    </w:p>
    <w:p w14:paraId="7326EAA9" w14:textId="153FFF4F" w:rsidR="001442A3" w:rsidRPr="00B2566E" w:rsidRDefault="001442A3"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7106FD21"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policy goals. Danish female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 and</w:t>
      </w:r>
      <w:r w:rsidR="00135C42" w:rsidRPr="00B2566E">
        <w:rPr>
          <w:rFonts w:ascii="Garamond" w:hAnsi="Garamond" w:cs="Times New Roman"/>
          <w:sz w:val="26"/>
          <w:szCs w:val="26"/>
        </w:rPr>
        <w:t xml:space="preserve"> life expectancy in Denmark</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w:t>
      </w:r>
      <w:ins w:id="0" w:author="Rune Lindahl-Jacobsen" w:date="2017-12-04T08:11:00Z">
        <w:r w:rsidR="007F2D85">
          <w:rPr>
            <w:rFonts w:ascii="Garamond" w:hAnsi="Garamond" w:cs="Times New Roman"/>
            <w:sz w:val="26"/>
            <w:szCs w:val="26"/>
          </w:rPr>
          <w:t xml:space="preserve">behind </w:t>
        </w:r>
      </w:ins>
      <w:r w:rsidR="00D70E80" w:rsidRPr="00B2566E">
        <w:rPr>
          <w:rFonts w:ascii="Garamond" w:hAnsi="Garamond" w:cs="Times New Roman"/>
          <w:sz w:val="26"/>
          <w:szCs w:val="26"/>
        </w:rPr>
        <w:t xml:space="preserve">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w:t>
      </w:r>
      <w:del w:id="1" w:author="Rune Lindahl-Jacobsen [2]" w:date="2017-12-05T09:22:00Z">
        <w:r w:rsidR="00105AB3" w:rsidDel="00B32D32">
          <w:rPr>
            <w:rFonts w:ascii="Garamond" w:hAnsi="Garamond" w:cs="Times New Roman"/>
            <w:sz w:val="26"/>
            <w:szCs w:val="26"/>
          </w:rPr>
          <w:delText xml:space="preserve">, </w:delText>
        </w:r>
      </w:del>
      <w:ins w:id="2" w:author="Rune Lindahl-Jacobsen [2]" w:date="2017-12-05T09:22:00Z">
        <w:r w:rsidR="00B32D32">
          <w:rPr>
            <w:rFonts w:ascii="Garamond" w:hAnsi="Garamond" w:cs="Times New Roman"/>
            <w:sz w:val="26"/>
            <w:szCs w:val="26"/>
          </w:rPr>
          <w:t xml:space="preserve"> and how </w:t>
        </w:r>
      </w:ins>
      <w:del w:id="3" w:author="Rune Lindahl-Jacobsen [2]" w:date="2017-12-05T09:22:00Z">
        <w:r w:rsidR="00105AB3" w:rsidDel="00B32D32">
          <w:rPr>
            <w:rFonts w:ascii="Garamond" w:hAnsi="Garamond" w:cs="Times New Roman"/>
            <w:sz w:val="26"/>
            <w:szCs w:val="26"/>
          </w:rPr>
          <w:delText>driven by which</w:delText>
        </w:r>
      </w:del>
      <w:ins w:id="4" w:author="Rune Lindahl-Jacobsen [2]" w:date="2017-12-05T09:22:00Z">
        <w:r w:rsidR="00B32D32">
          <w:rPr>
            <w:rFonts w:ascii="Garamond" w:hAnsi="Garamond" w:cs="Times New Roman"/>
            <w:sz w:val="26"/>
            <w:szCs w:val="26"/>
          </w:rPr>
          <w:t>different</w:t>
        </w:r>
      </w:ins>
      <w:r w:rsidR="00105AB3">
        <w:rPr>
          <w:rFonts w:ascii="Garamond" w:hAnsi="Garamond" w:cs="Times New Roman"/>
          <w:sz w:val="26"/>
          <w:szCs w:val="26"/>
        </w:rPr>
        <w:t xml:space="preserve"> causes</w:t>
      </w:r>
      <w:ins w:id="5" w:author="Rune Lindahl-Jacobsen [2]" w:date="2017-12-05T09:22:00Z">
        <w:r w:rsidR="00B32D32">
          <w:rPr>
            <w:rFonts w:ascii="Garamond" w:hAnsi="Garamond" w:cs="Times New Roman"/>
            <w:sz w:val="26"/>
            <w:szCs w:val="26"/>
          </w:rPr>
          <w:t xml:space="preserve"> of death contributed</w:t>
        </w:r>
      </w:ins>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4121DBB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We made cause</w:t>
      </w:r>
      <w:ins w:id="6" w:author="Rune Lindahl-Jacobsen" w:date="2017-12-04T08:12:00Z">
        <w:r w:rsidR="007F2D85">
          <w:rPr>
            <w:rFonts w:ascii="Garamond" w:hAnsi="Garamond" w:cs="Times New Roman"/>
            <w:sz w:val="26"/>
            <w:szCs w:val="26"/>
          </w:rPr>
          <w:t xml:space="preserve"> of death</w:t>
        </w:r>
      </w:ins>
      <w:r w:rsidR="00F270D4" w:rsidRPr="00B2566E">
        <w:rPr>
          <w:rFonts w:ascii="Garamond" w:hAnsi="Garamond" w:cs="Times New Roman"/>
          <w:sz w:val="26"/>
          <w:szCs w:val="26"/>
        </w:rPr>
        <w:t>-by-age decompositions of</w:t>
      </w:r>
      <w:r w:rsidR="007E26E6" w:rsidRPr="00B2566E">
        <w:rPr>
          <w:rFonts w:ascii="Garamond" w:hAnsi="Garamond" w:cs="Times New Roman"/>
          <w:sz w:val="26"/>
          <w:szCs w:val="26"/>
        </w:rPr>
        <w:t xml:space="preserve"> the 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1CA274AD"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female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135C42" w:rsidRPr="00B2566E">
        <w:rPr>
          <w:rFonts w:ascii="Garamond" w:hAnsi="Garamond" w:cs="Times New Roman"/>
          <w:sz w:val="26"/>
          <w:szCs w:val="26"/>
        </w:rPr>
        <w:t xml:space="preserve">female </w:t>
      </w:r>
      <w:r w:rsidRPr="00B2566E">
        <w:rPr>
          <w:rFonts w:ascii="Garamond" w:hAnsi="Garamond" w:cs="Times New Roman"/>
          <w:sz w:val="26"/>
          <w:szCs w:val="26"/>
        </w:rPr>
        <w:t>lifespan</w:t>
      </w:r>
      <w:r w:rsidR="00C16BF8" w:rsidRPr="00B2566E">
        <w:rPr>
          <w:rFonts w:ascii="Garamond" w:hAnsi="Garamond" w:cs="Times New Roman"/>
          <w:sz w:val="26"/>
          <w:szCs w:val="26"/>
        </w:rPr>
        <w:t xml:space="preserve"> between 1975 and 1995</w:t>
      </w:r>
      <w:r w:rsidRPr="00B2566E">
        <w:rPr>
          <w:rFonts w:ascii="Garamond" w:hAnsi="Garamond" w:cs="Times New Roman"/>
          <w:sz w:val="26"/>
          <w:szCs w:val="26"/>
        </w:rPr>
        <w:t xml:space="preserve"> was </w:t>
      </w:r>
      <w:del w:id="7" w:author="Rune Lindahl-Jacobsen [2]" w:date="2017-12-05T09:23:00Z">
        <w:r w:rsidRPr="00B2566E" w:rsidDel="00B32D32">
          <w:rPr>
            <w:rFonts w:ascii="Garamond" w:hAnsi="Garamond" w:cs="Times New Roman"/>
            <w:sz w:val="26"/>
            <w:szCs w:val="26"/>
          </w:rPr>
          <w:delText xml:space="preserve">mainly </w:delText>
        </w:r>
      </w:del>
      <w:ins w:id="8" w:author="Rune Lindahl-Jacobsen [2]" w:date="2017-12-05T09:23:00Z">
        <w:r w:rsidR="00B32D32">
          <w:rPr>
            <w:rFonts w:ascii="Garamond" w:hAnsi="Garamond" w:cs="Times New Roman"/>
            <w:sz w:val="26"/>
            <w:szCs w:val="26"/>
          </w:rPr>
          <w:t xml:space="preserve">mostly </w:t>
        </w:r>
      </w:ins>
      <w:r w:rsidRPr="00B2566E">
        <w:rPr>
          <w:rFonts w:ascii="Garamond" w:hAnsi="Garamond" w:cs="Times New Roman"/>
          <w:sz w:val="26"/>
          <w:szCs w:val="26"/>
        </w:rPr>
        <w:t xml:space="preserve">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135C42" w:rsidRPr="00B2566E">
        <w:rPr>
          <w:rFonts w:ascii="Garamond" w:hAnsi="Garamond" w:cs="Times New Roman"/>
          <w:sz w:val="26"/>
          <w:szCs w:val="26"/>
        </w:rPr>
        <w:t>Female l</w:t>
      </w:r>
      <w:r w:rsidR="007E26E6" w:rsidRPr="00B2566E">
        <w:rPr>
          <w:rFonts w:ascii="Garamond" w:hAnsi="Garamond" w:cs="Times New Roman"/>
          <w:sz w:val="26"/>
          <w:szCs w:val="26"/>
        </w:rPr>
        <w:t>ife disparity in the years 19</w:t>
      </w:r>
      <w:r w:rsidR="00FD61FC" w:rsidRPr="00B2566E">
        <w:rPr>
          <w:rFonts w:ascii="Garamond" w:hAnsi="Garamond" w:cs="Times New Roman"/>
          <w:sz w:val="26"/>
          <w:szCs w:val="26"/>
        </w:rPr>
        <w:t>7</w:t>
      </w:r>
      <w:r w:rsidR="0027708A" w:rsidRPr="00B2566E">
        <w:rPr>
          <w:rFonts w:ascii="Garamond" w:hAnsi="Garamond" w:cs="Times New Roman"/>
          <w:sz w:val="26"/>
          <w:szCs w:val="26"/>
        </w:rPr>
        <w:t>5</w:t>
      </w:r>
      <w:r w:rsidR="00135C42" w:rsidRPr="00B2566E">
        <w:rPr>
          <w:rFonts w:ascii="Garamond" w:hAnsi="Garamond" w:cs="Times New Roman"/>
          <w:sz w:val="26"/>
          <w:szCs w:val="26"/>
        </w:rPr>
        <w:t>-</w:t>
      </w:r>
      <w:r w:rsidR="00FD61FC" w:rsidRPr="00B2566E">
        <w:rPr>
          <w:rFonts w:ascii="Garamond" w:hAnsi="Garamond" w:cs="Times New Roman"/>
          <w:sz w:val="26"/>
          <w:szCs w:val="26"/>
        </w:rPr>
        <w:t xml:space="preserve">1990 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4351782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FD61FC" w:rsidRPr="00B2566E">
        <w:rPr>
          <w:rFonts w:ascii="Garamond" w:hAnsi="Garamond" w:cs="Times New Roman"/>
          <w:sz w:val="26"/>
          <w:szCs w:val="26"/>
        </w:rPr>
        <w:t>reduce life disparity 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F6E7A39" w14:textId="77777777" w:rsidR="0012295D" w:rsidRDefault="0012295D" w:rsidP="00861A87">
      <w:pPr>
        <w:spacing w:line="360" w:lineRule="auto"/>
        <w:jc w:val="both"/>
        <w:rPr>
          <w:rFonts w:ascii="Garamond" w:hAnsi="Garamond" w:cs="Times New Roman"/>
          <w:b/>
          <w:sz w:val="26"/>
          <w:szCs w:val="26"/>
        </w:rPr>
      </w:pPr>
    </w:p>
    <w:p w14:paraId="1BABE4D3" w14:textId="77777777" w:rsidR="0012295D" w:rsidRDefault="0012295D" w:rsidP="00861A87">
      <w:pPr>
        <w:spacing w:line="360" w:lineRule="auto"/>
        <w:jc w:val="both"/>
        <w:rPr>
          <w:rFonts w:ascii="Garamond" w:hAnsi="Garamond" w:cs="Times New Roman"/>
          <w:b/>
          <w:sz w:val="26"/>
          <w:szCs w:val="26"/>
        </w:rPr>
      </w:pPr>
    </w:p>
    <w:p w14:paraId="3635DB42" w14:textId="77777777" w:rsidR="00B967A4" w:rsidRDefault="00B967A4" w:rsidP="00861A87">
      <w:pPr>
        <w:spacing w:line="360" w:lineRule="auto"/>
        <w:jc w:val="both"/>
        <w:rPr>
          <w:rFonts w:ascii="Garamond" w:hAnsi="Garamond" w:cs="Times New Roman"/>
          <w:b/>
          <w:sz w:val="26"/>
          <w:szCs w:val="26"/>
        </w:rPr>
      </w:pPr>
    </w:p>
    <w:p w14:paraId="456D5280" w14:textId="3C76D77E"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p>
    <w:p w14:paraId="1F62D748" w14:textId="77777777" w:rsidR="00B32D32" w:rsidRDefault="00B32D32">
      <w:pPr>
        <w:spacing w:line="360" w:lineRule="auto"/>
        <w:jc w:val="both"/>
        <w:rPr>
          <w:ins w:id="9" w:author="Rune Lindahl-Jacobsen [2]" w:date="2017-12-05T09:24:00Z"/>
          <w:rFonts w:ascii="Garamond" w:hAnsi="Garamond" w:cs="Times New Roman"/>
          <w:sz w:val="26"/>
          <w:szCs w:val="26"/>
        </w:rPr>
        <w:pPrChange w:id="10" w:author="Rune Lindahl-Jacobsen [2]" w:date="2017-12-05T09:24:00Z">
          <w:pPr>
            <w:spacing w:line="360" w:lineRule="auto"/>
            <w:ind w:firstLine="720"/>
            <w:jc w:val="both"/>
          </w:pPr>
        </w:pPrChange>
      </w:pPr>
    </w:p>
    <w:p w14:paraId="1F7F8124" w14:textId="13502C86" w:rsidR="004C7C15" w:rsidRPr="00B2566E" w:rsidRDefault="00337564">
      <w:pPr>
        <w:spacing w:line="360" w:lineRule="auto"/>
        <w:jc w:val="both"/>
        <w:rPr>
          <w:rFonts w:ascii="Garamond" w:hAnsi="Garamond" w:cs="Times New Roman"/>
          <w:sz w:val="26"/>
          <w:szCs w:val="26"/>
        </w:rPr>
        <w:pPrChange w:id="11" w:author="Rune Lindahl-Jacobsen [2]" w:date="2017-12-05T09:24:00Z">
          <w:pPr>
            <w:spacing w:line="360" w:lineRule="auto"/>
            <w:ind w:firstLine="720"/>
            <w:jc w:val="both"/>
          </w:pPr>
        </w:pPrChange>
      </w:pPr>
      <w:r w:rsidRPr="00B2566E">
        <w:rPr>
          <w:rFonts w:ascii="Garamond" w:hAnsi="Garamond" w:cs="Times New Roman"/>
          <w:sz w:val="26"/>
          <w:szCs w:val="26"/>
        </w:rPr>
        <w:t xml:space="preserve">Life expectancy is </w:t>
      </w:r>
      <w:del w:id="12" w:author="Rune Lindahl-Jacobsen [2]" w:date="2017-12-05T09:24:00Z">
        <w:r w:rsidRPr="00B2566E" w:rsidDel="00B32D32">
          <w:rPr>
            <w:rFonts w:ascii="Garamond" w:hAnsi="Garamond" w:cs="Times New Roman"/>
            <w:sz w:val="26"/>
            <w:szCs w:val="26"/>
          </w:rPr>
          <w:delText xml:space="preserve">an important metric of </w:delText>
        </w:r>
      </w:del>
      <w:r w:rsidRPr="00B2566E">
        <w:rPr>
          <w:rFonts w:ascii="Garamond" w:hAnsi="Garamond" w:cs="Times New Roman"/>
          <w:sz w:val="26"/>
          <w:szCs w:val="26"/>
        </w:rPr>
        <w:t>the</w:t>
      </w:r>
      <w:ins w:id="13" w:author="Rune Lindahl-Jacobsen [2]" w:date="2017-12-05T09:24:00Z">
        <w:r w:rsidR="00B32D32">
          <w:rPr>
            <w:rFonts w:ascii="Garamond" w:hAnsi="Garamond" w:cs="Times New Roman"/>
            <w:sz w:val="26"/>
            <w:szCs w:val="26"/>
          </w:rPr>
          <w:t xml:space="preserve"> most commonly used measure of</w:t>
        </w:r>
      </w:ins>
      <w:r w:rsidRPr="00B2566E">
        <w:rPr>
          <w:rFonts w:ascii="Garamond" w:hAnsi="Garamond" w:cs="Times New Roman"/>
          <w:sz w:val="26"/>
          <w:szCs w:val="26"/>
        </w:rPr>
        <w:t xml:space="preserv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005C1335">
        <w:rPr>
          <w:rFonts w:ascii="Garamond" w:hAnsi="Garamond" w:cs="Times New Roman"/>
          <w:sz w:val="26"/>
          <w:szCs w:val="26"/>
        </w:rPr>
        <w:t xml:space="preserve">. </w:t>
      </w:r>
      <w:commentRangeStart w:id="14"/>
      <w:r w:rsidR="005C1335">
        <w:rPr>
          <w:rFonts w:ascii="Garamond" w:hAnsi="Garamond" w:cs="Times New Roman"/>
          <w:sz w:val="26"/>
          <w:szCs w:val="26"/>
        </w:rPr>
        <w:t>It</w:t>
      </w:r>
      <w:r w:rsidRPr="00B2566E">
        <w:rPr>
          <w:rFonts w:ascii="Garamond" w:hAnsi="Garamond" w:cs="Times New Roman"/>
          <w:sz w:val="26"/>
          <w:szCs w:val="26"/>
        </w:rPr>
        <w:t xml:space="preserve"> </w:t>
      </w:r>
      <w:r w:rsidR="00B86263" w:rsidRPr="00B2566E">
        <w:rPr>
          <w:rFonts w:ascii="Garamond" w:hAnsi="Garamond" w:cs="Times New Roman"/>
          <w:sz w:val="26"/>
          <w:szCs w:val="26"/>
        </w:rPr>
        <w:t>affects</w:t>
      </w:r>
      <w:r w:rsidRPr="00B2566E">
        <w:rPr>
          <w:rFonts w:ascii="Garamond" w:hAnsi="Garamond" w:cs="Times New Roman"/>
          <w:sz w:val="26"/>
          <w:szCs w:val="26"/>
        </w:rPr>
        <w:t xml:space="preserve"> individual decisions, such as when to retire</w:t>
      </w:r>
      <w:commentRangeEnd w:id="14"/>
      <w:r w:rsidR="00B32D32">
        <w:rPr>
          <w:rStyle w:val="CommentReference"/>
        </w:rPr>
        <w:commentReference w:id="14"/>
      </w:r>
      <w:r w:rsidRPr="00B2566E">
        <w:rPr>
          <w:rFonts w:ascii="Garamond" w:hAnsi="Garamond" w:cs="Times New Roman"/>
          <w:sz w:val="26"/>
          <w:szCs w:val="26"/>
        </w:rPr>
        <w:t xml:space="preserv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some, perhaps</w:t>
      </w:r>
      <w:r w:rsidR="00D47F8A" w:rsidRPr="00B2566E">
        <w:rPr>
          <w:rFonts w:ascii="Garamond" w:hAnsi="Garamond" w:cs="Times New Roman"/>
          <w:sz w:val="26"/>
          <w:szCs w:val="26"/>
        </w:rPr>
        <w:t xml:space="preserve"> 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(8-10)</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AF58C8" w:rsidRPr="00B2566E">
        <w:rPr>
          <w:rFonts w:ascii="Garamond" w:hAnsi="Garamond" w:cs="Times New Roman"/>
          <w:sz w:val="26"/>
          <w:szCs w:val="26"/>
        </w:rPr>
        <w:t xml:space="preserve"> </w:t>
      </w:r>
      <w:commentRangeStart w:id="15"/>
      <w:r w:rsidR="00AF58C8" w:rsidRPr="00B2566E">
        <w:rPr>
          <w:rFonts w:ascii="Garamond" w:hAnsi="Garamond" w:cs="Times New Roman"/>
          <w:sz w:val="26"/>
          <w:szCs w:val="26"/>
        </w:rPr>
        <w:t>Also</w:t>
      </w:r>
      <w:r w:rsidR="00314A20" w:rsidRPr="00B2566E">
        <w:rPr>
          <w:rFonts w:ascii="Garamond" w:hAnsi="Garamond" w:cs="Times New Roman"/>
          <w:sz w:val="26"/>
          <w:szCs w:val="26"/>
        </w:rPr>
        <w:t xml:space="preserve">, </w:t>
      </w:r>
      <w:r w:rsidR="004B34C9" w:rsidRPr="00B2566E">
        <w:rPr>
          <w:rFonts w:ascii="Garamond" w:hAnsi="Garamond" w:cs="Times New Roman"/>
          <w:sz w:val="26"/>
          <w:szCs w:val="26"/>
        </w:rPr>
        <w:t xml:space="preserve">individuals </w:t>
      </w:r>
      <w:r w:rsidR="009722D2" w:rsidRPr="00B2566E">
        <w:rPr>
          <w:rFonts w:ascii="Garamond" w:hAnsi="Garamond" w:cs="Times New Roman"/>
          <w:sz w:val="26"/>
          <w:szCs w:val="26"/>
        </w:rPr>
        <w:t>may decide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the uncertainty surrounding their eventual time of death </w:t>
      </w:r>
      <w:commentRangeEnd w:id="15"/>
      <w:r w:rsidR="00B32D32">
        <w:rPr>
          <w:rStyle w:val="CommentReference"/>
        </w:rPr>
        <w:commentReference w:id="15"/>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bookmarkStart w:id="16" w:name="_GoBack"/>
      <w:bookmarkEnd w:id="16"/>
    </w:p>
    <w:p w14:paraId="498F006E" w14:textId="4D3EA217" w:rsidR="0022126B" w:rsidRDefault="0022126B" w:rsidP="00861A87">
      <w:pPr>
        <w:spacing w:line="360" w:lineRule="auto"/>
        <w:ind w:firstLine="720"/>
        <w:jc w:val="both"/>
        <w:rPr>
          <w:rFonts w:ascii="Garamond" w:hAnsi="Garamond" w:cs="Times New Roman"/>
          <w:sz w:val="26"/>
          <w:szCs w:val="26"/>
        </w:rPr>
      </w:pPr>
      <w:commentRangeStart w:id="17"/>
      <w:r>
        <w:rPr>
          <w:rFonts w:ascii="Garamond" w:hAnsi="Garamond" w:cs="Times New Roman"/>
          <w:sz w:val="26"/>
          <w:szCs w:val="26"/>
        </w:rPr>
        <w:t>Life expectancy is lower in Denmark than in Norway and Sweden</w:t>
      </w:r>
      <w:ins w:id="18" w:author="Rune Lindahl-Jacobsen [2]" w:date="2017-12-05T09:31:00Z">
        <w:r w:rsidR="00B32D32">
          <w:rPr>
            <w:rFonts w:ascii="Garamond" w:hAnsi="Garamond" w:cs="Times New Roman"/>
            <w:sz w:val="26"/>
            <w:szCs w:val="26"/>
          </w:rPr>
          <w:t xml:space="preserve"> (reference)</w:t>
        </w:r>
      </w:ins>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 between the mid-1970s and mid-1990s, to improve thereafter, remaining lower than in Sweden and Norway. The stagnation in 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(11, 12)</w:t>
      </w:r>
      <w:r w:rsidR="00417B15">
        <w:rPr>
          <w:rFonts w:ascii="Garamond" w:hAnsi="Garamond" w:cs="Times New Roman"/>
          <w:sz w:val="26"/>
          <w:szCs w:val="26"/>
        </w:rPr>
        <w:fldChar w:fldCharType="end"/>
      </w:r>
      <w:r w:rsidR="002B0D6E" w:rsidRPr="00B2566E">
        <w:rPr>
          <w:rFonts w:ascii="Garamond" w:hAnsi="Garamond" w:cs="Times New Roman"/>
          <w:sz w:val="26"/>
          <w:szCs w:val="26"/>
        </w:rPr>
        <w:t>.</w:t>
      </w:r>
      <w:r>
        <w:rPr>
          <w:rFonts w:ascii="Garamond" w:hAnsi="Garamond" w:cs="Times New Roman"/>
          <w:sz w:val="26"/>
          <w:szCs w:val="26"/>
        </w:rPr>
        <w:t xml:space="preserve"> </w:t>
      </w:r>
      <w:r w:rsidR="00FB71BE" w:rsidRPr="00B2566E">
        <w:rPr>
          <w:rFonts w:ascii="Garamond" w:hAnsi="Garamond" w:cs="Times New Roman"/>
          <w:sz w:val="26"/>
          <w:szCs w:val="26"/>
        </w:rPr>
        <w:t>It is unknown how lifespan inequality developed since 1960 and which causes of death drove those changes.</w:t>
      </w:r>
      <w:commentRangeEnd w:id="17"/>
      <w:r w:rsidR="00B32D32">
        <w:rPr>
          <w:rStyle w:val="CommentReference"/>
        </w:rPr>
        <w:commentReference w:id="17"/>
      </w:r>
    </w:p>
    <w:p w14:paraId="1E3B7443" w14:textId="77777777" w:rsidR="00727FED" w:rsidRDefault="00727FED">
      <w:pPr>
        <w:spacing w:line="360" w:lineRule="auto"/>
        <w:jc w:val="both"/>
        <w:rPr>
          <w:ins w:id="19" w:author="Rune Lindahl-Jacobsen [2]" w:date="2017-12-05T09:34:00Z"/>
          <w:rFonts w:ascii="Garamond" w:hAnsi="Garamond" w:cs="Times New Roman"/>
          <w:sz w:val="26"/>
          <w:szCs w:val="26"/>
        </w:rPr>
        <w:pPrChange w:id="20" w:author="Rune Lindahl-Jacobsen [2]" w:date="2017-12-05T09:34:00Z">
          <w:pPr>
            <w:spacing w:line="360" w:lineRule="auto"/>
            <w:ind w:firstLine="720"/>
            <w:jc w:val="both"/>
          </w:pPr>
        </w:pPrChange>
      </w:pPr>
    </w:p>
    <w:p w14:paraId="1CB1D9D1" w14:textId="311B4411" w:rsidR="00F92641" w:rsidRDefault="00727FED" w:rsidP="00633BF9">
      <w:pPr>
        <w:spacing w:line="360" w:lineRule="auto"/>
        <w:jc w:val="both"/>
        <w:rPr>
          <w:rFonts w:ascii="Garamond" w:hAnsi="Garamond" w:cs="Times New Roman"/>
          <w:sz w:val="26"/>
          <w:szCs w:val="26"/>
        </w:rPr>
      </w:pPr>
      <w:ins w:id="21" w:author="Rune Lindahl-Jacobsen [2]" w:date="2017-12-05T09:35:00Z">
        <w:r>
          <w:rPr>
            <w:rFonts w:ascii="Garamond" w:hAnsi="Garamond" w:cs="Times New Roman"/>
            <w:sz w:val="26"/>
            <w:szCs w:val="26"/>
          </w:rPr>
          <w:t xml:space="preserve">In this </w:t>
        </w:r>
      </w:ins>
      <w:ins w:id="22" w:author="Rune Lindahl-Jacobsen [2]" w:date="2017-12-05T09:41:00Z">
        <w:r w:rsidR="00633BF9">
          <w:rPr>
            <w:rFonts w:ascii="Garamond" w:hAnsi="Garamond" w:cs="Times New Roman"/>
            <w:sz w:val="26"/>
            <w:szCs w:val="26"/>
          </w:rPr>
          <w:t>study,</w:t>
        </w:r>
      </w:ins>
      <w:ins w:id="23" w:author="Rune Lindahl-Jacobsen [2]" w:date="2017-12-05T09:35:00Z">
        <w:r>
          <w:rPr>
            <w:rFonts w:ascii="Garamond" w:hAnsi="Garamond" w:cs="Times New Roman"/>
            <w:sz w:val="26"/>
            <w:szCs w:val="26"/>
          </w:rPr>
          <w:t xml:space="preserve"> we </w:t>
        </w:r>
      </w:ins>
      <w:del w:id="24" w:author="Rune Lindahl-Jacobsen [2]" w:date="2017-12-05T09:35:00Z">
        <w:r w:rsidR="004C7C15" w:rsidRPr="00B2566E" w:rsidDel="00727FED">
          <w:rPr>
            <w:rFonts w:ascii="Garamond" w:hAnsi="Garamond" w:cs="Times New Roman"/>
            <w:sz w:val="26"/>
            <w:szCs w:val="26"/>
          </w:rPr>
          <w:delText>Here we test the hypotheses that</w:delText>
        </w:r>
      </w:del>
      <w:ins w:id="25" w:author="Rune Lindahl-Jacobsen [2]" w:date="2017-12-05T09:35:00Z">
        <w:r>
          <w:rPr>
            <w:rFonts w:ascii="Garamond" w:hAnsi="Garamond" w:cs="Times New Roman"/>
            <w:sz w:val="26"/>
            <w:szCs w:val="26"/>
          </w:rPr>
          <w:t>examine</w:t>
        </w:r>
      </w:ins>
      <w:ins w:id="26" w:author="Rune Lindahl-Jacobsen [2]" w:date="2017-12-05T09:36:00Z">
        <w:r>
          <w:rPr>
            <w:rFonts w:ascii="Garamond" w:hAnsi="Garamond" w:cs="Times New Roman"/>
            <w:sz w:val="26"/>
            <w:szCs w:val="26"/>
          </w:rPr>
          <w:t xml:space="preserve"> differences in of</w:t>
        </w:r>
      </w:ins>
      <w:ins w:id="27" w:author="Rune Lindahl-Jacobsen [2]" w:date="2017-12-05T09:35:00Z">
        <w:r>
          <w:rPr>
            <w:rFonts w:ascii="Garamond" w:hAnsi="Garamond" w:cs="Times New Roman"/>
            <w:sz w:val="26"/>
            <w:szCs w:val="26"/>
          </w:rPr>
          <w:t xml:space="preserve"> </w:t>
        </w:r>
      </w:ins>
      <w:del w:id="28" w:author="Rune Lindahl-Jacobsen [2]" w:date="2017-12-05T09:35:00Z">
        <w:r w:rsidR="004C7C15" w:rsidRPr="00B2566E" w:rsidDel="00727FED">
          <w:rPr>
            <w:rFonts w:ascii="Garamond" w:hAnsi="Garamond" w:cs="Times New Roman"/>
            <w:sz w:val="26"/>
            <w:szCs w:val="26"/>
          </w:rPr>
          <w:delText xml:space="preserve"> </w:delText>
        </w:r>
      </w:del>
      <w:ins w:id="29" w:author="Rune Lindahl-Jacobsen [2]" w:date="2017-12-05T09:35:00Z">
        <w:r>
          <w:rPr>
            <w:rFonts w:ascii="Garamond" w:hAnsi="Garamond" w:cs="Times New Roman"/>
            <w:sz w:val="26"/>
            <w:szCs w:val="26"/>
          </w:rPr>
          <w:t xml:space="preserve">life span </w:t>
        </w:r>
      </w:ins>
      <w:ins w:id="30" w:author="Rune Lindahl-Jacobsen [2]" w:date="2017-12-05T09:36:00Z">
        <w:r w:rsidRPr="00B2566E">
          <w:rPr>
            <w:rFonts w:ascii="Garamond" w:hAnsi="Garamond" w:cs="Times New Roman"/>
            <w:sz w:val="26"/>
            <w:szCs w:val="26"/>
          </w:rPr>
          <w:t>inequality</w:t>
        </w:r>
        <w:r w:rsidR="00633BF9">
          <w:rPr>
            <w:rFonts w:ascii="Garamond" w:hAnsi="Garamond" w:cs="Times New Roman"/>
            <w:sz w:val="26"/>
            <w:szCs w:val="26"/>
          </w:rPr>
          <w:t xml:space="preserve"> among the Scandinavian count</w:t>
        </w:r>
        <w:r>
          <w:rPr>
            <w:rFonts w:ascii="Garamond" w:hAnsi="Garamond" w:cs="Times New Roman"/>
            <w:sz w:val="26"/>
            <w:szCs w:val="26"/>
          </w:rPr>
          <w:t>r</w:t>
        </w:r>
      </w:ins>
      <w:ins w:id="31" w:author="Rune Lindahl-Jacobsen [2]" w:date="2017-12-05T09:38:00Z">
        <w:r w:rsidR="00633BF9">
          <w:rPr>
            <w:rFonts w:ascii="Garamond" w:hAnsi="Garamond" w:cs="Times New Roman"/>
            <w:sz w:val="26"/>
            <w:szCs w:val="26"/>
          </w:rPr>
          <w:t>i</w:t>
        </w:r>
      </w:ins>
      <w:ins w:id="32" w:author="Rune Lindahl-Jacobsen [2]" w:date="2017-12-05T09:36:00Z">
        <w:r>
          <w:rPr>
            <w:rFonts w:ascii="Garamond" w:hAnsi="Garamond" w:cs="Times New Roman"/>
            <w:sz w:val="26"/>
            <w:szCs w:val="26"/>
          </w:rPr>
          <w:t>es</w:t>
        </w:r>
      </w:ins>
      <w:ins w:id="33" w:author="Rune Lindahl-Jacobsen [2]" w:date="2017-12-05T09:39:00Z">
        <w:r w:rsidR="00633BF9">
          <w:rPr>
            <w:rFonts w:ascii="Garamond" w:hAnsi="Garamond" w:cs="Times New Roman"/>
            <w:sz w:val="26"/>
            <w:szCs w:val="26"/>
          </w:rPr>
          <w:t xml:space="preserve"> and the influence of </w:t>
        </w:r>
        <w:r w:rsidR="00633BF9" w:rsidRPr="00B2566E">
          <w:rPr>
            <w:rFonts w:ascii="Garamond" w:hAnsi="Garamond" w:cs="Times New Roman"/>
            <w:sz w:val="26"/>
            <w:szCs w:val="26"/>
          </w:rPr>
          <w:t>smoking related causes</w:t>
        </w:r>
        <w:r w:rsidR="00633BF9">
          <w:rPr>
            <w:rFonts w:ascii="Garamond" w:hAnsi="Garamond" w:cs="Times New Roman"/>
            <w:sz w:val="26"/>
            <w:szCs w:val="26"/>
          </w:rPr>
          <w:t xml:space="preserve"> of death.</w:t>
        </w:r>
      </w:ins>
      <w:ins w:id="34" w:author="Rune Lindahl-Jacobsen [2]" w:date="2017-12-05T09:36:00Z">
        <w:r>
          <w:rPr>
            <w:rFonts w:ascii="Garamond" w:hAnsi="Garamond" w:cs="Times New Roman"/>
            <w:sz w:val="26"/>
            <w:szCs w:val="26"/>
          </w:rPr>
          <w:t xml:space="preserve"> </w:t>
        </w:r>
      </w:ins>
      <w:ins w:id="35" w:author="Rune Lindahl-Jacobsen [2]" w:date="2017-12-05T09:40:00Z">
        <w:r w:rsidR="00633BF9">
          <w:rPr>
            <w:rFonts w:ascii="Garamond" w:hAnsi="Garamond" w:cs="Times New Roman"/>
            <w:sz w:val="26"/>
            <w:szCs w:val="26"/>
          </w:rPr>
          <w:t xml:space="preserve">Specifically we </w:t>
        </w:r>
      </w:ins>
      <w:del w:id="36" w:author="Rune Lindahl-Jacobsen [2]" w:date="2017-12-05T09:40:00Z">
        <w:r w:rsidR="004C7C15" w:rsidRPr="00B2566E" w:rsidDel="00633BF9">
          <w:rPr>
            <w:rFonts w:ascii="Garamond" w:hAnsi="Garamond" w:cs="Times New Roman"/>
            <w:sz w:val="26"/>
            <w:szCs w:val="26"/>
          </w:rPr>
          <w:delText>1) Denmark has higher life</w:delText>
        </w:r>
        <w:r w:rsidR="00864E50" w:rsidRPr="00B2566E" w:rsidDel="00633BF9">
          <w:rPr>
            <w:rFonts w:ascii="Garamond" w:hAnsi="Garamond" w:cs="Times New Roman"/>
            <w:sz w:val="26"/>
            <w:szCs w:val="26"/>
          </w:rPr>
          <w:delText>span</w:delText>
        </w:r>
        <w:r w:rsidR="004C7C15" w:rsidRPr="00B2566E" w:rsidDel="00633BF9">
          <w:rPr>
            <w:rFonts w:ascii="Garamond" w:hAnsi="Garamond" w:cs="Times New Roman"/>
            <w:sz w:val="26"/>
            <w:szCs w:val="26"/>
          </w:rPr>
          <w:delText xml:space="preserve"> inequality re</w:delText>
        </w:r>
        <w:r w:rsidR="00AF58C8" w:rsidRPr="00B2566E" w:rsidDel="00633BF9">
          <w:rPr>
            <w:rFonts w:ascii="Garamond" w:hAnsi="Garamond" w:cs="Times New Roman"/>
            <w:sz w:val="26"/>
            <w:szCs w:val="26"/>
          </w:rPr>
          <w:delText>lative to Sweden and Norway;</w:delText>
        </w:r>
        <w:r w:rsidR="00961525" w:rsidRPr="00B2566E" w:rsidDel="00633BF9">
          <w:rPr>
            <w:rFonts w:ascii="Garamond" w:hAnsi="Garamond" w:cs="Times New Roman"/>
            <w:sz w:val="26"/>
            <w:szCs w:val="26"/>
          </w:rPr>
          <w:delText xml:space="preserve"> 2)</w:delText>
        </w:r>
        <w:r w:rsidR="004C7C15" w:rsidRPr="00B2566E" w:rsidDel="00633BF9">
          <w:rPr>
            <w:rFonts w:ascii="Garamond" w:hAnsi="Garamond" w:cs="Times New Roman"/>
            <w:sz w:val="26"/>
            <w:szCs w:val="26"/>
          </w:rPr>
          <w:delText xml:space="preserve"> the stagnation in life expectancy of Danish women was accompanied by a </w:delText>
        </w:r>
        <w:r w:rsidR="00B51BAC" w:rsidRPr="00B2566E" w:rsidDel="00633BF9">
          <w:rPr>
            <w:rFonts w:ascii="Garamond" w:hAnsi="Garamond" w:cs="Times New Roman"/>
            <w:sz w:val="26"/>
            <w:szCs w:val="26"/>
          </w:rPr>
          <w:delText xml:space="preserve">stagnation </w:delText>
        </w:r>
        <w:r w:rsidR="004C7C15" w:rsidRPr="00B2566E" w:rsidDel="00633BF9">
          <w:rPr>
            <w:rFonts w:ascii="Garamond" w:hAnsi="Garamond" w:cs="Times New Roman"/>
            <w:sz w:val="26"/>
            <w:szCs w:val="26"/>
          </w:rPr>
          <w:delText>in</w:delText>
        </w:r>
        <w:r w:rsidR="00B51BAC" w:rsidRPr="00B2566E" w:rsidDel="00633BF9">
          <w:rPr>
            <w:rFonts w:ascii="Garamond" w:hAnsi="Garamond" w:cs="Times New Roman"/>
            <w:sz w:val="26"/>
            <w:szCs w:val="26"/>
          </w:rPr>
          <w:delText xml:space="preserve"> </w:delText>
        </w:r>
        <w:r w:rsidR="004C7C15" w:rsidRPr="00B2566E" w:rsidDel="00633BF9">
          <w:rPr>
            <w:rFonts w:ascii="Garamond" w:hAnsi="Garamond" w:cs="Times New Roman"/>
            <w:sz w:val="26"/>
            <w:szCs w:val="26"/>
          </w:rPr>
          <w:delText xml:space="preserve">lifespan </w:delText>
        </w:r>
        <w:r w:rsidR="00961525" w:rsidRPr="00B2566E" w:rsidDel="00633BF9">
          <w:rPr>
            <w:rFonts w:ascii="Garamond" w:hAnsi="Garamond" w:cs="Times New Roman"/>
            <w:sz w:val="26"/>
            <w:szCs w:val="26"/>
          </w:rPr>
          <w:delText>inequality; and 3)</w:delText>
        </w:r>
        <w:r w:rsidR="00AF58C8" w:rsidRPr="00B2566E" w:rsidDel="00633BF9">
          <w:rPr>
            <w:rFonts w:ascii="Garamond" w:hAnsi="Garamond" w:cs="Times New Roman"/>
            <w:sz w:val="26"/>
            <w:szCs w:val="26"/>
          </w:rPr>
          <w:delText xml:space="preserve"> this stagnation in lifespan inequality was driven </w:delText>
        </w:r>
        <w:r w:rsidR="002800A9" w:rsidRPr="00B2566E" w:rsidDel="00633BF9">
          <w:rPr>
            <w:rFonts w:ascii="Garamond" w:hAnsi="Garamond" w:cs="Times New Roman"/>
            <w:sz w:val="26"/>
            <w:szCs w:val="26"/>
          </w:rPr>
          <w:delText xml:space="preserve">by smoking related causes, such as cancers and respiratory </w:delText>
        </w:r>
        <w:r w:rsidR="00961525" w:rsidRPr="00B2566E" w:rsidDel="00633BF9">
          <w:rPr>
            <w:rFonts w:ascii="Garamond" w:hAnsi="Garamond" w:cs="Times New Roman"/>
            <w:sz w:val="26"/>
            <w:szCs w:val="26"/>
          </w:rPr>
          <w:delText>illness</w:delText>
        </w:r>
        <w:r w:rsidR="00BD7CF8" w:rsidDel="00633BF9">
          <w:rPr>
            <w:rFonts w:ascii="Garamond" w:hAnsi="Garamond" w:cs="Times New Roman"/>
            <w:sz w:val="26"/>
            <w:szCs w:val="26"/>
          </w:rPr>
          <w:delText>es</w:delText>
        </w:r>
        <w:r w:rsidR="002800A9" w:rsidRPr="00B2566E" w:rsidDel="00633BF9">
          <w:rPr>
            <w:rFonts w:ascii="Garamond" w:hAnsi="Garamond" w:cs="Times New Roman"/>
            <w:sz w:val="26"/>
            <w:szCs w:val="26"/>
          </w:rPr>
          <w:delText>.</w:delText>
        </w:r>
        <w:r w:rsidR="00FB71BE" w:rsidRPr="00B2566E" w:rsidDel="00633BF9">
          <w:rPr>
            <w:rFonts w:ascii="Garamond" w:hAnsi="Garamond" w:cs="Times New Roman"/>
            <w:sz w:val="26"/>
            <w:szCs w:val="26"/>
          </w:rPr>
          <w:delText xml:space="preserve"> In addition, we </w:delText>
        </w:r>
      </w:del>
      <w:r w:rsidR="00F92641">
        <w:rPr>
          <w:rFonts w:ascii="Garamond" w:hAnsi="Garamond" w:cs="Times New Roman"/>
          <w:sz w:val="26"/>
          <w:szCs w:val="26"/>
        </w:rPr>
        <w:t>address</w:t>
      </w:r>
      <w:r w:rsidR="00FB71BE" w:rsidRPr="00B2566E">
        <w:rPr>
          <w:rFonts w:ascii="Garamond" w:hAnsi="Garamond" w:cs="Times New Roman"/>
          <w:sz w:val="26"/>
          <w:szCs w:val="26"/>
        </w:rPr>
        <w:t xml:space="preserve"> the question</w:t>
      </w:r>
      <w:r w:rsidR="00F92641">
        <w:rPr>
          <w:rFonts w:ascii="Garamond" w:hAnsi="Garamond" w:cs="Times New Roman"/>
          <w:sz w:val="26"/>
          <w:szCs w:val="26"/>
        </w:rPr>
        <w:t>s</w:t>
      </w:r>
      <w:r w:rsidR="00FB71BE" w:rsidRPr="00B2566E">
        <w:rPr>
          <w:rFonts w:ascii="Garamond" w:hAnsi="Garamond" w:cs="Times New Roman"/>
          <w:sz w:val="26"/>
          <w:szCs w:val="26"/>
        </w:rPr>
        <w:t xml:space="preserve">: </w:t>
      </w:r>
      <w:del w:id="37" w:author="Rune Lindahl-Jacobsen [2]" w:date="2017-12-05T09:41:00Z">
        <w:r w:rsidR="00FB71BE" w:rsidRPr="00B2566E" w:rsidDel="00633BF9">
          <w:rPr>
            <w:rFonts w:ascii="Garamond" w:hAnsi="Garamond" w:cs="Times New Roman"/>
            <w:sz w:val="26"/>
            <w:szCs w:val="26"/>
          </w:rPr>
          <w:delText>What should</w:delText>
        </w:r>
      </w:del>
      <w:ins w:id="38" w:author="Rune Lindahl-Jacobsen [2]" w:date="2017-12-05T09:41:00Z">
        <w:r w:rsidR="00633BF9">
          <w:rPr>
            <w:rFonts w:ascii="Garamond" w:hAnsi="Garamond" w:cs="Times New Roman"/>
            <w:sz w:val="26"/>
            <w:szCs w:val="26"/>
          </w:rPr>
          <w:lastRenderedPageBreak/>
          <w:t>How can</w:t>
        </w:r>
      </w:ins>
      <w:r w:rsidR="00FB71BE" w:rsidRPr="00B2566E">
        <w:rPr>
          <w:rFonts w:ascii="Garamond" w:hAnsi="Garamond" w:cs="Times New Roman"/>
          <w:sz w:val="26"/>
          <w:szCs w:val="26"/>
        </w:rPr>
        <w:t xml:space="preserve"> </w:t>
      </w:r>
      <w:del w:id="39" w:author="Rune Lindahl-Jacobsen [2]" w:date="2017-12-05T09:42:00Z">
        <w:r w:rsidR="00FB71BE" w:rsidRPr="00B2566E" w:rsidDel="00633BF9">
          <w:rPr>
            <w:rFonts w:ascii="Garamond" w:hAnsi="Garamond" w:cs="Times New Roman"/>
            <w:sz w:val="26"/>
            <w:szCs w:val="26"/>
          </w:rPr>
          <w:delText xml:space="preserve">Denmark do now to reduce </w:delText>
        </w:r>
      </w:del>
      <w:r w:rsidR="00FB71BE" w:rsidRPr="00B2566E">
        <w:rPr>
          <w:rFonts w:ascii="Garamond" w:hAnsi="Garamond" w:cs="Times New Roman"/>
          <w:sz w:val="26"/>
          <w:szCs w:val="26"/>
        </w:rPr>
        <w:t>lifespan inequality</w:t>
      </w:r>
      <w:ins w:id="40" w:author="Rune Lindahl-Jacobsen [2]" w:date="2017-12-05T09:42:00Z">
        <w:r w:rsidR="00633BF9">
          <w:rPr>
            <w:rFonts w:ascii="Garamond" w:hAnsi="Garamond" w:cs="Times New Roman"/>
            <w:sz w:val="26"/>
            <w:szCs w:val="26"/>
          </w:rPr>
          <w:t xml:space="preserve"> be reduced in Denmark when compared to Sweden</w:t>
        </w:r>
      </w:ins>
      <w:r w:rsidR="0022126B">
        <w:rPr>
          <w:rFonts w:ascii="Garamond" w:hAnsi="Garamond" w:cs="Times New Roman"/>
          <w:sz w:val="26"/>
          <w:szCs w:val="26"/>
        </w:rPr>
        <w:t xml:space="preserve">, </w:t>
      </w:r>
      <w:r w:rsidR="00F92641">
        <w:rPr>
          <w:rFonts w:ascii="Garamond" w:hAnsi="Garamond" w:cs="Times New Roman"/>
          <w:sz w:val="26"/>
          <w:szCs w:val="26"/>
        </w:rPr>
        <w:t>and how would that translate into gains in life expectancy towards Swedish levels?</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5C3FCD3A" w:rsidR="003F6ED2" w:rsidRPr="00B2566E" w:rsidRDefault="00B51BAC" w:rsidP="00861A8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22161F">
        <w:rPr>
          <w:rFonts w:ascii="Garamond" w:hAnsi="Garamond" w:cs="Times New Roman"/>
          <w:sz w:val="26"/>
          <w:szCs w:val="26"/>
        </w:rPr>
        <w:t xml:space="preserve"> </w:t>
      </w:r>
      <w:ins w:id="41" w:author="Rune Lindahl-Jacobsen [2]" w:date="2017-12-05T09:43:00Z">
        <w:r w:rsidR="00633BF9">
          <w:rPr>
            <w:rFonts w:ascii="Garamond" w:hAnsi="Garamond" w:cs="Times New Roman"/>
            <w:sz w:val="26"/>
            <w:szCs w:val="26"/>
          </w:rPr>
          <w:t xml:space="preserve">from age 0 to 110+  and </w:t>
        </w:r>
      </w:ins>
      <w:r w:rsidR="0022161F">
        <w:rPr>
          <w:rFonts w:ascii="Garamond" w:hAnsi="Garamond" w:cs="Times New Roman"/>
          <w:sz w:val="26"/>
          <w:szCs w:val="26"/>
        </w:rPr>
        <w:t>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417B15">
        <w:rPr>
          <w:rFonts w:ascii="Garamond" w:hAnsi="Garamond" w:cs="Times New Roman"/>
          <w:noProof/>
          <w:sz w:val="26"/>
          <w:szCs w:val="26"/>
        </w:rPr>
        <w:t>(13)</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del w:id="42" w:author="Rune Lindahl-Jacobsen [2]" w:date="2017-12-05T09:44:00Z">
        <w:r w:rsidRPr="00B2566E" w:rsidDel="00633BF9">
          <w:rPr>
            <w:rFonts w:ascii="Garamond" w:hAnsi="Garamond" w:cs="Times New Roman"/>
            <w:sz w:val="26"/>
            <w:szCs w:val="26"/>
          </w:rPr>
          <w:delText xml:space="preserve">from </w:delText>
        </w:r>
      </w:del>
      <w:ins w:id="43" w:author="Rune Lindahl-Jacobsen [2]" w:date="2017-12-05T09:44:00Z">
        <w:r w:rsidR="00633BF9">
          <w:rPr>
            <w:rFonts w:ascii="Garamond" w:hAnsi="Garamond" w:cs="Times New Roman"/>
            <w:sz w:val="26"/>
            <w:szCs w:val="26"/>
          </w:rPr>
          <w:t>for the period</w:t>
        </w:r>
        <w:r w:rsidR="00633BF9" w:rsidRPr="00B2566E">
          <w:rPr>
            <w:rFonts w:ascii="Garamond" w:hAnsi="Garamond" w:cs="Times New Roman"/>
            <w:sz w:val="26"/>
            <w:szCs w:val="26"/>
          </w:rPr>
          <w:t xml:space="preserve"> </w:t>
        </w:r>
      </w:ins>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del w:id="44" w:author="Rune Lindahl-Jacobsen [2]" w:date="2017-12-05T09:48:00Z">
        <w:r w:rsidR="00981D30" w:rsidRPr="00B2566E" w:rsidDel="00A3106F">
          <w:rPr>
            <w:rFonts w:ascii="Garamond" w:hAnsi="Garamond" w:cs="Times New Roman"/>
            <w:sz w:val="26"/>
            <w:szCs w:val="26"/>
          </w:rPr>
          <w:delText xml:space="preserve">These data contain </w:delText>
        </w:r>
        <w:r w:rsidR="009E6E4E" w:rsidRPr="00B2566E" w:rsidDel="00A3106F">
          <w:rPr>
            <w:rFonts w:ascii="Garamond" w:hAnsi="Garamond" w:cs="Times New Roman"/>
            <w:sz w:val="26"/>
            <w:szCs w:val="26"/>
          </w:rPr>
          <w:delText xml:space="preserve">high quality </w:delText>
        </w:r>
        <w:r w:rsidR="00981D30" w:rsidRPr="00B2566E" w:rsidDel="00A3106F">
          <w:rPr>
            <w:rFonts w:ascii="Garamond" w:hAnsi="Garamond" w:cs="Times New Roman"/>
            <w:sz w:val="26"/>
            <w:szCs w:val="26"/>
          </w:rPr>
          <w:delText xml:space="preserve">information </w:delText>
        </w:r>
        <w:r w:rsidR="00F35192" w:rsidRPr="00B2566E" w:rsidDel="00A3106F">
          <w:rPr>
            <w:rFonts w:ascii="Garamond" w:hAnsi="Garamond" w:cs="Times New Roman"/>
            <w:sz w:val="26"/>
            <w:szCs w:val="26"/>
          </w:rPr>
          <w:delText>on</w:delText>
        </w:r>
      </w:del>
      <w:ins w:id="45" w:author="Rune Lindahl-Jacobsen [2]" w:date="2017-12-05T09:48:00Z">
        <w:r w:rsidR="00A3106F">
          <w:rPr>
            <w:rFonts w:ascii="Garamond" w:hAnsi="Garamond" w:cs="Times New Roman"/>
            <w:sz w:val="26"/>
            <w:szCs w:val="26"/>
          </w:rPr>
          <w:t>The</w:t>
        </w:r>
      </w:ins>
      <w:r w:rsidR="00981D30" w:rsidRPr="00B2566E">
        <w:rPr>
          <w:rFonts w:ascii="Garamond" w:hAnsi="Garamond" w:cs="Times New Roman"/>
          <w:sz w:val="26"/>
          <w:szCs w:val="26"/>
        </w:rPr>
        <w:t xml:space="preserve"> lifetable measures</w:t>
      </w:r>
      <w:ins w:id="46" w:author="Rune Lindahl-Jacobsen [2]" w:date="2017-12-05T09:48:00Z">
        <w:r w:rsidR="00A3106F">
          <w:rPr>
            <w:rFonts w:ascii="Garamond" w:hAnsi="Garamond" w:cs="Times New Roman"/>
            <w:sz w:val="26"/>
            <w:szCs w:val="26"/>
          </w:rPr>
          <w:t xml:space="preserve"> included</w:t>
        </w:r>
      </w:ins>
      <w:del w:id="47" w:author="Rune Lindahl-Jacobsen [2]" w:date="2017-12-05T09:48:00Z">
        <w:r w:rsidR="00981D30" w:rsidRPr="00B2566E" w:rsidDel="00A3106F">
          <w:rPr>
            <w:rFonts w:ascii="Garamond" w:hAnsi="Garamond" w:cs="Times New Roman"/>
            <w:sz w:val="26"/>
            <w:szCs w:val="26"/>
          </w:rPr>
          <w:delText>, such as</w:delText>
        </w:r>
        <w:r w:rsidR="00B054F4" w:rsidRPr="00B2566E" w:rsidDel="00A3106F">
          <w:rPr>
            <w:rFonts w:ascii="Garamond" w:hAnsi="Garamond" w:cs="Times New Roman"/>
            <w:sz w:val="26"/>
            <w:szCs w:val="26"/>
          </w:rPr>
          <w:delText xml:space="preserve"> the</w:delText>
        </w:r>
      </w:del>
      <w:r w:rsidR="00981D30" w:rsidRPr="00B2566E">
        <w:rPr>
          <w:rFonts w:ascii="Garamond" w:hAnsi="Garamond" w:cs="Times New Roman"/>
          <w:sz w:val="26"/>
          <w:szCs w:val="26"/>
        </w:rPr>
        <w:t xml:space="preserve"> death distribution, survival function and life expectancy, by age and sex. </w:t>
      </w:r>
      <w:ins w:id="48" w:author="Rune Lindahl-Jacobsen [2]" w:date="2017-12-05T09:52:00Z">
        <w:r w:rsidR="00A3106F">
          <w:rPr>
            <w:rFonts w:ascii="Garamond" w:hAnsi="Garamond" w:cs="Times New Roman"/>
            <w:sz w:val="26"/>
            <w:szCs w:val="26"/>
          </w:rPr>
          <w:t>Causes of death by sex and in 5</w:t>
        </w:r>
      </w:ins>
      <w:ins w:id="49" w:author="Rune Lindahl-Jacobsen [2]" w:date="2017-12-05T09:51:00Z">
        <w:r w:rsidR="00A3106F">
          <w:rPr>
            <w:rFonts w:ascii="Garamond" w:hAnsi="Garamond" w:cs="Times New Roman"/>
            <w:sz w:val="26"/>
            <w:szCs w:val="26"/>
          </w:rPr>
          <w:t xml:space="preserve">-years </w:t>
        </w:r>
      </w:ins>
      <w:ins w:id="50" w:author="Rune Lindahl-Jacobsen [2]" w:date="2017-12-05T09:52:00Z">
        <w:r w:rsidR="00A3106F">
          <w:rPr>
            <w:rFonts w:ascii="Garamond" w:hAnsi="Garamond" w:cs="Times New Roman"/>
            <w:sz w:val="26"/>
            <w:szCs w:val="26"/>
          </w:rPr>
          <w:t>age</w:t>
        </w:r>
      </w:ins>
      <w:ins w:id="51" w:author="Rune Lindahl-Jacobsen [2]" w:date="2017-12-05T09:53:00Z">
        <w:r w:rsidR="00A3106F">
          <w:rPr>
            <w:rFonts w:ascii="Garamond" w:hAnsi="Garamond" w:cs="Times New Roman"/>
            <w:sz w:val="26"/>
            <w:szCs w:val="26"/>
          </w:rPr>
          <w:t xml:space="preserve"> and</w:t>
        </w:r>
      </w:ins>
      <w:ins w:id="52" w:author="Rune Lindahl-Jacobsen [2]" w:date="2017-12-05T09:52:00Z">
        <w:r w:rsidR="00A3106F">
          <w:rPr>
            <w:rFonts w:ascii="Garamond" w:hAnsi="Garamond" w:cs="Times New Roman"/>
            <w:sz w:val="26"/>
            <w:szCs w:val="26"/>
          </w:rPr>
          <w:t xml:space="preserve"> period</w:t>
        </w:r>
      </w:ins>
      <w:ins w:id="53" w:author="Rune Lindahl-Jacobsen [2]" w:date="2017-12-05T09:53:00Z">
        <w:r w:rsidR="00A3106F">
          <w:rPr>
            <w:rFonts w:ascii="Garamond" w:hAnsi="Garamond" w:cs="Times New Roman"/>
            <w:sz w:val="26"/>
            <w:szCs w:val="26"/>
          </w:rPr>
          <w:t xml:space="preserve"> categories </w:t>
        </w:r>
      </w:ins>
      <w:del w:id="54" w:author="Rune Lindahl-Jacobsen [2]" w:date="2017-12-05T09:48:00Z">
        <w:r w:rsidR="003F6ED2" w:rsidRPr="00B2566E" w:rsidDel="00A3106F">
          <w:rPr>
            <w:rFonts w:ascii="Garamond" w:hAnsi="Garamond" w:cs="Times New Roman"/>
            <w:sz w:val="26"/>
            <w:szCs w:val="26"/>
          </w:rPr>
          <w:delText>We use</w:delText>
        </w:r>
        <w:r w:rsidRPr="00B2566E" w:rsidDel="00A3106F">
          <w:rPr>
            <w:rFonts w:ascii="Garamond" w:hAnsi="Garamond" w:cs="Times New Roman"/>
            <w:sz w:val="26"/>
            <w:szCs w:val="26"/>
          </w:rPr>
          <w:delText>d</w:delText>
        </w:r>
        <w:r w:rsidR="003F6ED2" w:rsidRPr="00B2566E" w:rsidDel="00A3106F">
          <w:rPr>
            <w:rFonts w:ascii="Garamond" w:hAnsi="Garamond" w:cs="Times New Roman"/>
            <w:sz w:val="26"/>
            <w:szCs w:val="26"/>
          </w:rPr>
          <w:delText xml:space="preserve"> </w:delText>
        </w:r>
        <w:r w:rsidR="004F43FB" w:rsidRPr="00B2566E" w:rsidDel="00A3106F">
          <w:rPr>
            <w:rFonts w:ascii="Garamond" w:hAnsi="Garamond" w:cs="Times New Roman"/>
            <w:sz w:val="26"/>
            <w:szCs w:val="26"/>
          </w:rPr>
          <w:delText>c</w:delText>
        </w:r>
      </w:del>
      <w:del w:id="55" w:author="Rune Lindahl-Jacobsen [2]" w:date="2017-12-05T09:53:00Z">
        <w:r w:rsidR="004F43FB" w:rsidRPr="00B2566E" w:rsidDel="00A3106F">
          <w:rPr>
            <w:rFonts w:ascii="Garamond" w:hAnsi="Garamond" w:cs="Times New Roman"/>
            <w:sz w:val="26"/>
            <w:szCs w:val="26"/>
          </w:rPr>
          <w:delText>ause</w:delText>
        </w:r>
        <w:r w:rsidR="00981EEE" w:rsidDel="00A3106F">
          <w:rPr>
            <w:rFonts w:ascii="Garamond" w:hAnsi="Garamond" w:cs="Times New Roman"/>
            <w:sz w:val="26"/>
            <w:szCs w:val="26"/>
          </w:rPr>
          <w:delText>-</w:delText>
        </w:r>
        <w:r w:rsidR="004F43FB" w:rsidRPr="00B2566E" w:rsidDel="00A3106F">
          <w:rPr>
            <w:rFonts w:ascii="Garamond" w:hAnsi="Garamond" w:cs="Times New Roman"/>
            <w:sz w:val="26"/>
            <w:szCs w:val="26"/>
          </w:rPr>
          <w:delText>of</w:delText>
        </w:r>
        <w:r w:rsidR="00981EEE" w:rsidDel="00A3106F">
          <w:rPr>
            <w:rFonts w:ascii="Garamond" w:hAnsi="Garamond" w:cs="Times New Roman"/>
            <w:sz w:val="26"/>
            <w:szCs w:val="26"/>
          </w:rPr>
          <w:delText>-</w:delText>
        </w:r>
        <w:r w:rsidR="004F43FB" w:rsidRPr="00B2566E" w:rsidDel="00A3106F">
          <w:rPr>
            <w:rFonts w:ascii="Garamond" w:hAnsi="Garamond" w:cs="Times New Roman"/>
            <w:sz w:val="26"/>
            <w:szCs w:val="26"/>
          </w:rPr>
          <w:delText xml:space="preserve">death </w:delText>
        </w:r>
        <w:r w:rsidR="003F6ED2" w:rsidRPr="00B2566E" w:rsidDel="00A3106F">
          <w:rPr>
            <w:rFonts w:ascii="Garamond" w:hAnsi="Garamond" w:cs="Times New Roman"/>
            <w:sz w:val="26"/>
            <w:szCs w:val="26"/>
          </w:rPr>
          <w:delText>data</w:delText>
        </w:r>
      </w:del>
      <w:ins w:id="56" w:author="Rune Lindahl-Jacobsen [2]" w:date="2017-12-05T09:48:00Z">
        <w:r w:rsidR="00A3106F">
          <w:rPr>
            <w:rFonts w:ascii="Garamond" w:hAnsi="Garamond" w:cs="Times New Roman"/>
            <w:sz w:val="26"/>
            <w:szCs w:val="26"/>
          </w:rPr>
          <w:t>was obtained</w:t>
        </w:r>
      </w:ins>
      <w:r w:rsidR="003F6ED2" w:rsidRPr="00B2566E">
        <w:rPr>
          <w:rFonts w:ascii="Garamond" w:hAnsi="Garamond" w:cs="Times New Roman"/>
          <w:sz w:val="26"/>
          <w:szCs w:val="26"/>
        </w:rPr>
        <w:t xml:space="preserve"> 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w:t>
      </w:r>
      <w:ins w:id="57" w:author="Rune Lindahl-Jacobsen [2]" w:date="2017-12-05T09:56:00Z">
        <w:r w:rsidR="006F549A" w:rsidRPr="00B2566E">
          <w:rPr>
            <w:rFonts w:ascii="Garamond" w:hAnsi="Garamond" w:cs="Times New Roman"/>
            <w:sz w:val="26"/>
            <w:szCs w:val="26"/>
          </w:rPr>
          <w:fldChar w:fldCharType="begin"/>
        </w:r>
        <w:r w:rsidR="006F549A">
          <w:rPr>
            <w:rFonts w:ascii="Garamond" w:hAnsi="Garamond" w:cs="Times New Roman"/>
            <w:sz w:val="26"/>
            <w:szCs w:val="26"/>
          </w:rPr>
          <w: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6F549A" w:rsidRPr="00B2566E">
          <w:rPr>
            <w:rFonts w:ascii="Garamond" w:hAnsi="Garamond" w:cs="Times New Roman"/>
            <w:sz w:val="26"/>
            <w:szCs w:val="26"/>
          </w:rPr>
          <w:fldChar w:fldCharType="separate"/>
        </w:r>
        <w:r w:rsidR="006F549A">
          <w:rPr>
            <w:rFonts w:ascii="Garamond" w:hAnsi="Garamond" w:cs="Times New Roman"/>
            <w:noProof/>
            <w:sz w:val="26"/>
            <w:szCs w:val="26"/>
          </w:rPr>
          <w:t>(14)</w:t>
        </w:r>
        <w:r w:rsidR="006F549A" w:rsidRPr="00B2566E">
          <w:rPr>
            <w:rFonts w:ascii="Garamond" w:hAnsi="Garamond" w:cs="Times New Roman"/>
            <w:sz w:val="26"/>
            <w:szCs w:val="26"/>
          </w:rPr>
          <w:fldChar w:fldCharType="end"/>
        </w:r>
      </w:ins>
      <w:ins w:id="58" w:author="Rune Lindahl-Jacobsen [2]" w:date="2017-12-05T09:57:00Z">
        <w:r w:rsidR="006F549A">
          <w:rPr>
            <w:rFonts w:ascii="Garamond" w:hAnsi="Garamond" w:cs="Times New Roman"/>
            <w:sz w:val="26"/>
            <w:szCs w:val="26"/>
          </w:rPr>
          <w:t xml:space="preserve"> </w:t>
        </w:r>
      </w:ins>
      <w:ins w:id="59" w:author="Rune Lindahl-Jacobsen [2]" w:date="2017-12-05T09:48:00Z">
        <w:r w:rsidR="00A3106F">
          <w:rPr>
            <w:rFonts w:ascii="Garamond" w:hAnsi="Garamond" w:cs="Times New Roman"/>
            <w:sz w:val="26"/>
            <w:szCs w:val="26"/>
          </w:rPr>
          <w:t xml:space="preserve">and the </w:t>
        </w:r>
      </w:ins>
      <w:del w:id="60" w:author="Rune Lindahl-Jacobsen [2]" w:date="2017-12-05T09:48:00Z">
        <w:r w:rsidR="004166F4" w:rsidRPr="00B2566E" w:rsidDel="00A3106F">
          <w:rPr>
            <w:rFonts w:ascii="Garamond" w:hAnsi="Garamond" w:cs="Times New Roman"/>
            <w:sz w:val="26"/>
            <w:szCs w:val="26"/>
          </w:rPr>
          <w:delText xml:space="preserve">to compute the </w:delText>
        </w:r>
      </w:del>
      <w:r w:rsidR="004166F4" w:rsidRPr="00B2566E">
        <w:rPr>
          <w:rFonts w:ascii="Garamond" w:hAnsi="Garamond" w:cs="Times New Roman"/>
          <w:sz w:val="26"/>
          <w:szCs w:val="26"/>
        </w:rPr>
        <w:t>proportion of deaths by cause, age, and sex in a given year</w:t>
      </w:r>
      <w:r w:rsidR="007D5106" w:rsidRPr="00B2566E">
        <w:rPr>
          <w:rFonts w:ascii="Garamond" w:hAnsi="Garamond" w:cs="Times New Roman"/>
          <w:sz w:val="26"/>
          <w:szCs w:val="26"/>
        </w:rPr>
        <w:t xml:space="preserve"> </w:t>
      </w:r>
      <w:del w:id="61" w:author="Rune Lindahl-Jacobsen [2]" w:date="2017-12-05T09:57:00Z">
        <w:r w:rsidR="007D5106" w:rsidRPr="00B2566E" w:rsidDel="006F549A">
          <w:rPr>
            <w:rFonts w:ascii="Garamond" w:hAnsi="Garamond" w:cs="Times New Roman"/>
            <w:sz w:val="26"/>
            <w:szCs w:val="26"/>
          </w:rPr>
          <w:delText>for the same period</w:delText>
        </w:r>
      </w:del>
      <w:ins w:id="62" w:author="Rune Lindahl-Jacobsen [2]" w:date="2017-12-05T09:49:00Z">
        <w:r w:rsidR="00A3106F">
          <w:rPr>
            <w:rFonts w:ascii="Garamond" w:hAnsi="Garamond" w:cs="Times New Roman"/>
            <w:sz w:val="26"/>
            <w:szCs w:val="26"/>
          </w:rPr>
          <w:t>was computed</w:t>
        </w:r>
      </w:ins>
      <w:del w:id="63" w:author="Rune Lindahl-Jacobsen [2]" w:date="2017-12-05T09:56:00Z">
        <w:r w:rsidR="004166F4" w:rsidRPr="00B2566E" w:rsidDel="006F549A">
          <w:rPr>
            <w:rFonts w:ascii="Garamond" w:hAnsi="Garamond" w:cs="Times New Roman"/>
            <w:sz w:val="26"/>
            <w:szCs w:val="26"/>
          </w:rPr>
          <w:delText xml:space="preserve"> </w:delText>
        </w:r>
        <w:r w:rsidR="004166F4" w:rsidRPr="00B2566E" w:rsidDel="006F549A">
          <w:rPr>
            <w:rFonts w:ascii="Garamond" w:hAnsi="Garamond" w:cs="Times New Roman"/>
            <w:sz w:val="26"/>
            <w:szCs w:val="26"/>
          </w:rPr>
          <w:fldChar w:fldCharType="begin"/>
        </w:r>
        <w:r w:rsidR="00417B15" w:rsidDel="006F549A">
          <w:rPr>
            <w:rFonts w:ascii="Garamond" w:hAnsi="Garamond" w:cs="Times New Roman"/>
            <w:sz w:val="26"/>
            <w:szCs w:val="26"/>
          </w:rPr>
          <w:del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delInstrText>
        </w:r>
        <w:r w:rsidR="004166F4" w:rsidRPr="00B2566E" w:rsidDel="006F549A">
          <w:rPr>
            <w:rFonts w:ascii="Garamond" w:hAnsi="Garamond" w:cs="Times New Roman"/>
            <w:sz w:val="26"/>
            <w:szCs w:val="26"/>
          </w:rPr>
          <w:fldChar w:fldCharType="separate"/>
        </w:r>
        <w:r w:rsidR="00417B15" w:rsidDel="006F549A">
          <w:rPr>
            <w:rFonts w:ascii="Garamond" w:hAnsi="Garamond" w:cs="Times New Roman"/>
            <w:noProof/>
            <w:sz w:val="26"/>
            <w:szCs w:val="26"/>
          </w:rPr>
          <w:delText>(14)</w:delText>
        </w:r>
        <w:r w:rsidR="004166F4" w:rsidRPr="00B2566E" w:rsidDel="006F549A">
          <w:rPr>
            <w:rFonts w:ascii="Garamond" w:hAnsi="Garamond" w:cs="Times New Roman"/>
            <w:sz w:val="26"/>
            <w:szCs w:val="26"/>
          </w:rPr>
          <w:fldChar w:fldCharType="end"/>
        </w:r>
      </w:del>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ins w:id="64" w:author="Rune Lindahl-Jacobsen [2]" w:date="2017-12-05T09:57:00Z">
        <w:r w:rsidR="006F549A">
          <w:rPr>
            <w:rFonts w:ascii="Garamond" w:hAnsi="Garamond" w:cs="Times New Roman"/>
            <w:sz w:val="26"/>
            <w:szCs w:val="26"/>
          </w:rPr>
          <w:t xml:space="preserve">We ungrouped the causes of death data </w:t>
        </w:r>
      </w:ins>
      <w:del w:id="65" w:author="Rune Lindahl-Jacobsen [2]" w:date="2017-12-05T09:50:00Z">
        <w:r w:rsidR="00B967A4" w:rsidDel="00A3106F">
          <w:rPr>
            <w:rFonts w:ascii="Garamond" w:hAnsi="Garamond" w:cs="Times New Roman"/>
            <w:sz w:val="26"/>
            <w:szCs w:val="26"/>
          </w:rPr>
          <w:delText>These</w:delText>
        </w:r>
        <w:r w:rsidRPr="00B2566E" w:rsidDel="00A3106F">
          <w:rPr>
            <w:rFonts w:ascii="Garamond" w:hAnsi="Garamond" w:cs="Times New Roman"/>
            <w:sz w:val="26"/>
            <w:szCs w:val="26"/>
          </w:rPr>
          <w:delText xml:space="preserve"> </w:delText>
        </w:r>
        <w:r w:rsidR="002800A9" w:rsidRPr="00B2566E" w:rsidDel="00A3106F">
          <w:rPr>
            <w:rFonts w:ascii="Garamond" w:hAnsi="Garamond" w:cs="Times New Roman"/>
            <w:sz w:val="26"/>
            <w:szCs w:val="26"/>
          </w:rPr>
          <w:delText>are</w:delText>
        </w:r>
        <w:r w:rsidRPr="00B2566E" w:rsidDel="00A3106F">
          <w:rPr>
            <w:rFonts w:ascii="Garamond" w:hAnsi="Garamond" w:cs="Times New Roman"/>
            <w:sz w:val="26"/>
            <w:szCs w:val="26"/>
          </w:rPr>
          <w:delText xml:space="preserve"> available</w:delText>
        </w:r>
      </w:del>
      <w:del w:id="66" w:author="Rune Lindahl-Jacobsen [2]" w:date="2017-12-05T09:57:00Z">
        <w:r w:rsidRPr="00B2566E" w:rsidDel="006F549A">
          <w:rPr>
            <w:rFonts w:ascii="Garamond" w:hAnsi="Garamond" w:cs="Times New Roman"/>
            <w:sz w:val="26"/>
            <w:szCs w:val="26"/>
          </w:rPr>
          <w:delText xml:space="preserve"> in 5-year age and period categories.</w:delText>
        </w:r>
        <w:r w:rsidR="00C31007" w:rsidRPr="00B2566E" w:rsidDel="006F549A">
          <w:rPr>
            <w:rFonts w:ascii="Garamond" w:hAnsi="Garamond" w:cs="Times New Roman"/>
            <w:sz w:val="26"/>
            <w:szCs w:val="26"/>
          </w:rPr>
          <w:delText xml:space="preserve"> Ungrouping </w:delText>
        </w:r>
      </w:del>
      <w:r w:rsidR="00C31007" w:rsidRPr="00B2566E">
        <w:rPr>
          <w:rFonts w:ascii="Garamond" w:hAnsi="Garamond" w:cs="Times New Roman"/>
          <w:sz w:val="26"/>
          <w:szCs w:val="26"/>
        </w:rPr>
        <w:t xml:space="preserve">into 1-year groups </w:t>
      </w:r>
      <w:ins w:id="67" w:author="Rune Lindahl-Jacobsen [2]" w:date="2017-12-05T09:57:00Z">
        <w:r w:rsidR="006F549A">
          <w:rPr>
            <w:rFonts w:ascii="Garamond" w:hAnsi="Garamond" w:cs="Times New Roman"/>
            <w:sz w:val="26"/>
            <w:szCs w:val="26"/>
          </w:rPr>
          <w:t xml:space="preserve">to </w:t>
        </w:r>
      </w:ins>
      <w:r w:rsidR="0022161F">
        <w:rPr>
          <w:rFonts w:ascii="Garamond" w:hAnsi="Garamond" w:cs="Times New Roman"/>
          <w:sz w:val="26"/>
          <w:szCs w:val="26"/>
        </w:rPr>
        <w:t>increase</w:t>
      </w:r>
      <w:r w:rsidR="004F6020">
        <w:rPr>
          <w:rFonts w:ascii="Garamond" w:hAnsi="Garamond" w:cs="Times New Roman"/>
          <w:sz w:val="26"/>
          <w:szCs w:val="26"/>
        </w:rPr>
        <w:t>s</w:t>
      </w:r>
      <w:r w:rsidR="00C31007" w:rsidRPr="00B2566E">
        <w:rPr>
          <w:rFonts w:ascii="Garamond" w:hAnsi="Garamond" w:cs="Times New Roman"/>
          <w:sz w:val="26"/>
          <w:szCs w:val="26"/>
        </w:rPr>
        <w:t xml:space="preserve"> the </w:t>
      </w:r>
      <w:r w:rsidR="003D4697" w:rsidRPr="00B2566E">
        <w:rPr>
          <w:rFonts w:ascii="Garamond" w:hAnsi="Garamond" w:cs="Times New Roman"/>
          <w:sz w:val="26"/>
          <w:szCs w:val="26"/>
        </w:rPr>
        <w:t xml:space="preserve">accuracy </w:t>
      </w:r>
      <w:r w:rsidR="00C31007" w:rsidRPr="00B2566E">
        <w:rPr>
          <w:rFonts w:ascii="Garamond" w:hAnsi="Garamond" w:cs="Times New Roman"/>
          <w:sz w:val="26"/>
          <w:szCs w:val="26"/>
        </w:rPr>
        <w:t xml:space="preserve">of the resulting </w:t>
      </w:r>
      <w:r w:rsidR="00981EEE">
        <w:rPr>
          <w:rFonts w:ascii="Garamond" w:hAnsi="Garamond" w:cs="Times New Roman"/>
          <w:sz w:val="26"/>
          <w:szCs w:val="26"/>
        </w:rPr>
        <w:t xml:space="preserve">estimates </w:t>
      </w:r>
      <w:r w:rsidR="00981EE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&lt;EndNote&gt;&lt;Cite&gt;&lt;Author&gt;Rizzi&lt;/Author&gt;&lt;Year&gt;2016&lt;/Year&gt;&lt;RecNum&gt;129&lt;/RecNum&gt;&lt;DisplayText&gt;(15)&lt;/DisplayText&gt;&lt;record&gt;&lt;rec-number&gt;129&lt;/rec-number&gt;&lt;foreign-keys&gt;&lt;key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981EEE">
        <w:rPr>
          <w:rFonts w:ascii="Garamond" w:hAnsi="Garamond" w:cs="Times New Roman"/>
          <w:sz w:val="26"/>
          <w:szCs w:val="26"/>
        </w:rPr>
        <w:fldChar w:fldCharType="separate"/>
      </w:r>
      <w:r w:rsidR="00981EEE">
        <w:rPr>
          <w:rFonts w:ascii="Garamond" w:hAnsi="Garamond" w:cs="Times New Roman"/>
          <w:noProof/>
          <w:sz w:val="26"/>
          <w:szCs w:val="26"/>
        </w:rPr>
        <w:t>(15)</w:t>
      </w:r>
      <w:r w:rsidR="00981EEE">
        <w:rPr>
          <w:rFonts w:ascii="Garamond" w:hAnsi="Garamond" w:cs="Times New Roman"/>
          <w:sz w:val="26"/>
          <w:szCs w:val="26"/>
        </w:rPr>
        <w:fldChar w:fldCharType="end"/>
      </w:r>
      <w:r w:rsidR="00C31007" w:rsidRPr="00B2566E">
        <w:rPr>
          <w:rFonts w:ascii="Garamond" w:hAnsi="Garamond" w:cs="Times New Roman"/>
          <w:sz w:val="26"/>
          <w:szCs w:val="26"/>
        </w:rPr>
        <w:t xml:space="preserve">. </w:t>
      </w:r>
      <w:del w:id="68" w:author="Rune Lindahl-Jacobsen [2]" w:date="2017-12-05T09:58:00Z">
        <w:r w:rsidR="00C31007" w:rsidRPr="00B2566E" w:rsidDel="006F549A">
          <w:rPr>
            <w:rFonts w:ascii="Garamond" w:hAnsi="Garamond" w:cs="Times New Roman"/>
            <w:sz w:val="26"/>
            <w:szCs w:val="26"/>
          </w:rPr>
          <w:delText>Thus, we</w:delText>
        </w:r>
        <w:r w:rsidR="003D4697" w:rsidRPr="00B2566E" w:rsidDel="006F549A">
          <w:rPr>
            <w:rFonts w:ascii="Garamond" w:hAnsi="Garamond" w:cs="Times New Roman"/>
            <w:sz w:val="26"/>
            <w:szCs w:val="26"/>
          </w:rPr>
          <w:delText xml:space="preserve"> u</w:delText>
        </w:r>
      </w:del>
      <w:ins w:id="69" w:author="Rune Lindahl-Jacobsen [2]" w:date="2017-12-05T09:58:00Z">
        <w:r w:rsidR="006F549A">
          <w:rPr>
            <w:rFonts w:ascii="Garamond" w:hAnsi="Garamond" w:cs="Times New Roman"/>
            <w:sz w:val="26"/>
            <w:szCs w:val="26"/>
          </w:rPr>
          <w:t xml:space="preserve">The </w:t>
        </w:r>
      </w:ins>
      <w:del w:id="70" w:author="Rune Lindahl-Jacobsen [2]" w:date="2017-12-05T09:58:00Z">
        <w:r w:rsidR="003D4697" w:rsidRPr="00B2566E" w:rsidDel="006F549A">
          <w:rPr>
            <w:rFonts w:ascii="Garamond" w:hAnsi="Garamond" w:cs="Times New Roman"/>
            <w:sz w:val="26"/>
            <w:szCs w:val="26"/>
          </w:rPr>
          <w:delText xml:space="preserve">ngrouped </w:delText>
        </w:r>
      </w:del>
      <w:ins w:id="71" w:author="Rune Lindahl-Jacobsen [2]" w:date="2017-12-05T09:58:00Z">
        <w:r w:rsidR="006F549A">
          <w:rPr>
            <w:rFonts w:ascii="Garamond" w:hAnsi="Garamond" w:cs="Times New Roman"/>
            <w:sz w:val="26"/>
            <w:szCs w:val="26"/>
          </w:rPr>
          <w:t>u</w:t>
        </w:r>
        <w:r w:rsidR="006F549A" w:rsidRPr="00B2566E">
          <w:rPr>
            <w:rFonts w:ascii="Garamond" w:hAnsi="Garamond" w:cs="Times New Roman"/>
            <w:sz w:val="26"/>
            <w:szCs w:val="26"/>
          </w:rPr>
          <w:t>ngroup</w:t>
        </w:r>
        <w:r w:rsidR="006F549A">
          <w:rPr>
            <w:rFonts w:ascii="Garamond" w:hAnsi="Garamond" w:cs="Times New Roman"/>
            <w:sz w:val="26"/>
            <w:szCs w:val="26"/>
          </w:rPr>
          <w:t>ing was done</w:t>
        </w:r>
      </w:ins>
      <w:del w:id="72" w:author="Rune Lindahl-Jacobsen [2]" w:date="2017-12-05T09:58:00Z">
        <w:r w:rsidR="003D4697" w:rsidRPr="00B2566E" w:rsidDel="006F549A">
          <w:rPr>
            <w:rFonts w:ascii="Garamond" w:hAnsi="Garamond" w:cs="Times New Roman"/>
            <w:sz w:val="26"/>
            <w:szCs w:val="26"/>
          </w:rPr>
          <w:delText xml:space="preserve">the </w:delText>
        </w:r>
        <w:r w:rsidR="0022161F" w:rsidDel="006F549A">
          <w:rPr>
            <w:rFonts w:ascii="Garamond" w:hAnsi="Garamond" w:cs="Times New Roman"/>
            <w:sz w:val="26"/>
            <w:szCs w:val="26"/>
          </w:rPr>
          <w:delText>cause-of-death data into single-</w:delText>
        </w:r>
        <w:r w:rsidR="003D4697" w:rsidRPr="00B2566E" w:rsidDel="006F549A">
          <w:rPr>
            <w:rFonts w:ascii="Garamond" w:hAnsi="Garamond" w:cs="Times New Roman"/>
            <w:sz w:val="26"/>
            <w:szCs w:val="26"/>
          </w:rPr>
          <w:delText>year ages</w:delText>
        </w:r>
      </w:del>
      <w:r w:rsidR="003D4697" w:rsidRPr="00B2566E">
        <w:rPr>
          <w:rFonts w:ascii="Garamond" w:hAnsi="Garamond" w:cs="Times New Roman"/>
          <w:sz w:val="26"/>
          <w:szCs w:val="26"/>
        </w:rPr>
        <w:t xml:space="preserve">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w:t>
      </w:r>
      <w:ins w:id="73" w:author="Rune Lindahl-Jacobsen [2]" w:date="2017-12-05T09:58:00Z">
        <w:r w:rsidR="006F549A">
          <w:rPr>
            <w:rFonts w:ascii="Garamond" w:hAnsi="Garamond" w:cs="Times New Roman"/>
            <w:sz w:val="26"/>
            <w:szCs w:val="26"/>
          </w:rPr>
          <w:t xml:space="preserve">to </w:t>
        </w:r>
      </w:ins>
      <w:r w:rsidR="00080867" w:rsidRPr="00B2566E">
        <w:rPr>
          <w:rFonts w:ascii="Garamond" w:hAnsi="Garamond" w:cs="Times New Roman"/>
          <w:sz w:val="26"/>
          <w:szCs w:val="26"/>
        </w:rPr>
        <w:t>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&lt;EndNote&gt;&lt;Cite&gt;&lt;Author&gt;Rizzi&lt;/Author&gt;&lt;Year&gt;2015&lt;/Year&gt;&lt;RecNum&gt;115&lt;/RecNum&gt;&lt;DisplayText&gt;(16)&lt;/DisplayText&gt;&lt;record&gt;&lt;rec-number&gt;115&lt;/rec-number&gt;&lt;foreign-keys&gt;&lt;key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981EEE">
        <w:rPr>
          <w:rFonts w:ascii="Garamond" w:hAnsi="Garamond" w:cs="Times New Roman"/>
          <w:noProof/>
          <w:sz w:val="26"/>
          <w:szCs w:val="26"/>
        </w:rPr>
        <w:t>(16)</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5A81ED39" w:rsidR="002E495E" w:rsidRDefault="00B967A4">
      <w:pPr>
        <w:autoSpaceDE w:val="0"/>
        <w:autoSpaceDN w:val="0"/>
        <w:adjustRightInd w:val="0"/>
        <w:spacing w:after="100" w:afterAutospacing="1" w:line="360" w:lineRule="auto"/>
        <w:contextualSpacing/>
        <w:jc w:val="both"/>
        <w:rPr>
          <w:rFonts w:ascii="Garamond" w:hAnsi="Garamond" w:cs="Times New Roman"/>
          <w:sz w:val="26"/>
          <w:szCs w:val="26"/>
        </w:rPr>
        <w:pPrChange w:id="74" w:author="Rune Lindahl-Jacobsen [2]" w:date="2017-12-05T09:59:00Z">
          <w:pPr>
            <w:autoSpaceDE w:val="0"/>
            <w:autoSpaceDN w:val="0"/>
            <w:adjustRightInd w:val="0"/>
            <w:spacing w:after="100" w:afterAutospacing="1" w:line="360" w:lineRule="auto"/>
            <w:ind w:firstLine="720"/>
            <w:contextualSpacing/>
            <w:jc w:val="both"/>
          </w:pPr>
        </w:pPrChange>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2E4A25" w:rsidRPr="00B2566E">
        <w:rPr>
          <w:rFonts w:ascii="Garamond" w:hAnsi="Garamond" w:cs="Times New Roman"/>
          <w:sz w:val="26"/>
          <w:szCs w:val="26"/>
        </w:rPr>
        <w:t xml:space="preserve"> </w:t>
      </w:r>
      <w:del w:id="75" w:author="Rune Lindahl-Jacobsen [2]" w:date="2017-12-05T09:59:00Z">
        <w:r w:rsidR="002E4A25" w:rsidRPr="00B2566E" w:rsidDel="003C0C5A">
          <w:rPr>
            <w:rFonts w:ascii="Garamond" w:hAnsi="Garamond" w:cs="Times New Roman"/>
            <w:sz w:val="26"/>
            <w:szCs w:val="26"/>
          </w:rPr>
          <w:delText xml:space="preserve">during </w:delText>
        </w:r>
      </w:del>
      <w:ins w:id="76" w:author="Rune Lindahl-Jacobsen [2]" w:date="2017-12-05T09:59:00Z">
        <w:r w:rsidR="003C0C5A">
          <w:rPr>
            <w:rFonts w:ascii="Garamond" w:hAnsi="Garamond" w:cs="Times New Roman"/>
            <w:sz w:val="26"/>
            <w:szCs w:val="26"/>
          </w:rPr>
          <w:t>for</w:t>
        </w:r>
        <w:r w:rsidR="003C0C5A" w:rsidRPr="00B2566E">
          <w:rPr>
            <w:rFonts w:ascii="Garamond" w:hAnsi="Garamond" w:cs="Times New Roman"/>
            <w:sz w:val="26"/>
            <w:szCs w:val="26"/>
          </w:rPr>
          <w:t xml:space="preserve"> </w:t>
        </w:r>
      </w:ins>
      <w:r w:rsidR="002E4A25" w:rsidRPr="00B2566E">
        <w:rPr>
          <w:rFonts w:ascii="Garamond" w:hAnsi="Garamond" w:cs="Times New Roman"/>
          <w:sz w:val="26"/>
          <w:szCs w:val="26"/>
        </w:rPr>
        <w:t>the period studied</w:t>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ins w:id="77" w:author="Rune Lindahl-Jacobsen [2]" w:date="2017-12-05T10:00:00Z">
        <w:r w:rsidR="003C0C5A">
          <w:rPr>
            <w:rFonts w:ascii="Garamond" w:hAnsi="Garamond" w:cs="Times New Roman"/>
            <w:sz w:val="26"/>
            <w:szCs w:val="26"/>
          </w:rPr>
          <w:t xml:space="preserve">In the rationale behind the grouping </w:t>
        </w:r>
      </w:ins>
      <w:del w:id="78" w:author="Rune Lindahl-Jacobsen [2]" w:date="2017-12-05T10:00:00Z">
        <w:r w:rsidR="0022126B" w:rsidDel="003C0C5A">
          <w:rPr>
            <w:rFonts w:ascii="Garamond" w:hAnsi="Garamond" w:cs="Times New Roman"/>
            <w:sz w:val="26"/>
            <w:szCs w:val="26"/>
          </w:rPr>
          <w:delText xml:space="preserve">We </w:delText>
        </w:r>
      </w:del>
      <w:ins w:id="79" w:author="Rune Lindahl-Jacobsen [2]" w:date="2017-12-05T10:00:00Z">
        <w:r w:rsidR="003C0C5A">
          <w:rPr>
            <w:rFonts w:ascii="Garamond" w:hAnsi="Garamond" w:cs="Times New Roman"/>
            <w:sz w:val="26"/>
            <w:szCs w:val="26"/>
          </w:rPr>
          <w:t xml:space="preserve">we </w:t>
        </w:r>
      </w:ins>
      <w:r w:rsidR="0022126B">
        <w:rPr>
          <w:rFonts w:ascii="Garamond" w:hAnsi="Garamond" w:cs="Times New Roman"/>
          <w:sz w:val="26"/>
          <w:szCs w:val="26"/>
        </w:rPr>
        <w:t xml:space="preserve">considered </w:t>
      </w:r>
      <w:ins w:id="80" w:author="Rune Lindahl-Jacobsen [2]" w:date="2017-12-05T10:00:00Z">
        <w:r w:rsidR="003C0C5A">
          <w:rPr>
            <w:rFonts w:ascii="Garamond" w:hAnsi="Garamond" w:cs="Times New Roman"/>
            <w:sz w:val="26"/>
            <w:szCs w:val="26"/>
          </w:rPr>
          <w:t xml:space="preserve">1) </w:t>
        </w:r>
      </w:ins>
      <w:r w:rsidR="0022126B">
        <w:rPr>
          <w:rFonts w:ascii="Garamond" w:hAnsi="Garamond" w:cs="Times New Roman"/>
          <w:sz w:val="26"/>
          <w:szCs w:val="26"/>
        </w:rPr>
        <w:t>that smoking was prevalent among women (and still remains a problem) in Denmark</w:t>
      </w:r>
      <w:ins w:id="81" w:author="Rune Lindahl-Jacobsen [2]" w:date="2017-12-05T10:00:00Z">
        <w:r w:rsidR="003C0C5A">
          <w:rPr>
            <w:rFonts w:ascii="Garamond" w:hAnsi="Garamond" w:cs="Times New Roman"/>
            <w:sz w:val="26"/>
            <w:szCs w:val="26"/>
          </w:rPr>
          <w:t xml:space="preserve"> (references</w:t>
        </w:r>
      </w:ins>
      <w:del w:id="82" w:author="Rune Lindahl-Jacobsen [2]" w:date="2017-12-05T10:00:00Z">
        <w:r w:rsidR="0022126B" w:rsidDel="003C0C5A">
          <w:rPr>
            <w:rFonts w:ascii="Garamond" w:hAnsi="Garamond" w:cs="Times New Roman"/>
            <w:sz w:val="26"/>
            <w:szCs w:val="26"/>
          </w:rPr>
          <w:delText xml:space="preserve">; </w:delText>
        </w:r>
      </w:del>
      <w:ins w:id="83" w:author="Rune Lindahl-Jacobsen [2]" w:date="2017-12-05T10:00:00Z">
        <w:r w:rsidR="003C0C5A">
          <w:rPr>
            <w:rFonts w:ascii="Garamond" w:hAnsi="Garamond" w:cs="Times New Roman"/>
            <w:sz w:val="26"/>
            <w:szCs w:val="26"/>
          </w:rPr>
          <w:t xml:space="preserve">) 2) </w:t>
        </w:r>
      </w:ins>
      <w:r w:rsidR="0022126B">
        <w:rPr>
          <w:rFonts w:ascii="Garamond" w:hAnsi="Garamond" w:cs="Times New Roman"/>
          <w:sz w:val="26"/>
          <w:szCs w:val="26"/>
        </w:rPr>
        <w:t>that the cardiovascular revolution</w:t>
      </w:r>
      <w:del w:id="84" w:author="Rune Lindahl-Jacobsen [2]" w:date="2017-12-05T10:00:00Z">
        <w:r w:rsidR="0022126B" w:rsidDel="003C0C5A">
          <w:rPr>
            <w:rFonts w:ascii="Garamond" w:hAnsi="Garamond" w:cs="Times New Roman"/>
            <w:sz w:val="26"/>
            <w:szCs w:val="26"/>
          </w:rPr>
          <w:delText xml:space="preserve"> </w:delText>
        </w:r>
      </w:del>
      <w:ins w:id="85" w:author="Rune Lindahl-Jacobsen [2]" w:date="2017-12-05T10:00:00Z">
        <w:r w:rsidR="003C0C5A">
          <w:rPr>
            <w:rFonts w:ascii="Garamond" w:hAnsi="Garamond" w:cs="Times New Roman"/>
            <w:sz w:val="26"/>
            <w:szCs w:val="26"/>
          </w:rPr>
          <w:t xml:space="preserve"> </w:t>
        </w:r>
      </w:ins>
      <w:r w:rsidR="0022126B">
        <w:rPr>
          <w:rFonts w:ascii="Garamond" w:hAnsi="Garamond" w:cs="Times New Roman"/>
          <w:sz w:val="26"/>
          <w:szCs w:val="26"/>
        </w:rPr>
        <w:t>took place in the studied period</w:t>
      </w:r>
      <w:ins w:id="86" w:author="Rune Lindahl-Jacobsen [2]" w:date="2017-12-05T10:00:00Z">
        <w:r w:rsidR="003C0C5A">
          <w:rPr>
            <w:rFonts w:ascii="Garamond" w:hAnsi="Garamond" w:cs="Times New Roman"/>
            <w:sz w:val="26"/>
            <w:szCs w:val="26"/>
          </w:rPr>
          <w:t xml:space="preserve"> (ref</w:t>
        </w:r>
      </w:ins>
      <w:del w:id="87" w:author="Rune Lindahl-Jacobsen [2]" w:date="2017-12-05T10:01:00Z">
        <w:r w:rsidR="0042548B" w:rsidDel="003C0C5A">
          <w:rPr>
            <w:rFonts w:ascii="Garamond" w:hAnsi="Garamond" w:cs="Times New Roman"/>
            <w:sz w:val="26"/>
            <w:szCs w:val="26"/>
          </w:rPr>
          <w:delText xml:space="preserve">; </w:delText>
        </w:r>
      </w:del>
      <w:ins w:id="88" w:author="Rune Lindahl-Jacobsen [2]" w:date="2017-12-05T10:01:00Z">
        <w:r w:rsidR="003C0C5A">
          <w:rPr>
            <w:rFonts w:ascii="Garamond" w:hAnsi="Garamond" w:cs="Times New Roman"/>
            <w:sz w:val="26"/>
            <w:szCs w:val="26"/>
          </w:rPr>
          <w:t xml:space="preserve">) 3) </w:t>
        </w:r>
      </w:ins>
      <w:del w:id="89" w:author="Rune Lindahl-Jacobsen [2]" w:date="2017-12-05T10:01:00Z">
        <w:r w:rsidR="0042548B" w:rsidDel="003C0C5A">
          <w:rPr>
            <w:rFonts w:ascii="Garamond" w:hAnsi="Garamond" w:cs="Times New Roman"/>
            <w:sz w:val="26"/>
            <w:szCs w:val="26"/>
          </w:rPr>
          <w:delText xml:space="preserve">and </w:delText>
        </w:r>
      </w:del>
      <w:r w:rsidR="0042548B">
        <w:rPr>
          <w:rFonts w:ascii="Garamond" w:hAnsi="Garamond" w:cs="Times New Roman"/>
          <w:sz w:val="26"/>
          <w:szCs w:val="26"/>
        </w:rPr>
        <w:t>that the management of infectious diseases has improved greatly over the past half century</w:t>
      </w:r>
      <w:ins w:id="90" w:author="Rune Lindahl-Jacobsen [2]" w:date="2017-12-05T10:01:00Z">
        <w:r w:rsidR="003C0C5A">
          <w:rPr>
            <w:rFonts w:ascii="Garamond" w:hAnsi="Garamond" w:cs="Times New Roman"/>
            <w:sz w:val="26"/>
            <w:szCs w:val="26"/>
          </w:rPr>
          <w:t xml:space="preserve"> (ref)</w:t>
        </w:r>
      </w:ins>
      <w:r w:rsidR="0042548B">
        <w:rPr>
          <w:rFonts w:ascii="Garamond" w:hAnsi="Garamond" w:cs="Times New Roman"/>
          <w:sz w:val="26"/>
          <w:szCs w:val="26"/>
        </w:rPr>
        <w:t xml:space="preserve">. Hence, we grouped causes of death </w:t>
      </w:r>
      <w:del w:id="91" w:author="Rune Lindahl-Jacobsen [2]" w:date="2017-12-05T10:01:00Z">
        <w:r w:rsidR="0042548B" w:rsidDel="003C0C5A">
          <w:rPr>
            <w:rFonts w:ascii="Garamond" w:hAnsi="Garamond" w:cs="Times New Roman"/>
            <w:sz w:val="26"/>
            <w:szCs w:val="26"/>
          </w:rPr>
          <w:delText>as follows</w:delText>
        </w:r>
      </w:del>
      <w:ins w:id="92" w:author="Rune Lindahl-Jacobsen [2]" w:date="2017-12-05T10:01:00Z">
        <w:r w:rsidR="003C0C5A">
          <w:rPr>
            <w:rFonts w:ascii="Garamond" w:hAnsi="Garamond" w:cs="Times New Roman"/>
            <w:sz w:val="26"/>
            <w:szCs w:val="26"/>
          </w:rPr>
          <w:t>into</w:t>
        </w:r>
      </w:ins>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xml:space="preserve">) Rest of causes. For </w:t>
      </w:r>
      <w:r w:rsidR="002E495E" w:rsidRPr="00B2566E">
        <w:rPr>
          <w:rFonts w:ascii="Garamond" w:hAnsi="Garamond" w:cs="Times New Roman"/>
          <w:sz w:val="26"/>
          <w:szCs w:val="26"/>
        </w:rPr>
        <w:lastRenderedPageBreak/>
        <w:t>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w:t>
      </w:r>
      <w:ins w:id="93" w:author="Rune Lindahl-Jacobsen [2]" w:date="2017-12-05T10:02:00Z">
        <w:r w:rsidR="003C0C5A">
          <w:rPr>
            <w:rFonts w:ascii="Garamond" w:hAnsi="Garamond" w:cs="Times New Roman"/>
            <w:sz w:val="26"/>
            <w:szCs w:val="26"/>
          </w:rPr>
          <w:t>s</w:t>
        </w:r>
      </w:ins>
      <w:del w:id="94" w:author="Rune Lindahl-Jacobsen [2]" w:date="2017-12-05T10:02:00Z">
        <w:r w:rsidR="00C0305A" w:rsidRPr="00B2566E" w:rsidDel="003C0C5A">
          <w:rPr>
            <w:rFonts w:ascii="Garamond" w:hAnsi="Garamond" w:cs="Times New Roman"/>
            <w:sz w:val="26"/>
            <w:szCs w:val="26"/>
          </w:rPr>
          <w:delText>S</w:delText>
        </w:r>
      </w:del>
      <w:r w:rsidR="00C0305A" w:rsidRPr="00B2566E">
        <w:rPr>
          <w:rFonts w:ascii="Garamond" w:hAnsi="Garamond" w:cs="Times New Roman"/>
          <w:sz w:val="26"/>
          <w:szCs w:val="26"/>
        </w:rPr>
        <w:t xml:space="preserve">upplemental </w:t>
      </w:r>
      <w:ins w:id="95" w:author="Rune Lindahl-Jacobsen [2]" w:date="2017-12-05T10:02:00Z">
        <w:r w:rsidR="003C0C5A">
          <w:rPr>
            <w:rFonts w:ascii="Garamond" w:hAnsi="Garamond" w:cs="Times New Roman"/>
            <w:sz w:val="26"/>
            <w:szCs w:val="26"/>
          </w:rPr>
          <w:t>i</w:t>
        </w:r>
      </w:ins>
      <w:del w:id="96" w:author="Rune Lindahl-Jacobsen [2]" w:date="2017-12-05T10:02:00Z">
        <w:r w:rsidR="00C0305A" w:rsidRPr="00B2566E" w:rsidDel="003C0C5A">
          <w:rPr>
            <w:rFonts w:ascii="Garamond" w:hAnsi="Garamond" w:cs="Times New Roman"/>
            <w:sz w:val="26"/>
            <w:szCs w:val="26"/>
          </w:rPr>
          <w:delText>I</w:delText>
        </w:r>
      </w:del>
      <w:r w:rsidR="00C0305A" w:rsidRPr="00B2566E">
        <w:rPr>
          <w:rFonts w:ascii="Garamond" w:hAnsi="Garamond" w:cs="Times New Roman"/>
          <w:sz w:val="26"/>
          <w:szCs w:val="26"/>
        </w:rPr>
        <w:t>nformation</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 reliability.</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&lt;EndNote&gt;&lt;Cite&gt;&lt;Author&gt;Janssen&lt;/Author&gt;&lt;Year&gt;2004&lt;/Year&gt;&lt;RecNum&gt;116&lt;/RecNum&gt;&lt;DisplayText&gt;(17)&lt;/DisplayText&gt;&lt;record&gt;&lt;rec-number&gt;116&lt;/rec-number&gt;&lt;foreign-keys&gt;&lt;key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6E1248">
        <w:rPr>
          <w:rFonts w:ascii="Garamond" w:hAnsi="Garamond" w:cs="Times New Roman"/>
          <w:noProof/>
          <w:sz w:val="26"/>
          <w:szCs w:val="26"/>
        </w:rPr>
        <w:t>(17)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A sensitivity analysis was performed to assure consistency of grouping across ICD versions</w:t>
      </w:r>
      <w:r w:rsidR="006E1248">
        <w:rPr>
          <w:rFonts w:ascii="Garamond" w:hAnsi="Garamond" w:cs="Times New Roman"/>
          <w:sz w:val="26"/>
          <w:szCs w:val="26"/>
        </w:rPr>
        <w:t xml:space="preserve"> (see </w:t>
      </w:r>
      <w:ins w:id="97" w:author="Rune Lindahl-Jacobsen [2]" w:date="2017-12-05T10:02:00Z">
        <w:r w:rsidR="003C0C5A">
          <w:rPr>
            <w:rFonts w:ascii="Garamond" w:hAnsi="Garamond" w:cs="Times New Roman"/>
            <w:sz w:val="26"/>
            <w:szCs w:val="26"/>
          </w:rPr>
          <w:t>s</w:t>
        </w:r>
        <w:r w:rsidR="003C0C5A" w:rsidRPr="00B2566E">
          <w:rPr>
            <w:rFonts w:ascii="Garamond" w:hAnsi="Garamond" w:cs="Times New Roman"/>
            <w:sz w:val="26"/>
            <w:szCs w:val="26"/>
          </w:rPr>
          <w:t xml:space="preserve">upplemental </w:t>
        </w:r>
        <w:r w:rsidR="003C0C5A">
          <w:rPr>
            <w:rFonts w:ascii="Garamond" w:hAnsi="Garamond" w:cs="Times New Roman"/>
            <w:sz w:val="26"/>
            <w:szCs w:val="26"/>
          </w:rPr>
          <w:t>i</w:t>
        </w:r>
        <w:r w:rsidR="003C0C5A" w:rsidRPr="00B2566E">
          <w:rPr>
            <w:rFonts w:ascii="Garamond" w:hAnsi="Garamond" w:cs="Times New Roman"/>
            <w:sz w:val="26"/>
            <w:szCs w:val="26"/>
          </w:rPr>
          <w:t>nformation</w:t>
        </w:r>
      </w:ins>
      <w:del w:id="98" w:author="Rune Lindahl-Jacobsen [2]" w:date="2017-12-05T10:02:00Z">
        <w:r w:rsidR="006E1248" w:rsidDel="003C0C5A">
          <w:rPr>
            <w:rFonts w:ascii="Garamond" w:hAnsi="Garamond" w:cs="Times New Roman"/>
            <w:sz w:val="26"/>
            <w:szCs w:val="26"/>
          </w:rPr>
          <w:delText>SI</w:delText>
        </w:r>
      </w:del>
      <w:r w:rsidR="006E1248">
        <w:rPr>
          <w:rFonts w:ascii="Garamond" w:hAnsi="Garamond" w:cs="Times New Roman"/>
          <w:sz w:val="26"/>
          <w:szCs w:val="26"/>
        </w:rPr>
        <w:t>)</w:t>
      </w:r>
      <w:r w:rsidR="00C0305A" w:rsidRPr="00B2566E">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7809B349" w:rsidR="00C068A9" w:rsidRPr="00B2566E" w:rsidRDefault="00AD66A7">
      <w:pPr>
        <w:autoSpaceDE w:val="0"/>
        <w:autoSpaceDN w:val="0"/>
        <w:adjustRightInd w:val="0"/>
        <w:spacing w:after="100" w:afterAutospacing="1" w:line="360" w:lineRule="auto"/>
        <w:jc w:val="both"/>
        <w:rPr>
          <w:rFonts w:ascii="Garamond" w:eastAsiaTheme="minorEastAsia" w:hAnsi="Garamond"/>
          <w:sz w:val="26"/>
          <w:szCs w:val="26"/>
        </w:rPr>
        <w:pPrChange w:id="99" w:author="Rune Lindahl-Jacobsen [2]" w:date="2017-12-05T10:02:00Z">
          <w:pPr>
            <w:autoSpaceDE w:val="0"/>
            <w:autoSpaceDN w:val="0"/>
            <w:adjustRightInd w:val="0"/>
            <w:spacing w:after="100" w:afterAutospacing="1" w:line="360" w:lineRule="auto"/>
            <w:ind w:firstLine="720"/>
            <w:jc w:val="both"/>
          </w:pPr>
        </w:pPrChange>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&lt;EndNote&gt;&lt;Cite&gt;&lt;Author&gt;van Raalte&lt;/Author&gt;&lt;Year&gt;2013&lt;/Year&gt;&lt;RecNum&gt;9&lt;/RecNum&gt;&lt;DisplayText&gt;(18)&lt;/DisplayText&gt;&lt;record&gt;&lt;rec-number&gt;9&lt;/rec-number&gt;&lt;foreign-keys&gt;&lt;key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6E1248">
        <w:rPr>
          <w:rFonts w:ascii="Garamond" w:hAnsi="Garamond" w:cs="Times New Roman"/>
          <w:noProof/>
          <w:sz w:val="26"/>
          <w:szCs w:val="26"/>
        </w:rPr>
        <w:t>(18)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B1317F" w:rsidRPr="00B2566E">
        <w:rPr>
          <w:rFonts w:ascii="Garamond" w:eastAsiaTheme="minorEastAsia" w:hAnsi="Garamond"/>
          <w:sz w:val="26"/>
          <w:szCs w:val="26"/>
        </w:rPr>
        <w:t xml:space="preserve"> (see </w:t>
      </w:r>
      <w:ins w:id="100" w:author="Rune Lindahl-Jacobsen [2]" w:date="2017-12-05T10:03:00Z">
        <w:r w:rsidR="00F145F4">
          <w:rPr>
            <w:rFonts w:ascii="Garamond" w:hAnsi="Garamond" w:cs="Times New Roman"/>
            <w:sz w:val="26"/>
            <w:szCs w:val="26"/>
          </w:rPr>
          <w:t>s</w:t>
        </w:r>
        <w:r w:rsidR="00F145F4" w:rsidRPr="00B2566E">
          <w:rPr>
            <w:rFonts w:ascii="Garamond" w:hAnsi="Garamond" w:cs="Times New Roman"/>
            <w:sz w:val="26"/>
            <w:szCs w:val="26"/>
          </w:rPr>
          <w:t xml:space="preserve">upplemental </w:t>
        </w:r>
        <w:r w:rsidR="00F145F4">
          <w:rPr>
            <w:rFonts w:ascii="Garamond" w:hAnsi="Garamond" w:cs="Times New Roman"/>
            <w:sz w:val="26"/>
            <w:szCs w:val="26"/>
          </w:rPr>
          <w:t>i</w:t>
        </w:r>
        <w:r w:rsidR="00F145F4" w:rsidRPr="00B2566E">
          <w:rPr>
            <w:rFonts w:ascii="Garamond" w:hAnsi="Garamond" w:cs="Times New Roman"/>
            <w:sz w:val="26"/>
            <w:szCs w:val="26"/>
          </w:rPr>
          <w:t>nformation</w:t>
        </w:r>
      </w:ins>
      <w:del w:id="101" w:author="Rune Lindahl-Jacobsen [2]" w:date="2017-12-05T10:03:00Z">
        <w:r w:rsidR="00B1317F" w:rsidRPr="00B2566E" w:rsidDel="00F145F4">
          <w:rPr>
            <w:rFonts w:ascii="Garamond" w:eastAsiaTheme="minorEastAsia" w:hAnsi="Garamond"/>
            <w:sz w:val="26"/>
            <w:szCs w:val="26"/>
          </w:rPr>
          <w:delText>SI</w:delText>
        </w:r>
      </w:del>
      <w:r w:rsidR="00B1317F" w:rsidRPr="00B2566E">
        <w:rPr>
          <w:rFonts w:ascii="Garamond" w:eastAsiaTheme="minorEastAsia" w:hAnsi="Garamond"/>
          <w:sz w:val="26"/>
          <w:szCs w:val="26"/>
        </w:rPr>
        <w:t xml:space="preserve"> 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6E1248">
        <w:rPr>
          <w:rFonts w:ascii="Garamond" w:eastAsiaTheme="minorEastAsia" w:hAnsi="Garamond"/>
          <w:sz w:val="26"/>
          <w:szCs w:val="26"/>
        </w:rPr>
        <w:instrText xml:space="preserve"> ADDIN EN.CITE &lt;EndNote&gt;&lt;Cite&gt;&lt;Author&gt;Wrycza&lt;/Author&gt;&lt;Year&gt;2015&lt;/Year&gt;&lt;RecNum&gt;1&lt;/RecNum&gt;&lt;DisplayText&gt;(19)&lt;/DisplayText&gt;&lt;record&gt;&lt;rec-number&gt;1&lt;/rec-number&gt;&lt;foreign-keys&gt;&lt;key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 </w:instrText>
      </w:r>
      <w:r w:rsidR="006E1248">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EN.CITE.DATA </w:instrText>
      </w:r>
      <w:r w:rsidR="006E1248">
        <w:rPr>
          <w:rFonts w:ascii="Garamond" w:eastAsiaTheme="minorEastAsia" w:hAnsi="Garamond"/>
          <w:sz w:val="26"/>
          <w:szCs w:val="26"/>
        </w:rPr>
      </w:r>
      <w:r w:rsidR="006E1248">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(18, 20, 21)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Lifespan and life disparity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55857742" w:rsidR="00351373" w:rsidRPr="00B2566E" w:rsidRDefault="00E35EC6">
      <w:pPr>
        <w:autoSpaceDE w:val="0"/>
        <w:autoSpaceDN w:val="0"/>
        <w:adjustRightInd w:val="0"/>
        <w:spacing w:after="100" w:afterAutospacing="1" w:line="360" w:lineRule="auto"/>
        <w:jc w:val="both"/>
        <w:rPr>
          <w:rFonts w:ascii="Garamond" w:hAnsi="Garamond" w:cs="Times New Roman"/>
          <w:b/>
          <w:i/>
          <w:sz w:val="26"/>
          <w:szCs w:val="26"/>
        </w:rPr>
        <w:pPrChange w:id="102" w:author="Rune Lindahl-Jacobsen [2]" w:date="2017-12-05T10:16:00Z">
          <w:pPr>
            <w:autoSpaceDE w:val="0"/>
            <w:autoSpaceDN w:val="0"/>
            <w:adjustRightInd w:val="0"/>
            <w:spacing w:after="100" w:afterAutospacing="1" w:line="360" w:lineRule="auto"/>
            <w:ind w:firstLine="720"/>
            <w:jc w:val="both"/>
          </w:pPr>
        </w:pPrChange>
      </w:pPr>
      <w:del w:id="103" w:author="Rune Lindahl-Jacobsen [2]" w:date="2017-12-05T10:16:00Z">
        <w:r w:rsidRPr="00B2566E" w:rsidDel="00874799">
          <w:rPr>
            <w:rFonts w:ascii="Garamond" w:hAnsi="Garamond" w:cs="Times New Roman"/>
            <w:iCs/>
            <w:sz w:val="26"/>
            <w:szCs w:val="26"/>
          </w:rPr>
          <w:delText>W</w:delText>
        </w:r>
        <w:r w:rsidR="003C22DE" w:rsidRPr="00B2566E" w:rsidDel="00874799">
          <w:rPr>
            <w:rFonts w:ascii="Garamond" w:hAnsi="Garamond" w:cs="Times New Roman"/>
            <w:iCs/>
            <w:sz w:val="26"/>
            <w:szCs w:val="26"/>
          </w:rPr>
          <w:delText xml:space="preserve">e </w:delText>
        </w:r>
        <w:r w:rsidR="0042548B" w:rsidDel="00874799">
          <w:rPr>
            <w:rFonts w:ascii="Garamond" w:hAnsi="Garamond" w:cs="Times New Roman"/>
            <w:iCs/>
            <w:sz w:val="26"/>
            <w:szCs w:val="26"/>
          </w:rPr>
          <w:delText>made a</w:delText>
        </w:r>
      </w:del>
      <w:ins w:id="104" w:author="Rune Lindahl-Jacobsen [2]" w:date="2017-12-05T10:16:00Z">
        <w:r w:rsidR="00874799">
          <w:rPr>
            <w:rFonts w:ascii="Garamond" w:hAnsi="Garamond" w:cs="Times New Roman"/>
            <w:iCs/>
            <w:sz w:val="26"/>
            <w:szCs w:val="26"/>
          </w:rPr>
          <w:t>A</w:t>
        </w:r>
      </w:ins>
      <w:r w:rsidR="0042548B">
        <w:rPr>
          <w:rFonts w:ascii="Garamond" w:hAnsi="Garamond" w:cs="Times New Roman"/>
          <w:iCs/>
          <w:sz w:val="26"/>
          <w:szCs w:val="26"/>
        </w:rPr>
        <w:t xml:space="preserve">ge-by-cause </w:t>
      </w:r>
      <w:r w:rsidR="003C22DE" w:rsidRPr="00B2566E">
        <w:rPr>
          <w:rFonts w:ascii="Garamond" w:hAnsi="Garamond" w:cs="Times New Roman"/>
          <w:iCs/>
          <w:sz w:val="26"/>
          <w:szCs w:val="26"/>
        </w:rPr>
        <w:t>decompos</w:t>
      </w:r>
      <w:r w:rsidR="0042548B">
        <w:rPr>
          <w:rFonts w:ascii="Garamond" w:hAnsi="Garamond" w:cs="Times New Roman"/>
          <w:iCs/>
          <w:sz w:val="26"/>
          <w:szCs w:val="26"/>
        </w:rPr>
        <w:t xml:space="preserve">itions </w:t>
      </w:r>
      <w:ins w:id="105" w:author="Rune Lindahl-Jacobsen [2]" w:date="2017-12-05T10:16:00Z">
        <w:r w:rsidR="00874799">
          <w:rPr>
            <w:rFonts w:ascii="Garamond" w:hAnsi="Garamond" w:cs="Times New Roman"/>
            <w:iCs/>
            <w:sz w:val="26"/>
            <w:szCs w:val="26"/>
          </w:rPr>
          <w:t xml:space="preserve">was used for </w:t>
        </w:r>
      </w:ins>
      <w:del w:id="106" w:author="Rune Lindahl-Jacobsen [2]" w:date="2017-12-05T10:17:00Z">
        <w:r w:rsidR="0042548B" w:rsidDel="00874799">
          <w:rPr>
            <w:rFonts w:ascii="Garamond" w:hAnsi="Garamond" w:cs="Times New Roman"/>
            <w:iCs/>
            <w:sz w:val="26"/>
            <w:szCs w:val="26"/>
          </w:rPr>
          <w:delText>of</w:delText>
        </w:r>
        <w:r w:rsidRPr="00B2566E" w:rsidDel="00874799">
          <w:rPr>
            <w:rFonts w:ascii="Garamond" w:hAnsi="Garamond" w:cs="Times New Roman"/>
            <w:iCs/>
            <w:sz w:val="26"/>
            <w:szCs w:val="26"/>
          </w:rPr>
          <w:delText xml:space="preserve"> the </w:delText>
        </w:r>
      </w:del>
      <w:r w:rsidRPr="00B2566E">
        <w:rPr>
          <w:rFonts w:ascii="Garamond" w:hAnsi="Garamond" w:cs="Times New Roman"/>
          <w:iCs/>
          <w:sz w:val="26"/>
          <w:szCs w:val="26"/>
        </w:rPr>
        <w:t xml:space="preserve">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6E1248">
        <w:rPr>
          <w:rFonts w:ascii="Garamond" w:hAnsi="Garamond" w:cs="Times New Roman"/>
          <w:iCs/>
          <w:sz w:val="26"/>
          <w:szCs w:val="26"/>
        </w:rPr>
        <w:instrText xml:space="preserve"> ADDIN EN.CITE &lt;EndNote&gt;&lt;Cite&gt;&lt;Author&gt;Horiuchi&lt;/Author&gt;&lt;Year&gt;2008&lt;/Year&gt;&lt;RecNum&gt;29&lt;/RecNum&gt;&lt;DisplayText&gt;(22)&lt;/DisplayText&gt;&lt;record&gt;&lt;rec-number&gt;29&lt;/rec-number&gt;&lt;foreign-keys&gt;&lt;key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6E1248">
        <w:rPr>
          <w:rFonts w:ascii="Garamond" w:hAnsi="Garamond" w:cs="Times New Roman"/>
          <w:iCs/>
          <w:noProof/>
          <w:sz w:val="26"/>
          <w:szCs w:val="26"/>
        </w:rPr>
        <w:t>(22)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s in life expectancy and life disparity</w:t>
      </w:r>
      <w:r w:rsidR="00EB6B82" w:rsidRPr="00B2566E">
        <w:rPr>
          <w:rFonts w:ascii="Garamond" w:hAnsi="Garamond" w:cs="Times New Roman"/>
          <w:sz w:val="26"/>
          <w:szCs w:val="26"/>
        </w:rPr>
        <w:t xml:space="preserve"> 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ins w:id="107" w:author="Rune Lindahl-Jacobsen [2]" w:date="2017-12-05T10:22:00Z">
        <w:r w:rsidR="007B75CB">
          <w:rPr>
            <w:rFonts w:ascii="Garamond" w:hAnsi="Garamond" w:cs="Times New Roman"/>
            <w:sz w:val="26"/>
            <w:szCs w:val="26"/>
          </w:rPr>
          <w:t xml:space="preserve"> BY SEX? Describe…</w:t>
        </w:r>
      </w:ins>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349ECCBB"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 </w:t>
      </w:r>
      <w:ins w:id="108" w:author="Rune Lindahl-Jacobsen [2]" w:date="2017-12-05T10:21:00Z">
        <w:r w:rsidR="007B75CB">
          <w:rPr>
            <w:rFonts w:ascii="Garamond" w:hAnsi="Garamond" w:cs="Times New Roman"/>
            <w:sz w:val="26"/>
            <w:szCs w:val="26"/>
          </w:rPr>
          <w:t xml:space="preserve">span? </w:t>
        </w:r>
      </w:ins>
      <w:r w:rsidRPr="00B2566E">
        <w:rPr>
          <w:rFonts w:ascii="Garamond" w:hAnsi="Garamond" w:cs="Times New Roman"/>
          <w:sz w:val="26"/>
          <w:szCs w:val="26"/>
        </w:rPr>
        <w:t>disparity (Figure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421315">
        <w:rPr>
          <w:rFonts w:ascii="Garamond" w:hAnsi="Garamond" w:cs="Times New Roman"/>
          <w:sz w:val="26"/>
          <w:szCs w:val="26"/>
        </w:rPr>
        <w:t>monotonous</w:t>
      </w:r>
      <w:r w:rsidR="00905C39" w:rsidRPr="00B2566E">
        <w:rPr>
          <w:rFonts w:ascii="Garamond" w:hAnsi="Garamond" w:cs="Times New Roman"/>
          <w:sz w:val="26"/>
          <w:szCs w:val="26"/>
        </w:rPr>
        <w:t xml:space="preserve"> decrease in disparity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 xml:space="preserve">For </w:t>
      </w:r>
      <w:r w:rsidR="00DB41D2">
        <w:rPr>
          <w:rFonts w:ascii="Garamond" w:hAnsi="Garamond" w:cs="Times New Roman"/>
          <w:sz w:val="26"/>
          <w:szCs w:val="26"/>
        </w:rPr>
        <w:lastRenderedPageBreak/>
        <w:t>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thereafter, while the decrease in life disparity was more monotonous</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8CF8320" w14:textId="75A3FE75" w:rsidR="000F32E7" w:rsidRPr="000F32E7" w:rsidDel="002F7AEB" w:rsidRDefault="000F32E7">
      <w:pPr>
        <w:spacing w:line="360" w:lineRule="auto"/>
        <w:jc w:val="both"/>
        <w:rPr>
          <w:del w:id="109" w:author="Rune Lindahl-Jacobsen [2]" w:date="2017-12-05T10:23:00Z"/>
          <w:rFonts w:ascii="Garamond" w:hAnsi="Garamond" w:cs="Times New Roman"/>
          <w:sz w:val="26"/>
          <w:szCs w:val="26"/>
        </w:rPr>
      </w:pPr>
      <w:del w:id="110" w:author="Rune Lindahl-Jacobsen [2]" w:date="2017-12-05T10:23:00Z">
        <w:r w:rsidRPr="000F32E7" w:rsidDel="002F7AEB">
          <w:rPr>
            <w:rFonts w:ascii="Garamond" w:hAnsi="Garamond" w:cs="Times New Roman"/>
            <w:sz w:val="26"/>
            <w:szCs w:val="26"/>
          </w:rPr>
          <w:delText>Figure 2 shows the age-by-cause decomposition of life expectancy (panel A) and lifespan inequality (Panel B) for three periods 1960-1975, 1975-1995, 1995-2014.</w:delText>
        </w:r>
        <w:r w:rsidR="00D57423" w:rsidDel="002F7AEB">
          <w:rPr>
            <w:rFonts w:ascii="Garamond" w:hAnsi="Garamond" w:cs="Times New Roman"/>
            <w:sz w:val="26"/>
            <w:szCs w:val="26"/>
          </w:rPr>
          <w:delText xml:space="preserve"> Positive (negative) values increase</w:delText>
        </w:r>
        <w:r w:rsidR="004F6020" w:rsidDel="002F7AEB">
          <w:rPr>
            <w:rFonts w:ascii="Garamond" w:hAnsi="Garamond" w:cs="Times New Roman"/>
            <w:sz w:val="26"/>
            <w:szCs w:val="26"/>
          </w:rPr>
          <w:delText xml:space="preserve"> (</w:delText>
        </w:r>
        <w:r w:rsidR="00D57423" w:rsidDel="002F7AEB">
          <w:rPr>
            <w:rFonts w:ascii="Garamond" w:hAnsi="Garamond" w:cs="Times New Roman"/>
            <w:sz w:val="26"/>
            <w:szCs w:val="26"/>
          </w:rPr>
          <w:delText>decrease</w:delText>
        </w:r>
        <w:r w:rsidR="004F6020" w:rsidDel="002F7AEB">
          <w:rPr>
            <w:rFonts w:ascii="Garamond" w:hAnsi="Garamond" w:cs="Times New Roman"/>
            <w:sz w:val="26"/>
            <w:szCs w:val="26"/>
          </w:rPr>
          <w:delText>)</w:delText>
        </w:r>
        <w:r w:rsidR="00D57423" w:rsidDel="002F7AEB">
          <w:rPr>
            <w:rFonts w:ascii="Garamond" w:hAnsi="Garamond" w:cs="Times New Roman"/>
            <w:sz w:val="26"/>
            <w:szCs w:val="26"/>
          </w:rPr>
          <w:delText xml:space="preserve"> life expectancy or lifespan inequality.</w:delText>
        </w:r>
      </w:del>
    </w:p>
    <w:p w14:paraId="6BF0C9F0" w14:textId="166AD29F" w:rsidR="00905C39" w:rsidRPr="00B2566E" w:rsidRDefault="00905C39">
      <w:pPr>
        <w:spacing w:line="360" w:lineRule="auto"/>
        <w:jc w:val="both"/>
        <w:rPr>
          <w:rFonts w:ascii="Garamond" w:hAnsi="Garamond" w:cs="Times New Roman"/>
          <w:sz w:val="26"/>
          <w:szCs w:val="26"/>
        </w:rPr>
        <w:pPrChange w:id="111" w:author="Rune Lindahl-Jacobsen [2]" w:date="2017-12-05T10:23:00Z">
          <w:pPr>
            <w:spacing w:line="360" w:lineRule="auto"/>
            <w:ind w:firstLine="720"/>
            <w:jc w:val="both"/>
          </w:pPr>
        </w:pPrChange>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ins w:id="112" w:author="Rune Lindahl-Jacobsen [2]" w:date="2017-12-05T10:23:00Z">
        <w:r w:rsidR="002F7AEB">
          <w:rPr>
            <w:rFonts w:ascii="Garamond" w:hAnsi="Garamond" w:cs="Times New Roman"/>
            <w:sz w:val="26"/>
            <w:szCs w:val="26"/>
          </w:rPr>
          <w:t xml:space="preserve"> (figure 2?)</w:t>
        </w:r>
      </w:ins>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ins w:id="113" w:author="Rune Lindahl-Jacobsen [2]" w:date="2017-12-05T10:24:00Z">
        <w:r w:rsidR="002F7AEB">
          <w:rPr>
            <w:rFonts w:ascii="Garamond" w:hAnsi="Garamond" w:cs="Times New Roman"/>
            <w:sz w:val="26"/>
            <w:szCs w:val="26"/>
          </w:rPr>
          <w:t>(figure 2?)</w:t>
        </w:r>
      </w:ins>
      <w:r w:rsidR="00217579">
        <w:rPr>
          <w:rFonts w:ascii="Garamond" w:hAnsi="Garamond" w:cs="Times New Roman"/>
          <w:sz w:val="26"/>
          <w:szCs w:val="26"/>
        </w:rPr>
        <w:t xml:space="preserve">. 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ins w:id="114" w:author="Rune Lindahl-Jacobsen [2]" w:date="2017-12-05T10:24:00Z">
        <w:r w:rsidR="002F7AEB">
          <w:rPr>
            <w:rFonts w:ascii="Garamond" w:hAnsi="Garamond" w:cs="Times New Roman"/>
            <w:sz w:val="26"/>
            <w:szCs w:val="26"/>
          </w:rPr>
          <w:t xml:space="preserve"> (figure 2?)</w:t>
        </w:r>
      </w:ins>
      <w:r w:rsidRPr="00B2566E">
        <w:rPr>
          <w:rFonts w:ascii="Garamond" w:hAnsi="Garamond" w:cs="Times New Roman"/>
          <w:sz w:val="26"/>
          <w:szCs w:val="26"/>
        </w:rPr>
        <w:t>.</w:t>
      </w:r>
    </w:p>
    <w:p w14:paraId="2A945A42" w14:textId="0BF9D88C"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ins w:id="115" w:author="Rune Lindahl-Jacobsen [2]" w:date="2017-12-05T10:24:00Z">
        <w:r w:rsidR="002F7AEB">
          <w:rPr>
            <w:rFonts w:ascii="Garamond" w:hAnsi="Garamond" w:cs="Times New Roman"/>
            <w:sz w:val="26"/>
            <w:szCs w:val="26"/>
          </w:rPr>
          <w:t xml:space="preserve"> (figure 2?)</w:t>
        </w:r>
      </w:ins>
      <w:r w:rsidR="00AE13B3" w:rsidRPr="00B2566E">
        <w:rPr>
          <w:rFonts w:ascii="Garamond" w:hAnsi="Garamond" w:cs="Times New Roman"/>
          <w:sz w:val="26"/>
          <w:szCs w:val="26"/>
        </w:rPr>
        <w:t>. Also, improvement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suppressed</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(available </w:t>
      </w:r>
      <w:hyperlink r:id="rId10"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Non-smoking related cancer contributed negatively to lifespan for both females and males, which was the main offsetting cause of death for males, that otherwise experienced increases in lifespan due to a reduction in infant mortality and mid- and high-age cardiovascular mortality.</w:t>
      </w:r>
    </w:p>
    <w:p w14:paraId="70F122F2" w14:textId="79006C18" w:rsidR="00BB4DF3" w:rsidRPr="00B2566E" w:rsidRDefault="005B7911" w:rsidP="00861A87">
      <w:pPr>
        <w:spacing w:line="360" w:lineRule="auto"/>
        <w:ind w:firstLine="720"/>
        <w:jc w:val="both"/>
        <w:rPr>
          <w:rFonts w:ascii="Garamond" w:hAnsi="Garamond" w:cs="Times New Roman"/>
          <w:sz w:val="26"/>
          <w:szCs w:val="26"/>
        </w:rPr>
      </w:pPr>
      <w:r>
        <w:rPr>
          <w:rFonts w:ascii="Garamond" w:hAnsi="Garamond" w:cs="Times New Roman"/>
          <w:sz w:val="26"/>
          <w:szCs w:val="26"/>
        </w:rPr>
        <w:t>Improvement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females </w:t>
      </w:r>
      <w:r w:rsidR="00BB4DF3" w:rsidRPr="00B2566E">
        <w:rPr>
          <w:rFonts w:ascii="Garamond" w:hAnsi="Garamond" w:cs="Times New Roman"/>
          <w:sz w:val="26"/>
          <w:szCs w:val="26"/>
        </w:rPr>
        <w:t xml:space="preserve">between </w:t>
      </w:r>
      <w:r>
        <w:rPr>
          <w:rFonts w:ascii="Garamond" w:hAnsi="Garamond" w:cs="Times New Roman"/>
          <w:sz w:val="26"/>
          <w:szCs w:val="26"/>
        </w:rPr>
        <w:t>1975 and 1995</w:t>
      </w:r>
      <w:r w:rsidR="0085603A">
        <w:rPr>
          <w:rFonts w:ascii="Garamond" w:hAnsi="Garamond" w:cs="Times New Roman"/>
          <w:sz w:val="26"/>
          <w:szCs w:val="26"/>
        </w:rPr>
        <w:t xml:space="preserve"> 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 and a reduction in old-age cardiovascular mortality. For males, the reduction in life disparity was larger than for females, mainly driven by a reduction in infant mortality and early-life external mortality</w:t>
      </w:r>
      <w:ins w:id="116" w:author="Rune Lindahl-Jacobsen [2]" w:date="2017-12-05T10:25:00Z">
        <w:r w:rsidR="002F7AEB">
          <w:rPr>
            <w:rFonts w:ascii="Garamond" w:hAnsi="Garamond" w:cs="Times New Roman"/>
            <w:sz w:val="26"/>
            <w:szCs w:val="26"/>
          </w:rPr>
          <w:t xml:space="preserve"> (figure 2?)</w:t>
        </w:r>
      </w:ins>
      <w:r w:rsidR="00BB4DF3" w:rsidRPr="00B2566E">
        <w:rPr>
          <w:rFonts w:ascii="Garamond" w:hAnsi="Garamond" w:cs="Times New Roman"/>
          <w:sz w:val="26"/>
          <w:szCs w:val="26"/>
        </w:rPr>
        <w:t>.</w:t>
      </w:r>
    </w:p>
    <w:p w14:paraId="488F6904" w14:textId="7AD146FA"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D56583" w:rsidRPr="00B2566E">
        <w:rPr>
          <w:rFonts w:ascii="Garamond" w:hAnsi="Garamond" w:cs="Times New Roman"/>
          <w:sz w:val="26"/>
          <w:szCs w:val="26"/>
        </w:rPr>
        <w:t>female life expectancy increased</w:t>
      </w:r>
      <w:r w:rsidR="00E91CFF">
        <w:rPr>
          <w:rFonts w:ascii="Garamond" w:hAnsi="Garamond" w:cs="Times New Roman"/>
          <w:sz w:val="26"/>
          <w:szCs w:val="26"/>
        </w:rPr>
        <w:t xml:space="preserve"> </w:t>
      </w:r>
      <w:r w:rsidR="002826E2">
        <w:rPr>
          <w:rFonts w:ascii="Garamond" w:hAnsi="Garamond" w:cs="Times New Roman"/>
          <w:sz w:val="26"/>
          <w:szCs w:val="26"/>
        </w:rPr>
        <w:t>from 77.8 to 82.7 years</w:t>
      </w:r>
      <w:r w:rsidR="00D56583" w:rsidRPr="00B2566E">
        <w:rPr>
          <w:rFonts w:ascii="Garamond" w:hAnsi="Garamond" w:cs="Times New Roman"/>
          <w:sz w:val="26"/>
          <w:szCs w:val="26"/>
        </w:rPr>
        <w:t xml:space="preserve"> due to almost all causes at all ages, in particular cardiovascular mortality</w:t>
      </w:r>
      <w:r w:rsidR="00E91CFF">
        <w:rPr>
          <w:rFonts w:ascii="Garamond" w:hAnsi="Garamond" w:cs="Times New Roman"/>
          <w:sz w:val="26"/>
          <w:szCs w:val="26"/>
        </w:rPr>
        <w:t>.</w:t>
      </w:r>
      <w:r w:rsidR="00D56583" w:rsidRPr="00B2566E">
        <w:rPr>
          <w:rFonts w:ascii="Garamond" w:hAnsi="Garamond" w:cs="Times New Roman"/>
          <w:sz w:val="26"/>
          <w:szCs w:val="26"/>
        </w:rPr>
        <w:t xml:space="preserve"> </w:t>
      </w:r>
      <w:r w:rsidR="00E91CFF">
        <w:rPr>
          <w:rFonts w:ascii="Garamond" w:hAnsi="Garamond" w:cs="Times New Roman"/>
          <w:sz w:val="26"/>
          <w:szCs w:val="26"/>
        </w:rPr>
        <w:t>Also f</w:t>
      </w:r>
      <w:r w:rsidR="00D56583" w:rsidRPr="00B2566E">
        <w:rPr>
          <w:rFonts w:ascii="Garamond" w:hAnsi="Garamond" w:cs="Times New Roman"/>
          <w:sz w:val="26"/>
          <w:szCs w:val="26"/>
        </w:rPr>
        <w:t>or males, all causes at all ages provided positively to lifespan development</w:t>
      </w:r>
      <w:r w:rsidR="002826E2">
        <w:rPr>
          <w:rFonts w:ascii="Garamond" w:hAnsi="Garamond" w:cs="Times New Roman"/>
          <w:sz w:val="26"/>
          <w:szCs w:val="26"/>
        </w:rPr>
        <w:t xml:space="preserve"> (from 72.7 to 78.6)</w:t>
      </w:r>
      <w:r w:rsidR="00D56583" w:rsidRPr="00B2566E">
        <w:rPr>
          <w:rFonts w:ascii="Garamond" w:hAnsi="Garamond" w:cs="Times New Roman"/>
          <w:sz w:val="26"/>
          <w:szCs w:val="26"/>
        </w:rPr>
        <w:t xml:space="preserve">. As for disparity,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355BE87" w14:textId="77777777" w:rsidR="00115578" w:rsidRPr="00B2566E" w:rsidRDefault="00115578" w:rsidP="00861A87">
      <w:pPr>
        <w:spacing w:line="360" w:lineRule="auto"/>
        <w:ind w:firstLine="720"/>
        <w:jc w:val="both"/>
        <w:rPr>
          <w:rFonts w:ascii="Garamond" w:hAnsi="Garamond" w:cs="Times New Roman"/>
          <w:sz w:val="26"/>
          <w:szCs w:val="26"/>
        </w:rPr>
      </w:pPr>
    </w:p>
    <w:p w14:paraId="756D8D93" w14:textId="2322DAD8"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0AF61A18" w:rsidR="00115578" w:rsidRPr="00B2566E" w:rsidRDefault="00115578" w:rsidP="00861A87">
      <w:pPr>
        <w:spacing w:line="360" w:lineRule="auto"/>
        <w:jc w:val="both"/>
        <w:rPr>
          <w:rFonts w:ascii="Garamond" w:hAnsi="Garamond" w:cs="Times New Roman"/>
          <w:sz w:val="26"/>
          <w:szCs w:val="26"/>
        </w:rPr>
      </w:pPr>
      <w:del w:id="117" w:author="Rune Lindahl-Jacobsen [2]" w:date="2017-12-05T10:26:00Z">
        <w:r w:rsidRPr="00B2566E" w:rsidDel="002F7AEB">
          <w:rPr>
            <w:rFonts w:ascii="Garamond" w:hAnsi="Garamond" w:cs="Times New Roman"/>
            <w:sz w:val="26"/>
            <w:szCs w:val="26"/>
          </w:rPr>
          <w:tab/>
        </w:r>
      </w:del>
      <w:r w:rsidRPr="00B2566E">
        <w:rPr>
          <w:rFonts w:ascii="Garamond" w:hAnsi="Garamond" w:cs="Times New Roman"/>
          <w:sz w:val="26"/>
          <w:szCs w:val="26"/>
        </w:rPr>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p>
    <w:p w14:paraId="3288D4EF" w14:textId="5DBD7799" w:rsidR="00FC5625" w:rsidRPr="002F7AEB" w:rsidRDefault="00FC5625" w:rsidP="00861A87">
      <w:pPr>
        <w:spacing w:line="360" w:lineRule="auto"/>
        <w:jc w:val="both"/>
        <w:rPr>
          <w:rFonts w:ascii="Garamond" w:hAnsi="Garamond" w:cs="Times New Roman"/>
          <w:sz w:val="26"/>
          <w:szCs w:val="26"/>
        </w:rPr>
      </w:pPr>
      <w:del w:id="118" w:author="Rune Lindahl-Jacobsen [2]" w:date="2017-12-05T10:25:00Z">
        <w:r w:rsidRPr="00B2566E" w:rsidDel="002F7AEB">
          <w:rPr>
            <w:rFonts w:ascii="Garamond" w:hAnsi="Garamond" w:cs="Times New Roman"/>
            <w:sz w:val="26"/>
            <w:szCs w:val="26"/>
          </w:rPr>
          <w:tab/>
        </w:r>
      </w:del>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w:t>
      </w:r>
      <w:r w:rsidR="00B2566E" w:rsidRPr="002F7AEB">
        <w:rPr>
          <w:rFonts w:ascii="Garamond" w:hAnsi="Garamond" w:cs="Times New Roman"/>
          <w:sz w:val="26"/>
          <w:szCs w:val="26"/>
        </w:rPr>
        <w:t xml:space="preserve">expected considering the ages relative to life expectancy where each contribution is made, </w:t>
      </w:r>
      <w:r w:rsidRPr="002F7AEB">
        <w:rPr>
          <w:rFonts w:ascii="Garamond" w:hAnsi="Garamond" w:cs="Times New Roman"/>
          <w:sz w:val="26"/>
          <w:szCs w:val="26"/>
        </w:rPr>
        <w:t xml:space="preserve">Denmark’s </w:t>
      </w:r>
      <w:r w:rsidRPr="002F7AEB">
        <w:rPr>
          <w:rFonts w:ascii="Garamond" w:hAnsi="Garamond" w:cs="Times New Roman"/>
          <w:sz w:val="26"/>
          <w:szCs w:val="26"/>
          <w:rPrChange w:id="119" w:author="Rune Lindahl-Jacobsen [2]" w:date="2017-12-05T10:26:00Z">
            <w:rPr>
              <w:rFonts w:ascii="Garamond" w:hAnsi="Garamond" w:cs="Times New Roman"/>
              <w:i/>
              <w:sz w:val="26"/>
              <w:szCs w:val="26"/>
            </w:rPr>
          </w:rPrChange>
        </w:rPr>
        <w:t>life expectancy</w:t>
      </w:r>
      <w:r w:rsidRPr="002F7AEB">
        <w:rPr>
          <w:rFonts w:ascii="Garamond" w:hAnsi="Garamond" w:cs="Times New Roman"/>
          <w:sz w:val="26"/>
          <w:szCs w:val="26"/>
        </w:rPr>
        <w:t xml:space="preserve"> disadvantage relative to Sweden is mainly due to mid- and high-age </w:t>
      </w:r>
      <w:r w:rsidR="00B2566E" w:rsidRPr="002F7AEB">
        <w:rPr>
          <w:rFonts w:ascii="Garamond" w:hAnsi="Garamond" w:cs="Times New Roman"/>
          <w:sz w:val="26"/>
          <w:szCs w:val="26"/>
          <w:rPrChange w:id="120" w:author="Rune Lindahl-Jacobsen [2]" w:date="2017-12-05T10:26:00Z">
            <w:rPr>
              <w:rFonts w:ascii="Garamond" w:hAnsi="Garamond" w:cs="Times New Roman"/>
              <w:i/>
              <w:sz w:val="26"/>
              <w:szCs w:val="26"/>
            </w:rPr>
          </w:rPrChange>
        </w:rPr>
        <w:t>cancer mortality</w:t>
      </w:r>
      <w:r w:rsidR="00B2566E" w:rsidRPr="002F7AEB">
        <w:rPr>
          <w:rFonts w:ascii="Garamond" w:hAnsi="Garamond" w:cs="Times New Roman"/>
          <w:sz w:val="26"/>
          <w:szCs w:val="26"/>
        </w:rPr>
        <w:t>,</w:t>
      </w:r>
      <w:r w:rsidR="00F845BF" w:rsidRPr="002F7AEB">
        <w:rPr>
          <w:rFonts w:ascii="Garamond" w:hAnsi="Garamond" w:cs="Times New Roman"/>
          <w:sz w:val="26"/>
          <w:szCs w:val="26"/>
        </w:rPr>
        <w:t xml:space="preserve"> while</w:t>
      </w:r>
      <w:r w:rsidR="00B2566E" w:rsidRPr="002F7AEB">
        <w:rPr>
          <w:rFonts w:ascii="Garamond" w:hAnsi="Garamond" w:cs="Times New Roman"/>
          <w:sz w:val="26"/>
          <w:szCs w:val="26"/>
        </w:rPr>
        <w:t xml:space="preserve"> Denmark’s </w:t>
      </w:r>
      <w:r w:rsidR="00B2566E" w:rsidRPr="002F7AEB">
        <w:rPr>
          <w:rFonts w:ascii="Garamond" w:hAnsi="Garamond" w:cs="Times New Roman"/>
          <w:sz w:val="26"/>
          <w:szCs w:val="26"/>
          <w:rPrChange w:id="121" w:author="Rune Lindahl-Jacobsen [2]" w:date="2017-12-05T10:26:00Z">
            <w:rPr>
              <w:rFonts w:ascii="Garamond" w:hAnsi="Garamond" w:cs="Times New Roman"/>
              <w:i/>
              <w:sz w:val="26"/>
              <w:szCs w:val="26"/>
            </w:rPr>
          </w:rPrChange>
        </w:rPr>
        <w:t>lifespan inequality disadvantage</w:t>
      </w:r>
      <w:r w:rsidR="00B2566E" w:rsidRPr="002F7AEB">
        <w:rPr>
          <w:rFonts w:ascii="Garamond" w:hAnsi="Garamond" w:cs="Times New Roman"/>
          <w:sz w:val="26"/>
          <w:szCs w:val="26"/>
        </w:rPr>
        <w:t xml:space="preserve"> is mainly due to higher </w:t>
      </w:r>
      <w:r w:rsidR="00B2566E" w:rsidRPr="002F7AEB">
        <w:rPr>
          <w:rFonts w:ascii="Garamond" w:hAnsi="Garamond" w:cs="Times New Roman"/>
          <w:sz w:val="26"/>
          <w:szCs w:val="26"/>
          <w:rPrChange w:id="122" w:author="Rune Lindahl-Jacobsen [2]" w:date="2017-12-05T10:26:00Z">
            <w:rPr>
              <w:rFonts w:ascii="Garamond" w:hAnsi="Garamond" w:cs="Times New Roman"/>
              <w:i/>
              <w:sz w:val="26"/>
              <w:szCs w:val="26"/>
            </w:rPr>
          </w:rPrChange>
        </w:rPr>
        <w:t>infant mortality</w:t>
      </w:r>
      <w:r w:rsidR="00B2566E" w:rsidRPr="002F7AEB">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13C995A9" w:rsidR="00DE6ABE" w:rsidRDefault="00DE6ABE" w:rsidP="00DE6ABE">
      <w:pPr>
        <w:spacing w:line="360" w:lineRule="auto"/>
        <w:jc w:val="both"/>
        <w:rPr>
          <w:rFonts w:ascii="Garamond" w:hAnsi="Garamond" w:cs="Times New Roman"/>
          <w:sz w:val="26"/>
          <w:szCs w:val="26"/>
        </w:rPr>
      </w:pPr>
      <w:del w:id="123" w:author="Rune Lindahl-Jacobsen [2]" w:date="2017-12-05T10:26:00Z">
        <w:r w:rsidRPr="00DE6ABE" w:rsidDel="002F7AEB">
          <w:rPr>
            <w:rFonts w:ascii="Garamond" w:hAnsi="Garamond" w:cs="Times New Roman"/>
            <w:sz w:val="26"/>
            <w:szCs w:val="26"/>
          </w:rPr>
          <w:lastRenderedPageBreak/>
          <w:delText>Table</w:delText>
        </w:r>
        <w:r w:rsidDel="002F7AEB">
          <w:rPr>
            <w:rFonts w:ascii="Garamond" w:hAnsi="Garamond" w:cs="Times New Roman"/>
            <w:sz w:val="26"/>
            <w:szCs w:val="26"/>
          </w:rPr>
          <w:delText xml:space="preserve"> 1 presents how much life expectancy in Denmark would increase by a reduction in the gap with Swedish lifespan ine</w:delText>
        </w:r>
        <w:r w:rsidR="00D938A5" w:rsidDel="002F7AEB">
          <w:rPr>
            <w:rFonts w:ascii="Garamond" w:hAnsi="Garamond" w:cs="Times New Roman"/>
            <w:sz w:val="26"/>
            <w:szCs w:val="26"/>
          </w:rPr>
          <w:delText>quality for both sexes in 2014</w:delText>
        </w:r>
        <w:r w:rsidR="00F845BF" w:rsidDel="002F7AEB">
          <w:rPr>
            <w:rFonts w:ascii="Garamond" w:hAnsi="Garamond" w:cs="Times New Roman"/>
            <w:sz w:val="26"/>
            <w:szCs w:val="26"/>
          </w:rPr>
          <w:delText xml:space="preserve"> for each cause of death</w:delText>
        </w:r>
        <w:r w:rsidR="00D938A5" w:rsidDel="002F7AEB">
          <w:rPr>
            <w:rFonts w:ascii="Garamond" w:hAnsi="Garamond" w:cs="Times New Roman"/>
            <w:sz w:val="26"/>
            <w:szCs w:val="26"/>
          </w:rPr>
          <w:delText xml:space="preserve">. </w:delText>
        </w:r>
      </w:del>
      <w:r w:rsidR="00D938A5">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sidR="00D938A5">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ins w:id="124" w:author="Rune Lindahl-Jacobsen [2]" w:date="2017-12-05T10:26:00Z">
        <w:r w:rsidR="002F7AEB">
          <w:rPr>
            <w:rFonts w:ascii="Garamond" w:hAnsi="Garamond" w:cs="Times New Roman"/>
            <w:sz w:val="26"/>
            <w:szCs w:val="26"/>
          </w:rPr>
          <w:t xml:space="preserve"> (Tables 1)</w:t>
        </w:r>
      </w:ins>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62612FE8" w:rsidR="002800A9" w:rsidRPr="00823311" w:rsidRDefault="002800A9" w:rsidP="00823311">
      <w:pPr>
        <w:spacing w:line="360" w:lineRule="auto"/>
        <w:rPr>
          <w:rFonts w:ascii="Garamond" w:hAnsi="Garamond" w:cs="Times New Roman"/>
          <w:sz w:val="26"/>
          <w:szCs w:val="26"/>
        </w:rPr>
      </w:pPr>
      <w:r w:rsidRPr="00B2566E">
        <w:rPr>
          <w:rFonts w:ascii="Garamond" w:hAnsi="Garamond" w:cs="Times New Roman"/>
          <w:b/>
          <w:sz w:val="26"/>
          <w:szCs w:val="26"/>
        </w:rPr>
        <w:t>Discussion</w:t>
      </w:r>
    </w:p>
    <w:p w14:paraId="4AA4B942" w14:textId="0AF2D260" w:rsidR="004E1347" w:rsidRDefault="0086328D" w:rsidP="00985F9B">
      <w:pPr>
        <w:spacing w:line="360" w:lineRule="auto"/>
        <w:rPr>
          <w:rFonts w:ascii="Garamond" w:hAnsi="Garamond" w:cs="Times New Roman"/>
          <w:sz w:val="26"/>
          <w:szCs w:val="26"/>
        </w:rPr>
      </w:pPr>
      <w:commentRangeStart w:id="125"/>
      <w:r>
        <w:rPr>
          <w:rFonts w:ascii="Garamond" w:hAnsi="Garamond" w:cs="Times New Roman"/>
          <w:b/>
          <w:i/>
          <w:sz w:val="26"/>
          <w:szCs w:val="26"/>
        </w:rPr>
        <w:t>Potential l</w:t>
      </w:r>
      <w:r w:rsidR="00985F9B">
        <w:rPr>
          <w:rFonts w:ascii="Garamond" w:hAnsi="Garamond" w:cs="Times New Roman"/>
          <w:b/>
          <w:i/>
          <w:sz w:val="26"/>
          <w:szCs w:val="26"/>
        </w:rPr>
        <w:t>imitations</w:t>
      </w:r>
      <w:commentRangeEnd w:id="125"/>
      <w:r w:rsidR="002F7AEB">
        <w:rPr>
          <w:rStyle w:val="CommentReference"/>
        </w:rPr>
        <w:commentReference w:id="125"/>
      </w:r>
    </w:p>
    <w:p w14:paraId="4BD8D598" w14:textId="2FEB73C2" w:rsidR="004B7BCD" w:rsidRDefault="00E304B6">
      <w:pPr>
        <w:spacing w:line="360" w:lineRule="auto"/>
        <w:jc w:val="both"/>
        <w:rPr>
          <w:rFonts w:ascii="Garamond" w:hAnsi="Garamond" w:cs="Times New Roman"/>
          <w:sz w:val="26"/>
          <w:szCs w:val="26"/>
        </w:rPr>
        <w:pPrChange w:id="126" w:author="Rune Lindahl-Jacobsen [2]" w:date="2017-12-05T10:27:00Z">
          <w:pPr>
            <w:spacing w:line="360" w:lineRule="auto"/>
            <w:ind w:firstLine="720"/>
            <w:jc w:val="both"/>
          </w:pPr>
        </w:pPrChange>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For instance, with increasing knowledge and awareness of the effect of immobilization and hospitalization on the chance of pneumonia, pneumonia became increasingly classified as secondary to some principle cause of death (ref). In particular causes of death at old-age should be discounted, because co-morbidity is rampant, so that various causes may contribute to death, leading some to suggest that ‘old age’ is a valid cause of death </w:t>
      </w:r>
      <w:r w:rsidR="00553187">
        <w:rPr>
          <w:rFonts w:ascii="Garamond" w:hAnsi="Garamond" w:cs="Times New Roman"/>
          <w:sz w:val="26"/>
          <w:szCs w:val="26"/>
        </w:rPr>
        <w:t>after all</w:t>
      </w:r>
      <w:r>
        <w:rPr>
          <w:rFonts w:ascii="Garamond" w:hAnsi="Garamond" w:cs="Times New Roman"/>
          <w:sz w:val="26"/>
          <w:szCs w:val="26"/>
        </w:rPr>
        <w:t>. Yet through using otherwise high quality data and broad categories of causes of death, we believe we have achieved a useful, workable grouping of causes of death.</w:t>
      </w:r>
    </w:p>
    <w:p w14:paraId="76C4B7CF" w14:textId="77777777" w:rsidR="00320ADC" w:rsidRPr="004B7BCD" w:rsidRDefault="00320ADC" w:rsidP="00320ADC">
      <w:pPr>
        <w:spacing w:line="360" w:lineRule="auto"/>
        <w:jc w:val="both"/>
        <w:rPr>
          <w:rFonts w:ascii="Garamond" w:hAnsi="Garamond" w:cs="Times New Roman"/>
          <w:sz w:val="26"/>
          <w:szCs w:val="26"/>
        </w:rPr>
      </w:pPr>
    </w:p>
    <w:p w14:paraId="5C133074" w14:textId="7CA358D3"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BF3AB3F" w14:textId="77777777" w:rsidR="00386D01" w:rsidRDefault="00985F9B" w:rsidP="00386D01">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 or exceeding lifespan: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&lt;EndNote&gt;&lt;Cite&gt;&lt;Author&gt;Gillespie&lt;/Author&gt;&lt;Year&gt;2014&lt;/Year&gt;&lt;RecNum&gt;70&lt;/RecNum&gt;&lt;DisplayText&gt;(23)&lt;/DisplayText&gt;&lt;record&gt;&lt;rec-number&gt;70&lt;/rec-number&gt;&lt;foreign-keys&gt;&lt;key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86D01">
        <w:rPr>
          <w:rFonts w:ascii="Garamond" w:hAnsi="Garamond" w:cs="Times New Roman"/>
          <w:noProof/>
          <w:sz w:val="26"/>
          <w:szCs w:val="26"/>
        </w:rPr>
        <w:t>(23)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p>
    <w:p w14:paraId="58D91DAE" w14:textId="77777777" w:rsidR="00E06C79" w:rsidRDefault="0086328D" w:rsidP="00E06C7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&lt;EndNote&gt;&lt;Cite&gt;&lt;Author&gt;Seligman&lt;/Author&gt;&lt;Year&gt;2016&lt;/Year&gt;&lt;RecNum&gt;50&lt;/RecNum&gt;&lt;DisplayText&gt;(24)&lt;/DisplayText&gt;&lt;record&gt;&lt;rec-number&gt;50&lt;/rec-number&gt;&lt;foreign-keys&gt;&lt;key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86D01">
        <w:rPr>
          <w:rFonts w:ascii="Garamond" w:hAnsi="Garamond" w:cs="Times New Roman"/>
          <w:noProof/>
          <w:sz w:val="26"/>
          <w:szCs w:val="26"/>
        </w:rPr>
        <w:t>(24)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&lt;EndNote&gt;&lt;Cite&gt;&lt;Author&gt;van Raalte&lt;/Author&gt;&lt;Year&gt;2015&lt;/Year&gt;&lt;RecNum&gt;130&lt;/RecNum&gt;&lt;DisplayText&gt;(25)&lt;/DisplayText&gt;&lt;record&gt;&lt;rec-number&gt;130&lt;/rec-number&gt;&lt;foreign-keys&gt;&lt;key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(25)</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3C79DD86" w:rsidR="006D7636" w:rsidRDefault="00955F47" w:rsidP="002B77C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EC20A6">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EC20A6">
        <w:rPr>
          <w:rFonts w:ascii="Garamond" w:hAnsi="Garamond" w:cs="Times New Roman"/>
          <w:noProof/>
          <w:sz w:val="26"/>
          <w:szCs w:val="26"/>
        </w:rPr>
        <w:t>(13)</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D01051">
        <w:rPr>
          <w:rFonts w:ascii="Garamond" w:hAnsi="Garamond" w:cs="Times New Roman"/>
          <w:sz w:val="26"/>
          <w:szCs w:val="26"/>
        </w:rPr>
        <w:t>Thus</w:t>
      </w:r>
      <w:r w:rsidR="00DD3030">
        <w:rPr>
          <w:rFonts w:ascii="Garamond" w:hAnsi="Garamond" w:cs="Times New Roman"/>
          <w:sz w:val="26"/>
          <w:szCs w:val="26"/>
        </w:rPr>
        <w:t xml:space="preserve">, 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&lt;EndNote&gt;&lt;Cite&gt;&lt;Author&gt;Zylbersztejn&lt;/Author&gt;&lt;Year&gt;2015&lt;/Year&gt;&lt;RecNum&gt;131&lt;/RecNum&gt;&lt;DisplayText&gt;(26)&lt;/DisplayText&gt;&lt;record&gt;&lt;rec-number&gt;131&lt;/rec-number&gt;&lt;foreign-keys&gt;&lt;key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(26)</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&lt;EndNote&gt;&lt;Cite&gt;&lt;Author&gt;Wennergren&lt;/Author&gt;&lt;Year&gt;2015&lt;/Year&gt;&lt;RecNum&gt;132&lt;/RecNum&gt;&lt;DisplayText&gt;(27)&lt;/DisplayText&gt;&lt;record&gt;&lt;rec-number&gt;132&lt;/rec-number&gt;&lt;foreign-keys&gt;&lt;key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01051">
        <w:rPr>
          <w:rFonts w:ascii="Times New Roman" w:hAnsi="Times New Roman" w:cs="Times New Roman"/>
          <w:sz w:val="26"/>
          <w:szCs w:val="26"/>
        </w:rPr>
        <w:instrText>‐</w:instrText>
      </w:r>
      <w:r w:rsidR="00D01051">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(27)</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2C2821E4"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 xml:space="preserve">is another clear public health intervention to reduce lifespan inequality and increase life expectancy in Denmark. Our results show that improvements in mortality </w:t>
      </w:r>
      <w:r>
        <w:rPr>
          <w:rFonts w:ascii="Garamond" w:hAnsi="Garamond" w:cs="Times New Roman"/>
          <w:sz w:val="26"/>
          <w:szCs w:val="26"/>
        </w:rPr>
        <w:lastRenderedPageBreak/>
        <w:t>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&lt;EndNote&gt;&lt;Cite&gt;&lt;Author&gt;Hashim&lt;/Author&gt;&lt;Year&gt;2016&lt;/Year&gt;&lt;RecNum&gt;133&lt;/RecNum&gt;&lt;DisplayText&gt;(28)&lt;/DisplayText&gt;&lt;record&gt;&lt;rec-number&gt;133&lt;/rec-number&gt;&lt;foreign-keys&gt;&lt;key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(28)</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0B19A9">
        <w:rPr>
          <w:rFonts w:ascii="Garamond" w:hAnsi="Garamond" w:cs="Times New Roman"/>
          <w:sz w:val="26"/>
          <w:szCs w:val="26"/>
        </w:rPr>
        <w:instrText xml:space="preserve"> ADDIN EN.CITE &lt;EndNote&gt;&lt;Cite&gt;&lt;Author&gt;Lindahl-Jacobsen&lt;/Author&gt;&lt;Year&gt;2016&lt;/Year&gt;&lt;RecNum&gt;43&lt;/RecNum&gt;&lt;DisplayText&gt;(12)&lt;/DisplayText&gt;&lt;record&gt;&lt;rec-number&gt;43&lt;/rec-number&gt;&lt;foreign-keys&gt;&lt;key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0B19A9">
        <w:rPr>
          <w:rFonts w:ascii="Garamond" w:hAnsi="Garamond" w:cs="Times New Roman"/>
          <w:noProof/>
          <w:sz w:val="26"/>
          <w:szCs w:val="26"/>
        </w:rPr>
        <w:t>(12)</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785EE89E" w14:textId="5B0C405F" w:rsidR="0012295D" w:rsidRDefault="0012295D" w:rsidP="000B19A9">
      <w:pPr>
        <w:spacing w:line="360" w:lineRule="auto"/>
        <w:ind w:firstLine="720"/>
        <w:jc w:val="both"/>
        <w:rPr>
          <w:rFonts w:ascii="Garamond" w:hAnsi="Garamond" w:cs="Times New Roman"/>
          <w:sz w:val="26"/>
          <w:szCs w:val="26"/>
        </w:rPr>
      </w:pPr>
      <w:r>
        <w:rPr>
          <w:rFonts w:ascii="Garamond" w:hAnsi="Garamond" w:cs="Times New Roman"/>
          <w:sz w:val="26"/>
          <w:szCs w:val="26"/>
        </w:rPr>
        <w:t>For Sweden, the data suggest that young-age external mortality can be further reduced. Of course, a difference alone does not mean that it is easy to achieve a reduction. Sweden may be different from Denmark geographically. There are more rural areas, which may make it harder to reduce accidents. Still, it is an option worth considering.</w:t>
      </w:r>
    </w:p>
    <w:p w14:paraId="51374483" w14:textId="0039FDD1" w:rsidR="0012295D" w:rsidRDefault="00703E56" w:rsidP="0012295D">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4BCAE110" w14:textId="77777777" w:rsidR="002B77C9" w:rsidRPr="0012295D" w:rsidRDefault="002B77C9" w:rsidP="0012295D">
      <w:pPr>
        <w:spacing w:line="360" w:lineRule="auto"/>
        <w:ind w:firstLine="720"/>
        <w:jc w:val="both"/>
        <w:rPr>
          <w:rFonts w:ascii="Garamond" w:hAnsi="Garamond" w:cs="Times New Roman"/>
          <w:sz w:val="26"/>
          <w:szCs w:val="26"/>
        </w:rPr>
      </w:pPr>
    </w:p>
    <w:p w14:paraId="069E2147" w14:textId="77777777" w:rsidR="0053225A" w:rsidRDefault="0053225A">
      <w:pPr>
        <w:rPr>
          <w:rFonts w:ascii="Garamond" w:hAnsi="Garamond" w:cs="Times New Roman"/>
          <w:b/>
          <w:sz w:val="26"/>
          <w:szCs w:val="26"/>
        </w:rPr>
      </w:pPr>
      <w:r>
        <w:rPr>
          <w:rFonts w:ascii="Garamond" w:hAnsi="Garamond" w:cs="Times New Roman"/>
          <w:b/>
          <w:sz w:val="26"/>
          <w:szCs w:val="26"/>
        </w:rPr>
        <w:br w:type="page"/>
      </w:r>
    </w:p>
    <w:p w14:paraId="77D51286" w14:textId="305D4EA0" w:rsidR="00636E45" w:rsidRDefault="00636E45" w:rsidP="00636E45">
      <w:pPr>
        <w:spacing w:line="360" w:lineRule="auto"/>
        <w:jc w:val="both"/>
        <w:rPr>
          <w:rFonts w:ascii="Garamond" w:hAnsi="Garamond" w:cs="Times New Roman"/>
          <w:sz w:val="26"/>
          <w:szCs w:val="26"/>
        </w:rPr>
      </w:pPr>
      <w:r>
        <w:rPr>
          <w:rFonts w:ascii="Garamond" w:hAnsi="Garamond" w:cs="Times New Roman"/>
          <w:b/>
          <w:sz w:val="26"/>
          <w:szCs w:val="26"/>
        </w:rPr>
        <w:lastRenderedPageBreak/>
        <w:t>Conclusions</w:t>
      </w:r>
    </w:p>
    <w:p w14:paraId="597B7569" w14:textId="4191960B" w:rsidR="00636E45" w:rsidRDefault="00636E45" w:rsidP="00636E45">
      <w:pPr>
        <w:spacing w:line="360" w:lineRule="auto"/>
        <w:jc w:val="both"/>
        <w:rPr>
          <w:rFonts w:ascii="Garamond" w:hAnsi="Garamond" w:cs="Times New Roman"/>
          <w:sz w:val="26"/>
          <w:szCs w:val="26"/>
        </w:rPr>
      </w:pPr>
      <w:commentRangeStart w:id="127"/>
      <w:r>
        <w:rPr>
          <w:rFonts w:ascii="Garamond" w:hAnsi="Garamond" w:cs="Times New Roman"/>
          <w:sz w:val="26"/>
          <w:szCs w:val="26"/>
        </w:rPr>
        <w:tab/>
        <w:t xml:space="preserve">1) The stagnation in </w:t>
      </w:r>
      <w:r w:rsidR="00703E56">
        <w:rPr>
          <w:rFonts w:ascii="Garamond" w:hAnsi="Garamond" w:cs="Times New Roman"/>
          <w:sz w:val="26"/>
          <w:szCs w:val="26"/>
        </w:rPr>
        <w:t xml:space="preserve">Danish female </w:t>
      </w:r>
      <w:r>
        <w:rPr>
          <w:rFonts w:ascii="Garamond" w:hAnsi="Garamond" w:cs="Times New Roman"/>
          <w:sz w:val="26"/>
          <w:szCs w:val="26"/>
        </w:rPr>
        <w:t>life expectancy was accompanied by a stagnation in lifespan inequality, driven largely by the same</w:t>
      </w:r>
      <w:r w:rsidR="00703E56">
        <w:rPr>
          <w:rFonts w:ascii="Garamond" w:hAnsi="Garamond" w:cs="Times New Roman"/>
          <w:sz w:val="26"/>
          <w:szCs w:val="26"/>
        </w:rPr>
        <w:t>, smoking related causes.</w:t>
      </w:r>
    </w:p>
    <w:p w14:paraId="29F5164D" w14:textId="79DE290F"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2) Currently, Denmark lags Sweden in terms of high life expectancy and low inequality due to two main causes: infant mortality and cancer.</w:t>
      </w:r>
    </w:p>
    <w:p w14:paraId="5ADA1092" w14:textId="6C144F03"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3) Denmark therefore has a clear and consistent public health policy target: reduce infant mortality and cancer mortality.</w:t>
      </w:r>
    </w:p>
    <w:p w14:paraId="1896A7EC" w14:textId="2E9DD1B7" w:rsidR="0024214D"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4) </w:t>
      </w:r>
      <w:r w:rsidR="0024214D">
        <w:rPr>
          <w:rFonts w:ascii="Garamond" w:hAnsi="Garamond" w:cs="Times New Roman"/>
          <w:sz w:val="26"/>
          <w:szCs w:val="26"/>
        </w:rPr>
        <w:t>Our approach demonstrates how policy targets can be identified that increase life expectancy through a reduction in lifespan inequality.</w:t>
      </w:r>
    </w:p>
    <w:p w14:paraId="77833723" w14:textId="0E44D0BA" w:rsidR="00703E56" w:rsidRPr="00636E45"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ab/>
        <w:t>5) If similar results hold for other countries too, this would be highly interesting, because the policy recommendations that follow are so clear and consistent.</w:t>
      </w:r>
    </w:p>
    <w:commentRangeEnd w:id="127"/>
    <w:p w14:paraId="337A189B" w14:textId="77777777" w:rsidR="00985F9B" w:rsidRPr="00985F9B" w:rsidRDefault="00B85CE0" w:rsidP="00985F9B">
      <w:pPr>
        <w:spacing w:line="360" w:lineRule="auto"/>
        <w:rPr>
          <w:rFonts w:ascii="Garamond" w:hAnsi="Garamond" w:cs="Times New Roman"/>
          <w:sz w:val="26"/>
          <w:szCs w:val="26"/>
        </w:rPr>
      </w:pPr>
      <w:r>
        <w:rPr>
          <w:rStyle w:val="CommentReference"/>
        </w:rPr>
        <w:commentReference w:id="127"/>
      </w: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8418" w:type="dxa"/>
        <w:tblLook w:val="04A0" w:firstRow="1" w:lastRow="0" w:firstColumn="1" w:lastColumn="0" w:noHBand="0" w:noVBand="1"/>
      </w:tblPr>
      <w:tblGrid>
        <w:gridCol w:w="1276"/>
        <w:gridCol w:w="338"/>
        <w:gridCol w:w="3440"/>
        <w:gridCol w:w="1521"/>
        <w:gridCol w:w="328"/>
        <w:gridCol w:w="1515"/>
      </w:tblGrid>
      <w:tr w:rsidR="002E2348" w:rsidRPr="00675BCB" w14:paraId="1672AA77" w14:textId="77777777" w:rsidTr="00320ADC">
        <w:trPr>
          <w:trHeight w:val="2100"/>
        </w:trPr>
        <w:tc>
          <w:tcPr>
            <w:tcW w:w="1276" w:type="dxa"/>
            <w:tcBorders>
              <w:top w:val="nil"/>
              <w:left w:val="nil"/>
              <w:bottom w:val="single" w:sz="8" w:space="0" w:color="auto"/>
              <w:right w:val="nil"/>
            </w:tcBorders>
            <w:shd w:val="clear" w:color="000000" w:fill="FFFFFF"/>
            <w:noWrap/>
            <w:vAlign w:val="center"/>
            <w:hideMark/>
          </w:tcPr>
          <w:p w14:paraId="5E2277B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Sex</w:t>
            </w:r>
          </w:p>
        </w:tc>
        <w:tc>
          <w:tcPr>
            <w:tcW w:w="338" w:type="dxa"/>
            <w:tcBorders>
              <w:top w:val="nil"/>
              <w:left w:val="nil"/>
              <w:bottom w:val="single" w:sz="8" w:space="0" w:color="auto"/>
              <w:right w:val="nil"/>
            </w:tcBorders>
            <w:shd w:val="clear" w:color="000000" w:fill="FFFFFF"/>
            <w:noWrap/>
            <w:vAlign w:val="center"/>
            <w:hideMark/>
          </w:tcPr>
          <w:p w14:paraId="6B57CCE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single" w:sz="8" w:space="0" w:color="auto"/>
              <w:right w:val="nil"/>
            </w:tcBorders>
            <w:shd w:val="clear" w:color="000000" w:fill="FFFFFF"/>
            <w:noWrap/>
            <w:vAlign w:val="center"/>
            <w:hideMark/>
          </w:tcPr>
          <w:p w14:paraId="225D55F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Cause of death</w:t>
            </w:r>
          </w:p>
        </w:tc>
        <w:tc>
          <w:tcPr>
            <w:tcW w:w="1521" w:type="dxa"/>
            <w:tcBorders>
              <w:top w:val="nil"/>
              <w:left w:val="nil"/>
              <w:bottom w:val="single" w:sz="8" w:space="0" w:color="auto"/>
              <w:right w:val="nil"/>
            </w:tcBorders>
            <w:shd w:val="clear" w:color="000000" w:fill="FFFFFF"/>
            <w:vAlign w:val="center"/>
            <w:hideMark/>
          </w:tcPr>
          <w:p w14:paraId="71B7FC02"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xml:space="preserve">Reduce gap with Sweden in </w:t>
            </w:r>
            <w:proofErr w:type="spellStart"/>
            <w:r w:rsidRPr="00675BCB">
              <w:rPr>
                <w:rFonts w:ascii="Garamond" w:eastAsia="Times New Roman" w:hAnsi="Garamond" w:cs="Calibri"/>
                <w:color w:val="000000"/>
                <w:sz w:val="26"/>
                <w:szCs w:val="26"/>
              </w:rPr>
              <w:t>CoV</w:t>
            </w:r>
            <w:proofErr w:type="spellEnd"/>
            <w:r w:rsidRPr="00675BCB">
              <w:rPr>
                <w:rFonts w:ascii="Garamond" w:eastAsia="Times New Roman" w:hAnsi="Garamond" w:cs="Calibri"/>
                <w:color w:val="000000"/>
                <w:sz w:val="26"/>
                <w:szCs w:val="26"/>
              </w:rPr>
              <w:t xml:space="preserve"> (%)</w:t>
            </w:r>
          </w:p>
        </w:tc>
        <w:tc>
          <w:tcPr>
            <w:tcW w:w="328" w:type="dxa"/>
            <w:tcBorders>
              <w:top w:val="nil"/>
              <w:left w:val="nil"/>
              <w:bottom w:val="single" w:sz="8" w:space="0" w:color="auto"/>
              <w:right w:val="nil"/>
            </w:tcBorders>
            <w:shd w:val="clear" w:color="000000" w:fill="FFFFFF"/>
            <w:vAlign w:val="center"/>
            <w:hideMark/>
          </w:tcPr>
          <w:p w14:paraId="3A4BCEAA"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vAlign w:val="center"/>
            <w:hideMark/>
          </w:tcPr>
          <w:p w14:paraId="09442601"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Potential Gains in life expectancy (years)</w:t>
            </w:r>
          </w:p>
        </w:tc>
      </w:tr>
      <w:tr w:rsidR="002E2348" w:rsidRPr="00675BCB" w14:paraId="30C7EF5A" w14:textId="77777777" w:rsidTr="00320ADC">
        <w:trPr>
          <w:trHeight w:val="348"/>
        </w:trPr>
        <w:tc>
          <w:tcPr>
            <w:tcW w:w="1276" w:type="dxa"/>
            <w:tcBorders>
              <w:top w:val="nil"/>
              <w:left w:val="nil"/>
              <w:bottom w:val="nil"/>
              <w:right w:val="nil"/>
            </w:tcBorders>
            <w:shd w:val="clear" w:color="000000" w:fill="FFFFFF"/>
            <w:noWrap/>
            <w:vAlign w:val="center"/>
            <w:hideMark/>
          </w:tcPr>
          <w:p w14:paraId="4802504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Females</w:t>
            </w:r>
          </w:p>
        </w:tc>
        <w:tc>
          <w:tcPr>
            <w:tcW w:w="338" w:type="dxa"/>
            <w:tcBorders>
              <w:top w:val="nil"/>
              <w:left w:val="nil"/>
              <w:bottom w:val="nil"/>
              <w:right w:val="nil"/>
            </w:tcBorders>
            <w:shd w:val="clear" w:color="000000" w:fill="FFFFFF"/>
            <w:noWrap/>
            <w:vAlign w:val="center"/>
            <w:hideMark/>
          </w:tcPr>
          <w:p w14:paraId="1BCD89D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372E71E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0BD4482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18.12%</w:t>
            </w:r>
          </w:p>
        </w:tc>
        <w:tc>
          <w:tcPr>
            <w:tcW w:w="328" w:type="dxa"/>
            <w:tcBorders>
              <w:top w:val="nil"/>
              <w:left w:val="nil"/>
              <w:bottom w:val="nil"/>
              <w:right w:val="nil"/>
            </w:tcBorders>
            <w:shd w:val="clear" w:color="000000" w:fill="FFFFFF"/>
            <w:noWrap/>
            <w:vAlign w:val="center"/>
            <w:hideMark/>
          </w:tcPr>
          <w:p w14:paraId="69E060C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FED61A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0.35</w:t>
            </w:r>
          </w:p>
        </w:tc>
      </w:tr>
      <w:tr w:rsidR="002E2348" w:rsidRPr="00675BCB" w14:paraId="4AFFB59A" w14:textId="77777777" w:rsidTr="00320ADC">
        <w:trPr>
          <w:trHeight w:val="348"/>
        </w:trPr>
        <w:tc>
          <w:tcPr>
            <w:tcW w:w="1276" w:type="dxa"/>
            <w:tcBorders>
              <w:top w:val="nil"/>
              <w:left w:val="nil"/>
              <w:bottom w:val="nil"/>
              <w:right w:val="nil"/>
            </w:tcBorders>
            <w:shd w:val="clear" w:color="000000" w:fill="FFFFFF"/>
            <w:noWrap/>
            <w:vAlign w:val="center"/>
            <w:hideMark/>
          </w:tcPr>
          <w:p w14:paraId="0136259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54BE54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BA8623D"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25CD840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12.99%</w:t>
            </w:r>
          </w:p>
        </w:tc>
        <w:tc>
          <w:tcPr>
            <w:tcW w:w="328" w:type="dxa"/>
            <w:tcBorders>
              <w:top w:val="nil"/>
              <w:left w:val="nil"/>
              <w:bottom w:val="nil"/>
              <w:right w:val="nil"/>
            </w:tcBorders>
            <w:shd w:val="clear" w:color="000000" w:fill="FFFFFF"/>
            <w:noWrap/>
            <w:vAlign w:val="center"/>
            <w:hideMark/>
          </w:tcPr>
          <w:p w14:paraId="584EFC2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92BA90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0.22</w:t>
            </w:r>
          </w:p>
        </w:tc>
      </w:tr>
      <w:tr w:rsidR="002E2348" w:rsidRPr="00675BCB" w14:paraId="7798B30D" w14:textId="77777777" w:rsidTr="00320ADC">
        <w:trPr>
          <w:trHeight w:val="348"/>
        </w:trPr>
        <w:tc>
          <w:tcPr>
            <w:tcW w:w="1276" w:type="dxa"/>
            <w:tcBorders>
              <w:top w:val="nil"/>
              <w:left w:val="nil"/>
              <w:bottom w:val="nil"/>
              <w:right w:val="nil"/>
            </w:tcBorders>
            <w:shd w:val="clear" w:color="000000" w:fill="FFFFFF"/>
            <w:noWrap/>
            <w:vAlign w:val="center"/>
            <w:hideMark/>
          </w:tcPr>
          <w:p w14:paraId="4EE6A2C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01003B6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00F2FF3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05348D1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9.88%</w:t>
            </w:r>
          </w:p>
        </w:tc>
        <w:tc>
          <w:tcPr>
            <w:tcW w:w="328" w:type="dxa"/>
            <w:tcBorders>
              <w:top w:val="nil"/>
              <w:left w:val="nil"/>
              <w:bottom w:val="nil"/>
              <w:right w:val="nil"/>
            </w:tcBorders>
            <w:shd w:val="clear" w:color="000000" w:fill="FFFFFF"/>
            <w:noWrap/>
            <w:vAlign w:val="center"/>
            <w:hideMark/>
          </w:tcPr>
          <w:p w14:paraId="4C15504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8B4B53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0.21</w:t>
            </w:r>
          </w:p>
        </w:tc>
      </w:tr>
      <w:tr w:rsidR="00320ADC" w:rsidRPr="00675BCB" w14:paraId="2267C2B8" w14:textId="77777777" w:rsidTr="00320ADC">
        <w:trPr>
          <w:trHeight w:val="348"/>
        </w:trPr>
        <w:tc>
          <w:tcPr>
            <w:tcW w:w="1276" w:type="dxa"/>
            <w:tcBorders>
              <w:top w:val="nil"/>
              <w:left w:val="nil"/>
              <w:bottom w:val="nil"/>
              <w:right w:val="nil"/>
            </w:tcBorders>
            <w:shd w:val="clear" w:color="000000" w:fill="FFFFFF"/>
            <w:noWrap/>
            <w:vAlign w:val="center"/>
          </w:tcPr>
          <w:p w14:paraId="35EF18F3" w14:textId="25A498A6"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309CE424" w14:textId="5747F0D2"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0DE905F5" w14:textId="0960C370"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3F96496B" w14:textId="603666DE"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6.85%</w:t>
            </w:r>
          </w:p>
        </w:tc>
        <w:tc>
          <w:tcPr>
            <w:tcW w:w="328" w:type="dxa"/>
            <w:tcBorders>
              <w:top w:val="nil"/>
              <w:left w:val="nil"/>
              <w:bottom w:val="nil"/>
              <w:right w:val="nil"/>
            </w:tcBorders>
            <w:shd w:val="clear" w:color="000000" w:fill="FFFFFF"/>
            <w:noWrap/>
            <w:vAlign w:val="center"/>
          </w:tcPr>
          <w:p w14:paraId="038B574E" w14:textId="221541EB"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13A0FF1D" w14:textId="248EA419"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0.23</w:t>
            </w:r>
          </w:p>
        </w:tc>
      </w:tr>
      <w:tr w:rsidR="00320ADC" w:rsidRPr="00675BCB" w14:paraId="2952D935" w14:textId="77777777" w:rsidTr="00320ADC">
        <w:trPr>
          <w:trHeight w:val="348"/>
        </w:trPr>
        <w:tc>
          <w:tcPr>
            <w:tcW w:w="1276" w:type="dxa"/>
            <w:tcBorders>
              <w:top w:val="nil"/>
              <w:left w:val="nil"/>
              <w:bottom w:val="nil"/>
              <w:right w:val="nil"/>
            </w:tcBorders>
            <w:shd w:val="clear" w:color="000000" w:fill="FFFFFF"/>
            <w:noWrap/>
            <w:vAlign w:val="center"/>
            <w:hideMark/>
          </w:tcPr>
          <w:p w14:paraId="381A032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58F75B03" w14:textId="4B86CC4C"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246B614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467EA1F3"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2.25%</w:t>
            </w:r>
          </w:p>
        </w:tc>
        <w:tc>
          <w:tcPr>
            <w:tcW w:w="328" w:type="dxa"/>
            <w:tcBorders>
              <w:top w:val="nil"/>
              <w:left w:val="nil"/>
              <w:bottom w:val="nil"/>
              <w:right w:val="nil"/>
            </w:tcBorders>
            <w:shd w:val="clear" w:color="000000" w:fill="FFFFFF"/>
            <w:noWrap/>
            <w:vAlign w:val="center"/>
            <w:hideMark/>
          </w:tcPr>
          <w:p w14:paraId="0317CEF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36C35A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0.03</w:t>
            </w:r>
          </w:p>
        </w:tc>
      </w:tr>
      <w:tr w:rsidR="00320ADC" w:rsidRPr="00675BCB" w14:paraId="26D06202" w14:textId="77777777" w:rsidTr="00320ADC">
        <w:trPr>
          <w:trHeight w:val="348"/>
        </w:trPr>
        <w:tc>
          <w:tcPr>
            <w:tcW w:w="1276" w:type="dxa"/>
            <w:tcBorders>
              <w:top w:val="nil"/>
              <w:left w:val="nil"/>
              <w:bottom w:val="nil"/>
              <w:right w:val="nil"/>
            </w:tcBorders>
            <w:shd w:val="clear" w:color="000000" w:fill="FFFFFF"/>
            <w:noWrap/>
            <w:vAlign w:val="center"/>
            <w:hideMark/>
          </w:tcPr>
          <w:p w14:paraId="216B8B8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35D5183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4B0E72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446FE3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-26.39%</w:t>
            </w:r>
          </w:p>
        </w:tc>
        <w:tc>
          <w:tcPr>
            <w:tcW w:w="328" w:type="dxa"/>
            <w:tcBorders>
              <w:top w:val="nil"/>
              <w:left w:val="nil"/>
              <w:bottom w:val="nil"/>
              <w:right w:val="nil"/>
            </w:tcBorders>
            <w:shd w:val="clear" w:color="000000" w:fill="FFFFFF"/>
            <w:noWrap/>
            <w:vAlign w:val="center"/>
            <w:hideMark/>
          </w:tcPr>
          <w:p w14:paraId="3293F51A"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712EADD9"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-0.15</w:t>
            </w:r>
          </w:p>
        </w:tc>
      </w:tr>
      <w:tr w:rsidR="00320ADC" w:rsidRPr="00675BCB" w14:paraId="55CB7812" w14:textId="77777777" w:rsidTr="00320ADC">
        <w:trPr>
          <w:trHeight w:val="348"/>
        </w:trPr>
        <w:tc>
          <w:tcPr>
            <w:tcW w:w="1276" w:type="dxa"/>
            <w:tcBorders>
              <w:top w:val="nil"/>
              <w:left w:val="nil"/>
              <w:bottom w:val="nil"/>
              <w:right w:val="nil"/>
            </w:tcBorders>
            <w:shd w:val="clear" w:color="000000" w:fill="FFFFFF"/>
            <w:noWrap/>
            <w:vAlign w:val="center"/>
            <w:hideMark/>
          </w:tcPr>
          <w:p w14:paraId="234CAA1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4F25F32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7DEDB48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2333499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70.89%</w:t>
            </w:r>
          </w:p>
        </w:tc>
        <w:tc>
          <w:tcPr>
            <w:tcW w:w="328" w:type="dxa"/>
            <w:tcBorders>
              <w:top w:val="nil"/>
              <w:left w:val="nil"/>
              <w:bottom w:val="nil"/>
              <w:right w:val="nil"/>
            </w:tcBorders>
            <w:shd w:val="clear" w:color="000000" w:fill="FFFFFF"/>
            <w:noWrap/>
            <w:vAlign w:val="center"/>
            <w:hideMark/>
          </w:tcPr>
          <w:p w14:paraId="019B79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48C4F50"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0.55</w:t>
            </w:r>
          </w:p>
        </w:tc>
      </w:tr>
      <w:tr w:rsidR="00320ADC" w:rsidRPr="00675BCB" w14:paraId="6C84DA4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79CA1ED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5A0DB87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5B6B1E2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376F8A7E"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5.41%</w:t>
            </w:r>
          </w:p>
        </w:tc>
        <w:tc>
          <w:tcPr>
            <w:tcW w:w="328" w:type="dxa"/>
            <w:tcBorders>
              <w:top w:val="nil"/>
              <w:left w:val="nil"/>
              <w:bottom w:val="single" w:sz="8" w:space="0" w:color="auto"/>
              <w:right w:val="nil"/>
            </w:tcBorders>
            <w:shd w:val="clear" w:color="000000" w:fill="FFFFFF"/>
            <w:noWrap/>
            <w:vAlign w:val="center"/>
            <w:hideMark/>
          </w:tcPr>
          <w:p w14:paraId="4D20C79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noWrap/>
            <w:vAlign w:val="center"/>
            <w:hideMark/>
          </w:tcPr>
          <w:p w14:paraId="7D9587B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26E59209" w14:textId="77777777" w:rsidTr="00320ADC">
        <w:trPr>
          <w:trHeight w:val="348"/>
        </w:trPr>
        <w:tc>
          <w:tcPr>
            <w:tcW w:w="1276" w:type="dxa"/>
            <w:tcBorders>
              <w:top w:val="nil"/>
              <w:left w:val="nil"/>
              <w:bottom w:val="nil"/>
              <w:right w:val="nil"/>
            </w:tcBorders>
            <w:shd w:val="clear" w:color="000000" w:fill="FFFFFF"/>
            <w:noWrap/>
            <w:vAlign w:val="center"/>
            <w:hideMark/>
          </w:tcPr>
          <w:p w14:paraId="3FB71C2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EBEF05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nil"/>
              <w:right w:val="nil"/>
            </w:tcBorders>
            <w:shd w:val="clear" w:color="000000" w:fill="FFFFFF"/>
            <w:noWrap/>
            <w:vAlign w:val="center"/>
            <w:hideMark/>
          </w:tcPr>
          <w:p w14:paraId="2E16DE9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21" w:type="dxa"/>
            <w:tcBorders>
              <w:top w:val="nil"/>
              <w:left w:val="nil"/>
              <w:bottom w:val="nil"/>
              <w:right w:val="nil"/>
            </w:tcBorders>
            <w:shd w:val="clear" w:color="000000" w:fill="FFFFFF"/>
            <w:noWrap/>
            <w:vAlign w:val="center"/>
            <w:hideMark/>
          </w:tcPr>
          <w:p w14:paraId="3E674969"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28" w:type="dxa"/>
            <w:tcBorders>
              <w:top w:val="nil"/>
              <w:left w:val="nil"/>
              <w:bottom w:val="nil"/>
              <w:right w:val="nil"/>
            </w:tcBorders>
            <w:shd w:val="clear" w:color="000000" w:fill="FFFFFF"/>
            <w:noWrap/>
            <w:vAlign w:val="center"/>
            <w:hideMark/>
          </w:tcPr>
          <w:p w14:paraId="1B781E3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A2BA1A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r>
      <w:tr w:rsidR="00320ADC" w:rsidRPr="00675BCB" w14:paraId="611E1421" w14:textId="77777777" w:rsidTr="00320ADC">
        <w:trPr>
          <w:trHeight w:val="348"/>
        </w:trPr>
        <w:tc>
          <w:tcPr>
            <w:tcW w:w="1276" w:type="dxa"/>
            <w:tcBorders>
              <w:top w:val="nil"/>
              <w:left w:val="nil"/>
              <w:bottom w:val="nil"/>
              <w:right w:val="nil"/>
            </w:tcBorders>
            <w:shd w:val="clear" w:color="000000" w:fill="FFFFFF"/>
            <w:noWrap/>
            <w:vAlign w:val="center"/>
            <w:hideMark/>
          </w:tcPr>
          <w:p w14:paraId="50201B3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Males</w:t>
            </w:r>
          </w:p>
        </w:tc>
        <w:tc>
          <w:tcPr>
            <w:tcW w:w="338" w:type="dxa"/>
            <w:tcBorders>
              <w:top w:val="nil"/>
              <w:left w:val="nil"/>
              <w:bottom w:val="nil"/>
              <w:right w:val="nil"/>
            </w:tcBorders>
            <w:shd w:val="clear" w:color="000000" w:fill="FFFFFF"/>
            <w:noWrap/>
            <w:vAlign w:val="center"/>
            <w:hideMark/>
          </w:tcPr>
          <w:p w14:paraId="7AC1E74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7BD33D4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71E2B192"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15.25%</w:t>
            </w:r>
          </w:p>
        </w:tc>
        <w:tc>
          <w:tcPr>
            <w:tcW w:w="328" w:type="dxa"/>
            <w:tcBorders>
              <w:top w:val="nil"/>
              <w:left w:val="nil"/>
              <w:bottom w:val="nil"/>
              <w:right w:val="nil"/>
            </w:tcBorders>
            <w:shd w:val="clear" w:color="000000" w:fill="FFFFFF"/>
            <w:noWrap/>
            <w:vAlign w:val="center"/>
            <w:hideMark/>
          </w:tcPr>
          <w:p w14:paraId="20C313B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76D8400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0.47</w:t>
            </w:r>
          </w:p>
        </w:tc>
      </w:tr>
      <w:tr w:rsidR="00320ADC" w:rsidRPr="00675BCB" w14:paraId="0FC32EA9" w14:textId="77777777" w:rsidTr="00320ADC">
        <w:trPr>
          <w:trHeight w:val="348"/>
        </w:trPr>
        <w:tc>
          <w:tcPr>
            <w:tcW w:w="1276" w:type="dxa"/>
            <w:tcBorders>
              <w:top w:val="nil"/>
              <w:left w:val="nil"/>
              <w:bottom w:val="nil"/>
              <w:right w:val="nil"/>
            </w:tcBorders>
            <w:shd w:val="clear" w:color="000000" w:fill="FFFFFF"/>
            <w:noWrap/>
            <w:vAlign w:val="center"/>
            <w:hideMark/>
          </w:tcPr>
          <w:p w14:paraId="59F714E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76EA80E4"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D5F9EE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785F789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6.54%</w:t>
            </w:r>
          </w:p>
        </w:tc>
        <w:tc>
          <w:tcPr>
            <w:tcW w:w="328" w:type="dxa"/>
            <w:tcBorders>
              <w:top w:val="nil"/>
              <w:left w:val="nil"/>
              <w:bottom w:val="nil"/>
              <w:right w:val="nil"/>
            </w:tcBorders>
            <w:shd w:val="clear" w:color="000000" w:fill="FFFFFF"/>
            <w:noWrap/>
            <w:vAlign w:val="center"/>
            <w:hideMark/>
          </w:tcPr>
          <w:p w14:paraId="01A29BB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63D7BC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598A48A3" w14:textId="77777777" w:rsidTr="00320ADC">
        <w:trPr>
          <w:trHeight w:val="348"/>
        </w:trPr>
        <w:tc>
          <w:tcPr>
            <w:tcW w:w="1276" w:type="dxa"/>
            <w:tcBorders>
              <w:top w:val="nil"/>
              <w:left w:val="nil"/>
              <w:bottom w:val="nil"/>
              <w:right w:val="nil"/>
            </w:tcBorders>
            <w:shd w:val="clear" w:color="000000" w:fill="FFFFFF"/>
            <w:noWrap/>
            <w:vAlign w:val="center"/>
            <w:hideMark/>
          </w:tcPr>
          <w:p w14:paraId="4DE1B76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745B21F"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77CF48F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662E4527"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10.17%</w:t>
            </w:r>
          </w:p>
        </w:tc>
        <w:tc>
          <w:tcPr>
            <w:tcW w:w="328" w:type="dxa"/>
            <w:tcBorders>
              <w:top w:val="nil"/>
              <w:left w:val="nil"/>
              <w:bottom w:val="nil"/>
              <w:right w:val="nil"/>
            </w:tcBorders>
            <w:shd w:val="clear" w:color="000000" w:fill="FFFFFF"/>
            <w:noWrap/>
            <w:vAlign w:val="center"/>
            <w:hideMark/>
          </w:tcPr>
          <w:p w14:paraId="181FCFE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7775F2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0.33</w:t>
            </w:r>
          </w:p>
        </w:tc>
      </w:tr>
      <w:tr w:rsidR="00320ADC" w:rsidRPr="00675BCB" w14:paraId="31FE8531" w14:textId="77777777" w:rsidTr="00320ADC">
        <w:trPr>
          <w:trHeight w:val="348"/>
        </w:trPr>
        <w:tc>
          <w:tcPr>
            <w:tcW w:w="1276" w:type="dxa"/>
            <w:tcBorders>
              <w:top w:val="nil"/>
              <w:left w:val="nil"/>
              <w:bottom w:val="nil"/>
              <w:right w:val="nil"/>
            </w:tcBorders>
            <w:shd w:val="clear" w:color="000000" w:fill="FFFFFF"/>
            <w:noWrap/>
            <w:vAlign w:val="center"/>
          </w:tcPr>
          <w:p w14:paraId="103727AA" w14:textId="59A8407E"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2EF97169" w14:textId="34E863FB"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32809C04" w14:textId="09C170F3"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0AEE1B40" w14:textId="5D16D0E6"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4.51%</w:t>
            </w:r>
          </w:p>
        </w:tc>
        <w:tc>
          <w:tcPr>
            <w:tcW w:w="328" w:type="dxa"/>
            <w:tcBorders>
              <w:top w:val="nil"/>
              <w:left w:val="nil"/>
              <w:bottom w:val="nil"/>
              <w:right w:val="nil"/>
            </w:tcBorders>
            <w:shd w:val="clear" w:color="000000" w:fill="FFFFFF"/>
            <w:noWrap/>
            <w:vAlign w:val="center"/>
          </w:tcPr>
          <w:p w14:paraId="6B9818E6" w14:textId="4F58F15A"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450027AA" w14:textId="222FF5D2"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0.12</w:t>
            </w:r>
          </w:p>
        </w:tc>
      </w:tr>
      <w:tr w:rsidR="00320ADC" w:rsidRPr="00675BCB" w14:paraId="7DAD1E6B" w14:textId="77777777" w:rsidTr="00320ADC">
        <w:trPr>
          <w:trHeight w:val="348"/>
        </w:trPr>
        <w:tc>
          <w:tcPr>
            <w:tcW w:w="1276" w:type="dxa"/>
            <w:tcBorders>
              <w:top w:val="nil"/>
              <w:left w:val="nil"/>
              <w:bottom w:val="nil"/>
              <w:right w:val="nil"/>
            </w:tcBorders>
            <w:shd w:val="clear" w:color="000000" w:fill="FFFFFF"/>
            <w:noWrap/>
            <w:vAlign w:val="center"/>
            <w:hideMark/>
          </w:tcPr>
          <w:p w14:paraId="29117D8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F0904CD" w14:textId="320ACF38"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3809E9C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6F59CE01"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0.74%</w:t>
            </w:r>
          </w:p>
        </w:tc>
        <w:tc>
          <w:tcPr>
            <w:tcW w:w="328" w:type="dxa"/>
            <w:tcBorders>
              <w:top w:val="nil"/>
              <w:left w:val="nil"/>
              <w:bottom w:val="nil"/>
              <w:right w:val="nil"/>
            </w:tcBorders>
            <w:shd w:val="clear" w:color="000000" w:fill="FFFFFF"/>
            <w:noWrap/>
            <w:vAlign w:val="center"/>
            <w:hideMark/>
          </w:tcPr>
          <w:p w14:paraId="6340F95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EAA7DE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3AE75E69" w14:textId="77777777" w:rsidTr="00320ADC">
        <w:trPr>
          <w:trHeight w:val="348"/>
        </w:trPr>
        <w:tc>
          <w:tcPr>
            <w:tcW w:w="1276" w:type="dxa"/>
            <w:tcBorders>
              <w:top w:val="nil"/>
              <w:left w:val="nil"/>
              <w:bottom w:val="nil"/>
              <w:right w:val="nil"/>
            </w:tcBorders>
            <w:shd w:val="clear" w:color="000000" w:fill="FFFFFF"/>
            <w:noWrap/>
            <w:vAlign w:val="center"/>
            <w:hideMark/>
          </w:tcPr>
          <w:p w14:paraId="0CFB952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2A96EB9D"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7AD9C11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ED0C3F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-26.46%</w:t>
            </w:r>
          </w:p>
        </w:tc>
        <w:tc>
          <w:tcPr>
            <w:tcW w:w="328" w:type="dxa"/>
            <w:tcBorders>
              <w:top w:val="nil"/>
              <w:left w:val="nil"/>
              <w:bottom w:val="nil"/>
              <w:right w:val="nil"/>
            </w:tcBorders>
            <w:shd w:val="clear" w:color="000000" w:fill="FFFFFF"/>
            <w:noWrap/>
            <w:vAlign w:val="center"/>
            <w:hideMark/>
          </w:tcPr>
          <w:p w14:paraId="79FB322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34BFBDF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23A3369A" w14:textId="77777777" w:rsidTr="00320ADC">
        <w:trPr>
          <w:trHeight w:val="348"/>
        </w:trPr>
        <w:tc>
          <w:tcPr>
            <w:tcW w:w="1276" w:type="dxa"/>
            <w:tcBorders>
              <w:top w:val="nil"/>
              <w:left w:val="nil"/>
              <w:bottom w:val="nil"/>
              <w:right w:val="nil"/>
            </w:tcBorders>
            <w:shd w:val="clear" w:color="000000" w:fill="FFFFFF"/>
            <w:noWrap/>
            <w:vAlign w:val="center"/>
            <w:hideMark/>
          </w:tcPr>
          <w:p w14:paraId="591DA60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1774A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3862FFC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48FAFC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92.11%</w:t>
            </w:r>
          </w:p>
        </w:tc>
        <w:tc>
          <w:tcPr>
            <w:tcW w:w="328" w:type="dxa"/>
            <w:tcBorders>
              <w:top w:val="nil"/>
              <w:left w:val="nil"/>
              <w:bottom w:val="nil"/>
              <w:right w:val="nil"/>
            </w:tcBorders>
            <w:shd w:val="clear" w:color="000000" w:fill="FFFFFF"/>
            <w:noWrap/>
            <w:vAlign w:val="center"/>
            <w:hideMark/>
          </w:tcPr>
          <w:p w14:paraId="5FA6AC5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82D79B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0.77</w:t>
            </w:r>
          </w:p>
        </w:tc>
      </w:tr>
      <w:tr w:rsidR="00320ADC" w:rsidRPr="00675BCB" w14:paraId="77C6CAF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4772729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0CA39B2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7B83B76D"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0720BA6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-2.86%</w:t>
            </w:r>
          </w:p>
        </w:tc>
        <w:tc>
          <w:tcPr>
            <w:tcW w:w="328" w:type="dxa"/>
            <w:tcBorders>
              <w:top w:val="nil"/>
              <w:left w:val="nil"/>
              <w:bottom w:val="single" w:sz="8" w:space="0" w:color="auto"/>
              <w:right w:val="nil"/>
            </w:tcBorders>
            <w:shd w:val="clear" w:color="000000" w:fill="FFFFFF"/>
            <w:noWrap/>
            <w:vAlign w:val="center"/>
            <w:hideMark/>
          </w:tcPr>
          <w:p w14:paraId="0D9BA0D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single" w:sz="8" w:space="0" w:color="auto"/>
              <w:right w:val="nil"/>
            </w:tcBorders>
            <w:shd w:val="clear" w:color="000000" w:fill="FFFFFF"/>
            <w:noWrap/>
            <w:vAlign w:val="center"/>
            <w:hideMark/>
          </w:tcPr>
          <w:p w14:paraId="2675298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0.04</w:t>
            </w:r>
          </w:p>
        </w:tc>
      </w:tr>
      <w:tr w:rsidR="00320ADC" w:rsidRPr="00675BCB" w14:paraId="78F9A9C3" w14:textId="77777777" w:rsidTr="00320ADC">
        <w:trPr>
          <w:trHeight w:val="600"/>
        </w:trPr>
        <w:tc>
          <w:tcPr>
            <w:tcW w:w="8418" w:type="dxa"/>
            <w:gridSpan w:val="6"/>
            <w:tcBorders>
              <w:top w:val="single" w:sz="8" w:space="0" w:color="auto"/>
              <w:left w:val="nil"/>
              <w:bottom w:val="nil"/>
              <w:right w:val="nil"/>
            </w:tcBorders>
            <w:shd w:val="clear" w:color="000000" w:fill="FFFFFF"/>
            <w:vAlign w:val="center"/>
            <w:hideMark/>
          </w:tcPr>
          <w:p w14:paraId="2065B5BC" w14:textId="7FDB5A7C" w:rsidR="00320ADC" w:rsidRPr="00675BCB" w:rsidRDefault="00320ADC" w:rsidP="00320ADC">
            <w:pPr>
              <w:rPr>
                <w:rFonts w:ascii="Garamond" w:eastAsia="Times New Roman" w:hAnsi="Garamond" w:cs="Calibri"/>
                <w:color w:val="000000"/>
              </w:rPr>
            </w:pPr>
            <w:r w:rsidRPr="00675BCB">
              <w:rPr>
                <w:rFonts w:ascii="Garamond" w:eastAsia="Times New Roman" w:hAnsi="Garamond" w:cs="Calibri"/>
                <w:color w:val="000000"/>
              </w:rPr>
              <w:t>* Reduces the gap with Sweden. Represents po</w:t>
            </w:r>
            <w:r>
              <w:rPr>
                <w:rFonts w:ascii="Garamond" w:eastAsia="Times New Roman" w:hAnsi="Garamond" w:cs="Calibri"/>
                <w:color w:val="000000"/>
              </w:rPr>
              <w:t>tential gains for Sweden.</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1C87C4A" w14:textId="77777777" w:rsidR="000B19A9" w:rsidRPr="000B19A9" w:rsidRDefault="007543CE" w:rsidP="000B19A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0B19A9" w:rsidRPr="000B19A9">
        <w:t>1.</w:t>
      </w:r>
      <w:r w:rsidR="000B19A9" w:rsidRPr="000B19A9">
        <w:tab/>
        <w:t>Organization WH. World Health Statistics 2016: Monitoring Health for the SDGs Sustainable Development Goals: World Health Organization; 2016.</w:t>
      </w:r>
    </w:p>
    <w:p w14:paraId="78B8F8B4" w14:textId="77777777" w:rsidR="000B19A9" w:rsidRPr="000B19A9" w:rsidRDefault="000B19A9" w:rsidP="000B19A9">
      <w:pPr>
        <w:pStyle w:val="EndNoteBibliography"/>
      </w:pPr>
      <w:r w:rsidRPr="000B19A9">
        <w:t>2.</w:t>
      </w:r>
      <w:r w:rsidRPr="000B19A9">
        <w:tab/>
        <w:t>Tuljapurkar S. The final inequality. Demography and the Economy. 2011:209.</w:t>
      </w:r>
    </w:p>
    <w:p w14:paraId="7838D9FC" w14:textId="77777777" w:rsidR="000B19A9" w:rsidRPr="00E46B4A" w:rsidRDefault="000B19A9" w:rsidP="000B19A9">
      <w:pPr>
        <w:pStyle w:val="EndNoteBibliography"/>
        <w:rPr>
          <w:lang w:val="da-DK"/>
        </w:rPr>
      </w:pPr>
      <w:r w:rsidRPr="000B19A9">
        <w:t>3.</w:t>
      </w:r>
      <w:r w:rsidRPr="000B19A9">
        <w:tab/>
        <w:t xml:space="preserve">Marmot M. Inequalities in health. New England Journal of Medicine. </w:t>
      </w:r>
      <w:r w:rsidRPr="00E46B4A">
        <w:rPr>
          <w:lang w:val="da-DK"/>
        </w:rPr>
        <w:t>2001;345(2):134-5.</w:t>
      </w:r>
    </w:p>
    <w:p w14:paraId="4A9761BC" w14:textId="77777777" w:rsidR="000B19A9" w:rsidRPr="000B19A9" w:rsidRDefault="000B19A9" w:rsidP="000B19A9">
      <w:pPr>
        <w:pStyle w:val="EndNoteBibliography"/>
      </w:pPr>
      <w:r w:rsidRPr="00E46B4A">
        <w:rPr>
          <w:lang w:val="da-DK"/>
        </w:rPr>
        <w:t>4.</w:t>
      </w:r>
      <w:r w:rsidRPr="00E46B4A">
        <w:rPr>
          <w:lang w:val="da-DK"/>
        </w:rPr>
        <w:tab/>
        <w:t xml:space="preserve">Mackenbach JP, Kulhánová I, Artnik B, Bopp M, Borrell C, Clemens T, et al. </w:t>
      </w:r>
      <w:r w:rsidRPr="000B19A9">
        <w:t>Changes in mortality inequalities over two decades: register based study of European countries. bmj. 2016;353:i1732.</w:t>
      </w:r>
    </w:p>
    <w:p w14:paraId="6F57E855" w14:textId="77777777" w:rsidR="000B19A9" w:rsidRPr="000B19A9" w:rsidRDefault="000B19A9" w:rsidP="000B19A9">
      <w:pPr>
        <w:pStyle w:val="EndNoteBibliography"/>
      </w:pPr>
      <w:r w:rsidRPr="00E46B4A">
        <w:rPr>
          <w:lang w:val="es-MX"/>
        </w:rPr>
        <w:t>5.</w:t>
      </w:r>
      <w:r w:rsidRPr="00E46B4A">
        <w:rPr>
          <w:lang w:val="es-MX"/>
        </w:rPr>
        <w:tab/>
        <w:t xml:space="preserve">Vaupel JW, Zhang Z, van Raalte AA. </w:t>
      </w:r>
      <w:r w:rsidRPr="000B19A9">
        <w:t>Life expectancy and disparity: an international comparison of life table data. BMJ open. 2011;1(1):e000128.</w:t>
      </w:r>
    </w:p>
    <w:p w14:paraId="39149C1C" w14:textId="77777777" w:rsidR="000B19A9" w:rsidRPr="000B19A9" w:rsidRDefault="000B19A9" w:rsidP="000B19A9">
      <w:pPr>
        <w:pStyle w:val="EndNoteBibliography"/>
      </w:pPr>
      <w:r w:rsidRPr="000B19A9">
        <w:t>6.</w:t>
      </w:r>
      <w:r w:rsidRPr="000B19A9">
        <w:tab/>
        <w:t>Edwards RD, Tuljapurkar S. Inequality in life spans and a new perspective on mortality convergence across industrialized countries. Population and Development Review. 2005;31(4):645-74.</w:t>
      </w:r>
    </w:p>
    <w:p w14:paraId="61927D17" w14:textId="77777777" w:rsidR="000B19A9" w:rsidRPr="000B19A9" w:rsidRDefault="000B19A9" w:rsidP="000B19A9">
      <w:pPr>
        <w:pStyle w:val="EndNoteBibliography"/>
      </w:pPr>
      <w:r w:rsidRPr="000B19A9">
        <w:t>7.</w:t>
      </w:r>
      <w:r w:rsidRPr="000B19A9">
        <w:tab/>
        <w:t>Smits J, Monden C. Length of life inequality around the globe. Social Science &amp; Medicine. 2009;68(6):1114-23.</w:t>
      </w:r>
    </w:p>
    <w:p w14:paraId="68866BE5" w14:textId="77777777" w:rsidR="000B19A9" w:rsidRPr="000B19A9" w:rsidRDefault="000B19A9" w:rsidP="000B19A9">
      <w:pPr>
        <w:pStyle w:val="EndNoteBibliography"/>
      </w:pPr>
      <w:r w:rsidRPr="000B19A9">
        <w:t>8.</w:t>
      </w:r>
      <w:r w:rsidRPr="000B19A9">
        <w:tab/>
        <w:t>Brønnum-Hansen H. Socially disparate trends in lifespan variation: a trend study on income and mortality based on nationwide Danish register data. BMJ open. 2017;7(5):e014489.</w:t>
      </w:r>
    </w:p>
    <w:p w14:paraId="09D253E1" w14:textId="77777777" w:rsidR="000B19A9" w:rsidRPr="00E46B4A" w:rsidRDefault="000B19A9" w:rsidP="000B19A9">
      <w:pPr>
        <w:pStyle w:val="EndNoteBibliography"/>
        <w:rPr>
          <w:lang w:val="da-DK"/>
        </w:rPr>
      </w:pPr>
      <w:r w:rsidRPr="000B19A9">
        <w:t>9.</w:t>
      </w:r>
      <w:r w:rsidRPr="000B19A9">
        <w:tab/>
        <w:t xml:space="preserve">Firebaugh G, Acciai F, Noah AJ, Prather C, Nau C. Why lifespans are more variable among blacks than among whites in the United States. </w:t>
      </w:r>
      <w:r w:rsidRPr="00E46B4A">
        <w:rPr>
          <w:lang w:val="da-DK"/>
        </w:rPr>
        <w:t>Demography. 2014;51(6):2025-45.</w:t>
      </w:r>
    </w:p>
    <w:p w14:paraId="1979B189" w14:textId="77777777" w:rsidR="000B19A9" w:rsidRPr="000B19A9" w:rsidRDefault="000B19A9" w:rsidP="000B19A9">
      <w:pPr>
        <w:pStyle w:val="EndNoteBibliography"/>
      </w:pPr>
      <w:r w:rsidRPr="00E46B4A">
        <w:rPr>
          <w:lang w:val="da-DK"/>
        </w:rPr>
        <w:t>10.</w:t>
      </w:r>
      <w:r w:rsidRPr="00E46B4A">
        <w:rPr>
          <w:lang w:val="da-DK"/>
        </w:rPr>
        <w:tab/>
        <w:t xml:space="preserve">van Raalte AA, Kunst AE, Deboosere P, Leinsalu M, Lundberg O, Martikainen P, et al. </w:t>
      </w:r>
      <w:r w:rsidRPr="000B19A9">
        <w:t>More variation in lifespan in lower educated groups: evidence from 10 European countries. International Journal of Epidemiology. 2011:dyr146.</w:t>
      </w:r>
    </w:p>
    <w:p w14:paraId="4C9F44FF" w14:textId="77777777" w:rsidR="000B19A9" w:rsidRPr="000B19A9" w:rsidRDefault="000B19A9" w:rsidP="000B19A9">
      <w:pPr>
        <w:pStyle w:val="EndNoteBibliography"/>
      </w:pPr>
      <w:r w:rsidRPr="000B19A9">
        <w:t>11.</w:t>
      </w:r>
      <w:r w:rsidRPr="000B19A9">
        <w:tab/>
        <w:t>Lindahl-Jacobsen R, Oeppen J, Rizzi S, Möller S, Zarulli V, Christensen K, et al. Why did Danish women’s life expectancy stagnate? The influence of interwar generations’ smoking behaviour. European Journal of Epidemiology. 2016:1-5.</w:t>
      </w:r>
    </w:p>
    <w:p w14:paraId="619B79E3" w14:textId="77777777" w:rsidR="000B19A9" w:rsidRPr="000B19A9" w:rsidRDefault="000B19A9" w:rsidP="000B19A9">
      <w:pPr>
        <w:pStyle w:val="EndNoteBibliography"/>
      </w:pPr>
      <w:r w:rsidRPr="000B19A9">
        <w:t>12.</w:t>
      </w:r>
      <w:r w:rsidRPr="000B19A9">
        <w:tab/>
        <w:t>Lindahl-Jacobsen R, Rau R, Jeune B, Canudas-Romo V, Lenart A, Christensen K, et al. Rise, stagnation, and rise of Danish women’s life expectancy. Proceedings of the National Academy of Sciences. 2016;113(15):4015-20.</w:t>
      </w:r>
    </w:p>
    <w:p w14:paraId="2B5B1A2D" w14:textId="77777777" w:rsidR="000B19A9" w:rsidRPr="000B19A9" w:rsidRDefault="000B19A9" w:rsidP="000B19A9">
      <w:pPr>
        <w:pStyle w:val="EndNoteBibliography"/>
      </w:pPr>
      <w:r w:rsidRPr="000B19A9">
        <w:t>13.</w:t>
      </w:r>
      <w:r w:rsidRPr="000B19A9">
        <w:tab/>
        <w:t>Human Mortality Database. University of California BU, and Max Planck Institute for Demographic Research (Germany). Human Mortality Database. 2017.</w:t>
      </w:r>
    </w:p>
    <w:p w14:paraId="096248CF" w14:textId="644A2A9B" w:rsidR="000B19A9" w:rsidRPr="000B19A9" w:rsidRDefault="000B19A9" w:rsidP="000B19A9">
      <w:pPr>
        <w:pStyle w:val="EndNoteBibliography"/>
      </w:pPr>
      <w:r w:rsidRPr="000B19A9">
        <w:t>14.</w:t>
      </w:r>
      <w:r w:rsidRPr="000B19A9">
        <w:tab/>
        <w:t xml:space="preserve">Organization WH. Health statistics and information systems 2017 [Available from: </w:t>
      </w:r>
      <w:hyperlink r:id="rId14" w:history="1">
        <w:r w:rsidRPr="000B19A9">
          <w:rPr>
            <w:rStyle w:val="Hyperlink"/>
          </w:rPr>
          <w:t>http://www.who.int/healthinfo/mortality_data/en/</w:t>
        </w:r>
      </w:hyperlink>
      <w:r w:rsidRPr="000B19A9">
        <w:t>.</w:t>
      </w:r>
    </w:p>
    <w:p w14:paraId="4C95BE0B" w14:textId="77777777" w:rsidR="000B19A9" w:rsidRPr="000B19A9" w:rsidRDefault="000B19A9" w:rsidP="000B19A9">
      <w:pPr>
        <w:pStyle w:val="EndNoteBibliography"/>
      </w:pPr>
      <w:r w:rsidRPr="000B19A9">
        <w:t>15.</w:t>
      </w:r>
      <w:r w:rsidRPr="000B19A9">
        <w:tab/>
        <w:t>Rizzi S, Thinggaard M, Engholm G, Christensen N, Johannesen TB, Vaupel JW, et al. Comparison of non-parametric methods for ungrouping coarsely aggregated data. BMC medical research methodology. 2016;16(1):59.</w:t>
      </w:r>
    </w:p>
    <w:p w14:paraId="25D76492" w14:textId="77777777" w:rsidR="000B19A9" w:rsidRPr="000B19A9" w:rsidRDefault="000B19A9" w:rsidP="000B19A9">
      <w:pPr>
        <w:pStyle w:val="EndNoteBibliography"/>
      </w:pPr>
      <w:r w:rsidRPr="000B19A9">
        <w:t>16.</w:t>
      </w:r>
      <w:r w:rsidRPr="000B19A9">
        <w:tab/>
        <w:t>Rizzi S, Gampe J, Eilers PH. Efficient estimation of smooth distributions from coarsely grouped data. American journal of epidemiology. 2015;182(2):138-47.</w:t>
      </w:r>
    </w:p>
    <w:p w14:paraId="63BF12D4" w14:textId="77777777" w:rsidR="000B19A9" w:rsidRPr="000B19A9" w:rsidRDefault="000B19A9" w:rsidP="000B19A9">
      <w:pPr>
        <w:pStyle w:val="EndNoteBibliography"/>
      </w:pPr>
      <w:r w:rsidRPr="000B19A9">
        <w:t>17.</w:t>
      </w:r>
      <w:r w:rsidRPr="000B19A9">
        <w:tab/>
        <w:t>Janssen F, Kunst AE. ICD coding changes and discontinuities in trends in cause-specific mortality in six European countries, 1950-99. Bulletin of the World Health Organization. 2004;82(12):904-13.</w:t>
      </w:r>
    </w:p>
    <w:p w14:paraId="6A56DD85" w14:textId="77777777" w:rsidR="000B19A9" w:rsidRPr="000B19A9" w:rsidRDefault="000B19A9" w:rsidP="000B19A9">
      <w:pPr>
        <w:pStyle w:val="EndNoteBibliography"/>
      </w:pPr>
      <w:r w:rsidRPr="000B19A9">
        <w:t>18.</w:t>
      </w:r>
      <w:r w:rsidRPr="000B19A9">
        <w:tab/>
        <w:t>van Raalte AA, Caswell H. Perturbation analysis of indices of lifespan variability. Demography. 2013;50(5):1615-40.</w:t>
      </w:r>
    </w:p>
    <w:p w14:paraId="3840F39B" w14:textId="77777777" w:rsidR="000B19A9" w:rsidRPr="000B19A9" w:rsidRDefault="000B19A9" w:rsidP="000B19A9">
      <w:pPr>
        <w:pStyle w:val="EndNoteBibliography"/>
      </w:pPr>
      <w:r w:rsidRPr="000B19A9">
        <w:t>19.</w:t>
      </w:r>
      <w:r w:rsidRPr="000B19A9">
        <w:tab/>
        <w:t>Wrycza TF, Missov TI, Baudisch A. Quantifying the shape of aging. PloS one. 2015;10(3):e0119163.</w:t>
      </w:r>
    </w:p>
    <w:p w14:paraId="3BD98601" w14:textId="77777777" w:rsidR="000B19A9" w:rsidRPr="000B19A9" w:rsidRDefault="000B19A9" w:rsidP="000B19A9">
      <w:pPr>
        <w:pStyle w:val="EndNoteBibliography"/>
      </w:pPr>
      <w:r w:rsidRPr="000B19A9">
        <w:t>20.</w:t>
      </w:r>
      <w:r w:rsidRPr="000B19A9">
        <w:tab/>
        <w:t>Wilmoth JR, Horiuchi S. Rectangularization revisited: Variability of age at death within human populations*. Demography. 1999;36(4):475-95.</w:t>
      </w:r>
    </w:p>
    <w:p w14:paraId="7C59FA00" w14:textId="77777777" w:rsidR="000B19A9" w:rsidRPr="000B19A9" w:rsidRDefault="000B19A9" w:rsidP="000B19A9">
      <w:pPr>
        <w:pStyle w:val="EndNoteBibliography"/>
      </w:pPr>
      <w:r w:rsidRPr="000B19A9">
        <w:t>21.</w:t>
      </w:r>
      <w:r w:rsidRPr="000B19A9">
        <w:tab/>
        <w:t>Colchero F, Rau R, Jones OR, Barthold JA, Conde DA, Lenart A, et al. The emergence of longevous populations. Proceedings of the National Academy of Sciences. 2016.</w:t>
      </w:r>
    </w:p>
    <w:p w14:paraId="718977B5" w14:textId="77777777" w:rsidR="000B19A9" w:rsidRPr="000B19A9" w:rsidRDefault="000B19A9" w:rsidP="000B19A9">
      <w:pPr>
        <w:pStyle w:val="EndNoteBibliography"/>
      </w:pPr>
      <w:r w:rsidRPr="000B19A9">
        <w:lastRenderedPageBreak/>
        <w:t>22.</w:t>
      </w:r>
      <w:r w:rsidRPr="000B19A9">
        <w:tab/>
        <w:t>Horiuchi S, Wilmoth JR, Pletcher SD. A decomposition method based on a model of continuous change. Demography. 2008;45(4):785-801.</w:t>
      </w:r>
    </w:p>
    <w:p w14:paraId="28CDDA64" w14:textId="77777777" w:rsidR="000B19A9" w:rsidRPr="000B19A9" w:rsidRDefault="000B19A9" w:rsidP="000B19A9">
      <w:pPr>
        <w:pStyle w:val="EndNoteBibliography"/>
      </w:pPr>
      <w:r w:rsidRPr="000B19A9">
        <w:t>23.</w:t>
      </w:r>
      <w:r w:rsidRPr="000B19A9">
        <w:tab/>
        <w:t>Gillespie DO, Trotter MV, Tuljapurkar SD. Divergence in age patterns of mortality change drives international divergence in lifespan inequality. Demography. 2014;51(3):1003-17.</w:t>
      </w:r>
    </w:p>
    <w:p w14:paraId="60D8BCB6" w14:textId="77777777" w:rsidR="000B19A9" w:rsidRPr="000B19A9" w:rsidRDefault="000B19A9" w:rsidP="000B19A9">
      <w:pPr>
        <w:pStyle w:val="EndNoteBibliography"/>
      </w:pPr>
      <w:r w:rsidRPr="000B19A9">
        <w:t>24.</w:t>
      </w:r>
      <w:r w:rsidRPr="000B19A9">
        <w:tab/>
        <w:t>Seligman B, Greenberg G, Tuljapurkar S. Equity and length of lifespan are not the same. Proceedings of the National Academy of Sciences. 2016;113(30):8420-3.</w:t>
      </w:r>
    </w:p>
    <w:p w14:paraId="4338CF6B" w14:textId="77777777" w:rsidR="000B19A9" w:rsidRPr="000B19A9" w:rsidRDefault="000B19A9" w:rsidP="000B19A9">
      <w:pPr>
        <w:pStyle w:val="EndNoteBibliography"/>
      </w:pPr>
      <w:r w:rsidRPr="000B19A9">
        <w:t>25.</w:t>
      </w:r>
      <w:r w:rsidRPr="000B19A9">
        <w:tab/>
        <w:t>van Raalte AA, Myrskylä M, Martikainen P. The role of smoking on mortality compression: An analysis of Finnish occupational social classes, 1971-2010. Demographic Research. 2015;32:589.</w:t>
      </w:r>
    </w:p>
    <w:p w14:paraId="2E5C641F" w14:textId="77777777" w:rsidR="000B19A9" w:rsidRPr="000B19A9" w:rsidRDefault="000B19A9" w:rsidP="000B19A9">
      <w:pPr>
        <w:pStyle w:val="EndNoteBibliography"/>
      </w:pPr>
      <w:r w:rsidRPr="000B19A9">
        <w:t>26.</w:t>
      </w:r>
      <w:r w:rsidRPr="000B19A9">
        <w:tab/>
        <w:t>Zylbersztejn A, Gilbert R, Hardelid P, Hjern A. Why do more infants die in the UK than in Sweden? An intercountry comparison of birthweight-specific infant mortality. The Lancet. 2015;386:S83.</w:t>
      </w:r>
    </w:p>
    <w:p w14:paraId="248EBBF6" w14:textId="77777777" w:rsidR="000B19A9" w:rsidRPr="00E46B4A" w:rsidRDefault="000B19A9" w:rsidP="000B19A9">
      <w:pPr>
        <w:pStyle w:val="EndNoteBibliography"/>
        <w:rPr>
          <w:lang w:val="es-MX"/>
        </w:rPr>
      </w:pPr>
      <w:r w:rsidRPr="000B19A9">
        <w:t>27.</w:t>
      </w:r>
      <w:r w:rsidRPr="000B19A9">
        <w:tab/>
        <w:t xml:space="preserve">Wennergren G, Nordstrand K, Alm B, Möllborg P, Öhman A, Berlin A, et al. Updated Swedish advice on reducing the risk of sudden infant death syndrome. </w:t>
      </w:r>
      <w:r w:rsidRPr="00E46B4A">
        <w:rPr>
          <w:lang w:val="es-MX"/>
        </w:rPr>
        <w:t>Acta Paediatrica. 2015;104(5):444-8.</w:t>
      </w:r>
    </w:p>
    <w:p w14:paraId="290A44CC" w14:textId="77777777" w:rsidR="000B19A9" w:rsidRPr="000B19A9" w:rsidRDefault="000B19A9" w:rsidP="000B19A9">
      <w:pPr>
        <w:pStyle w:val="EndNoteBibliography"/>
      </w:pPr>
      <w:r w:rsidRPr="00E46B4A">
        <w:rPr>
          <w:lang w:val="es-MX"/>
        </w:rPr>
        <w:t>28.</w:t>
      </w:r>
      <w:r w:rsidRPr="00E46B4A">
        <w:rPr>
          <w:lang w:val="es-MX"/>
        </w:rPr>
        <w:tab/>
        <w:t xml:space="preserve">Hashim D, Boffetta P, La Vecchia C, Rota M, Bertuccio P, Malvezzi M, et al. </w:t>
      </w:r>
      <w:r w:rsidRPr="000B19A9">
        <w:t>The global decrease in cancer mortality: trends and disparities. Annals of Oncology. 2016;27(5):926-33.</w:t>
      </w:r>
    </w:p>
    <w:p w14:paraId="31FBEBDD" w14:textId="224010C4"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5"/>
      <w:footerReference w:type="default" r:id="rId16"/>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Rune Lindahl-Jacobsen [2]" w:date="2017-12-05T09:27:00Z" w:initials="RL">
    <w:p w14:paraId="557B9A19" w14:textId="68E6E647" w:rsidR="00B32D32" w:rsidRDefault="00B32D32">
      <w:pPr>
        <w:pStyle w:val="CommentText"/>
      </w:pPr>
      <w:r>
        <w:rPr>
          <w:rStyle w:val="CommentReference"/>
        </w:rPr>
        <w:annotationRef/>
      </w:r>
      <w:r>
        <w:t xml:space="preserve">I do not understand this point. How can a population measure influence an </w:t>
      </w:r>
      <w:proofErr w:type="spellStart"/>
      <w:r>
        <w:t>invidivual</w:t>
      </w:r>
      <w:proofErr w:type="spellEnd"/>
      <w:r>
        <w:t xml:space="preserve"> decision on when to retire? Elaborate please!</w:t>
      </w:r>
    </w:p>
  </w:comment>
  <w:comment w:id="15" w:author="Rune Lindahl-Jacobsen [2]" w:date="2017-12-05T09:28:00Z" w:initials="RL">
    <w:p w14:paraId="7D1D3164" w14:textId="1F3EF4B6" w:rsidR="00B32D32" w:rsidRDefault="00B32D32">
      <w:pPr>
        <w:pStyle w:val="CommentText"/>
      </w:pPr>
      <w:r>
        <w:rPr>
          <w:rStyle w:val="CommentReference"/>
        </w:rPr>
        <w:annotationRef/>
      </w:r>
      <w:r>
        <w:t>No one knows their time of death and decision making based on such non-knowledge is thus possible</w:t>
      </w:r>
      <w:r>
        <w:t>…..I suggest you erase or elaborate/explain how!</w:t>
      </w:r>
    </w:p>
  </w:comment>
  <w:comment w:id="17" w:author="Rune Lindahl-Jacobsen [2]" w:date="2017-12-05T09:32:00Z" w:initials="RL">
    <w:p w14:paraId="76DD1A21" w14:textId="5A307ABE" w:rsidR="00B32D32" w:rsidRDefault="00B32D32">
      <w:pPr>
        <w:pStyle w:val="CommentText"/>
      </w:pPr>
      <w:r>
        <w:rPr>
          <w:rStyle w:val="CommentReference"/>
        </w:rPr>
        <w:annotationRef/>
      </w:r>
      <w:r>
        <w:t xml:space="preserve">You start by giving the general picture for both sexes and then you present only women for at the end to </w:t>
      </w:r>
      <w:r w:rsidR="0077253B">
        <w:t xml:space="preserve">state: </w:t>
      </w:r>
      <w:r w:rsidR="0077253B" w:rsidRPr="00B2566E">
        <w:rPr>
          <w:rFonts w:ascii="Garamond" w:hAnsi="Garamond" w:cs="Times New Roman"/>
          <w:sz w:val="26"/>
          <w:szCs w:val="26"/>
        </w:rPr>
        <w:t>It is unknown how lifespan inequality developed since 1960 and which causes of death drove those changes</w:t>
      </w:r>
      <w:r w:rsidR="0077253B">
        <w:rPr>
          <w:rFonts w:ascii="Garamond" w:hAnsi="Garamond" w:cs="Times New Roman"/>
          <w:sz w:val="26"/>
          <w:szCs w:val="26"/>
        </w:rPr>
        <w:t>. You need to revise to also describe the difference between Danish males versus Swedish and Norwegian males.</w:t>
      </w:r>
    </w:p>
  </w:comment>
  <w:comment w:id="125" w:author="Rune Lindahl-Jacobsen [2]" w:date="2017-12-05T10:27:00Z" w:initials="RL">
    <w:p w14:paraId="1B61ED6D" w14:textId="77777777" w:rsidR="002F7AEB" w:rsidRDefault="002F7AEB">
      <w:pPr>
        <w:pStyle w:val="CommentText"/>
      </w:pPr>
      <w:r>
        <w:rPr>
          <w:rStyle w:val="CommentReference"/>
        </w:rPr>
        <w:annotationRef/>
      </w:r>
      <w:r>
        <w:t xml:space="preserve"> One does not start a discussion with the limitations of the study. </w:t>
      </w:r>
      <w:r w:rsidR="003767F7">
        <w:t>Structure of a well written discussion:</w:t>
      </w:r>
    </w:p>
    <w:p w14:paraId="64D36D4B" w14:textId="77777777" w:rsidR="003767F7" w:rsidRDefault="003767F7">
      <w:pPr>
        <w:pStyle w:val="CommentText"/>
      </w:pPr>
    </w:p>
    <w:p w14:paraId="377F3AAE" w14:textId="603474F6" w:rsidR="003767F7" w:rsidRDefault="00B85CE0">
      <w:pPr>
        <w:pStyle w:val="CommentText"/>
      </w:pPr>
      <w:r>
        <w:t>I have included some slides as attachment on how to write a discussion. When I am back in office I will give you additional material on how to structure (restructure)</w:t>
      </w:r>
    </w:p>
  </w:comment>
  <w:comment w:id="127" w:author="Rune Lindahl-Jacobsen [2]" w:date="2017-12-05T10:41:00Z" w:initials="RL">
    <w:p w14:paraId="5777E971" w14:textId="0B3E390A" w:rsidR="00B85CE0" w:rsidRDefault="00B85CE0">
      <w:pPr>
        <w:pStyle w:val="CommentText"/>
      </w:pPr>
      <w:r>
        <w:rPr>
          <w:rStyle w:val="CommentReference"/>
        </w:rPr>
        <w:annotationRef/>
      </w:r>
      <w:r>
        <w:t xml:space="preserve">Rewrite as </w:t>
      </w:r>
      <w:proofErr w:type="spellStart"/>
      <w:r>
        <w:t>prosa</w:t>
      </w:r>
      <w:proofErr w:type="spellEnd"/>
      <w:r>
        <w:t xml:space="preserve"> )not bullets).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7B9A19" w15:done="0"/>
  <w15:commentEx w15:paraId="7D1D3164" w15:done="0"/>
  <w15:commentEx w15:paraId="76DD1A21" w15:done="0"/>
  <w15:commentEx w15:paraId="377F3AAE" w15:done="0"/>
  <w15:commentEx w15:paraId="5777E97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63C2D" w14:textId="77777777" w:rsidR="00EE7D4E" w:rsidRDefault="00EE7D4E" w:rsidP="008626B5">
      <w:r>
        <w:separator/>
      </w:r>
    </w:p>
  </w:endnote>
  <w:endnote w:type="continuationSeparator" w:id="0">
    <w:p w14:paraId="65991B2D" w14:textId="77777777" w:rsidR="00EE7D4E" w:rsidRDefault="00EE7D4E"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65C4401A" w:rsidR="00D01051" w:rsidRDefault="00D01051">
        <w:pPr>
          <w:pStyle w:val="Footer"/>
          <w:jc w:val="right"/>
        </w:pPr>
        <w:r>
          <w:fldChar w:fldCharType="begin"/>
        </w:r>
        <w:r>
          <w:instrText xml:space="preserve"> PAGE   \* MERGEFORMAT </w:instrText>
        </w:r>
        <w:r>
          <w:fldChar w:fldCharType="separate"/>
        </w:r>
        <w:r w:rsidR="00042F4D">
          <w:rPr>
            <w:noProof/>
          </w:rPr>
          <w:t>16</w:t>
        </w:r>
        <w:r>
          <w:rPr>
            <w:noProof/>
          </w:rPr>
          <w:fldChar w:fldCharType="end"/>
        </w:r>
      </w:p>
    </w:sdtContent>
  </w:sdt>
  <w:p w14:paraId="56B8FCA3" w14:textId="77777777" w:rsidR="00D01051" w:rsidRDefault="00D01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8C2C4" w14:textId="77777777" w:rsidR="00EE7D4E" w:rsidRDefault="00EE7D4E" w:rsidP="008626B5">
      <w:r>
        <w:separator/>
      </w:r>
    </w:p>
  </w:footnote>
  <w:footnote w:type="continuationSeparator" w:id="0">
    <w:p w14:paraId="190FE44A" w14:textId="77777777" w:rsidR="00EE7D4E" w:rsidRDefault="00EE7D4E" w:rsidP="008626B5">
      <w:r>
        <w:continuationSeparator/>
      </w:r>
    </w:p>
  </w:footnote>
  <w:footnote w:id="1">
    <w:p w14:paraId="322F8585" w14:textId="3109D1CB" w:rsidR="00D01051" w:rsidRPr="00F02AAC" w:rsidRDefault="00D01051">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D01051" w:rsidRPr="00F02AAC" w:rsidRDefault="00D01051">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D01051" w:rsidRPr="00FB05AD" w:rsidRDefault="00D01051" w:rsidP="008626B5">
        <w:pPr>
          <w:pStyle w:val="Header"/>
        </w:pPr>
        <w:r>
          <w:t xml:space="preserve">Aburto, Wensink, </w:t>
        </w:r>
        <w:r w:rsidRPr="00FB05AD">
          <w:t>Vaupel</w:t>
        </w:r>
        <w:r>
          <w:t>,</w:t>
        </w:r>
        <w:r w:rsidRPr="00FB05AD">
          <w:t xml:space="preserve"> Lindahl-Jacobsen. Lifespan i</w:t>
        </w:r>
        <w:r>
          <w:t>nequality in Denmark</w:t>
        </w:r>
      </w:p>
    </w:sdtContent>
  </w:sdt>
  <w:p w14:paraId="60E2E9D7" w14:textId="77777777" w:rsidR="00D01051" w:rsidRPr="00902738" w:rsidRDefault="00D01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ne Lindahl-Jacobsen">
    <w15:presenceInfo w15:providerId="None" w15:userId="Rune Lindahl-Jacobsen"/>
  </w15:person>
  <w15:person w15:author="Rune Lindahl-Jacobsen [2]">
    <w15:presenceInfo w15:providerId="Windows Live" w15:userId="f19e6a96bec2a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1D00"/>
    <w:rsid w:val="00021F4F"/>
    <w:rsid w:val="000227BE"/>
    <w:rsid w:val="00023253"/>
    <w:rsid w:val="00024C0A"/>
    <w:rsid w:val="00030E6E"/>
    <w:rsid w:val="000314AA"/>
    <w:rsid w:val="00032181"/>
    <w:rsid w:val="00034D1D"/>
    <w:rsid w:val="00035F7D"/>
    <w:rsid w:val="00042F4D"/>
    <w:rsid w:val="000464C9"/>
    <w:rsid w:val="00053A64"/>
    <w:rsid w:val="00057052"/>
    <w:rsid w:val="00060911"/>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1E5"/>
    <w:rsid w:val="000976B1"/>
    <w:rsid w:val="000A2B79"/>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348B"/>
    <w:rsid w:val="000E3B4F"/>
    <w:rsid w:val="000E70CE"/>
    <w:rsid w:val="000E7DC7"/>
    <w:rsid w:val="000F32E7"/>
    <w:rsid w:val="000F3403"/>
    <w:rsid w:val="000F6024"/>
    <w:rsid w:val="000F6E84"/>
    <w:rsid w:val="00102234"/>
    <w:rsid w:val="00102266"/>
    <w:rsid w:val="00103644"/>
    <w:rsid w:val="00105AB3"/>
    <w:rsid w:val="001102E1"/>
    <w:rsid w:val="00114117"/>
    <w:rsid w:val="001154AB"/>
    <w:rsid w:val="00115578"/>
    <w:rsid w:val="00115CC5"/>
    <w:rsid w:val="00121A51"/>
    <w:rsid w:val="0012295D"/>
    <w:rsid w:val="00123052"/>
    <w:rsid w:val="00125966"/>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71CAA"/>
    <w:rsid w:val="001815A2"/>
    <w:rsid w:val="00182E0F"/>
    <w:rsid w:val="00184A14"/>
    <w:rsid w:val="00185EDC"/>
    <w:rsid w:val="00186759"/>
    <w:rsid w:val="00186A5E"/>
    <w:rsid w:val="00190B5F"/>
    <w:rsid w:val="00193BA5"/>
    <w:rsid w:val="00196DF0"/>
    <w:rsid w:val="001A7FB3"/>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800A9"/>
    <w:rsid w:val="002812A4"/>
    <w:rsid w:val="002826E2"/>
    <w:rsid w:val="0028674F"/>
    <w:rsid w:val="00292D6F"/>
    <w:rsid w:val="00292DD8"/>
    <w:rsid w:val="00293E5A"/>
    <w:rsid w:val="00294234"/>
    <w:rsid w:val="00296F8E"/>
    <w:rsid w:val="00297BED"/>
    <w:rsid w:val="002A0D3A"/>
    <w:rsid w:val="002A3461"/>
    <w:rsid w:val="002A719E"/>
    <w:rsid w:val="002B0D6E"/>
    <w:rsid w:val="002B1569"/>
    <w:rsid w:val="002B3A7F"/>
    <w:rsid w:val="002B515A"/>
    <w:rsid w:val="002B5CC4"/>
    <w:rsid w:val="002B5E56"/>
    <w:rsid w:val="002B6154"/>
    <w:rsid w:val="002B77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75FF"/>
    <w:rsid w:val="002F7AEB"/>
    <w:rsid w:val="00300272"/>
    <w:rsid w:val="00301966"/>
    <w:rsid w:val="00306181"/>
    <w:rsid w:val="00307D4D"/>
    <w:rsid w:val="00312221"/>
    <w:rsid w:val="00312C8E"/>
    <w:rsid w:val="003145A2"/>
    <w:rsid w:val="00314A20"/>
    <w:rsid w:val="00320ADC"/>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767F7"/>
    <w:rsid w:val="00380C81"/>
    <w:rsid w:val="00381F01"/>
    <w:rsid w:val="00382A4A"/>
    <w:rsid w:val="00382B51"/>
    <w:rsid w:val="003846FE"/>
    <w:rsid w:val="00385E11"/>
    <w:rsid w:val="00386D01"/>
    <w:rsid w:val="003A0237"/>
    <w:rsid w:val="003A0827"/>
    <w:rsid w:val="003A160D"/>
    <w:rsid w:val="003A7066"/>
    <w:rsid w:val="003B0A16"/>
    <w:rsid w:val="003B54D7"/>
    <w:rsid w:val="003B7D55"/>
    <w:rsid w:val="003C0C5A"/>
    <w:rsid w:val="003C22DE"/>
    <w:rsid w:val="003C3797"/>
    <w:rsid w:val="003C37AA"/>
    <w:rsid w:val="003C5029"/>
    <w:rsid w:val="003C5036"/>
    <w:rsid w:val="003D0519"/>
    <w:rsid w:val="003D4624"/>
    <w:rsid w:val="003D4697"/>
    <w:rsid w:val="003E1A3A"/>
    <w:rsid w:val="003E30A0"/>
    <w:rsid w:val="003E5DBA"/>
    <w:rsid w:val="003E7D93"/>
    <w:rsid w:val="003F41E2"/>
    <w:rsid w:val="003F6690"/>
    <w:rsid w:val="003F6ED2"/>
    <w:rsid w:val="00402EED"/>
    <w:rsid w:val="00405321"/>
    <w:rsid w:val="0040642F"/>
    <w:rsid w:val="004071CC"/>
    <w:rsid w:val="00410FFF"/>
    <w:rsid w:val="00413168"/>
    <w:rsid w:val="00414E48"/>
    <w:rsid w:val="004166F4"/>
    <w:rsid w:val="00417B15"/>
    <w:rsid w:val="00421315"/>
    <w:rsid w:val="00422417"/>
    <w:rsid w:val="004242B9"/>
    <w:rsid w:val="0042548B"/>
    <w:rsid w:val="00430B3C"/>
    <w:rsid w:val="00432140"/>
    <w:rsid w:val="00437748"/>
    <w:rsid w:val="00437DFC"/>
    <w:rsid w:val="004404A1"/>
    <w:rsid w:val="0044182D"/>
    <w:rsid w:val="00441B22"/>
    <w:rsid w:val="00442B0E"/>
    <w:rsid w:val="00442C84"/>
    <w:rsid w:val="0044355A"/>
    <w:rsid w:val="00444CE0"/>
    <w:rsid w:val="00446E05"/>
    <w:rsid w:val="00463AF3"/>
    <w:rsid w:val="0046794B"/>
    <w:rsid w:val="0047527A"/>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B7BCD"/>
    <w:rsid w:val="004C1736"/>
    <w:rsid w:val="004C4EA6"/>
    <w:rsid w:val="004C6A47"/>
    <w:rsid w:val="004C7C15"/>
    <w:rsid w:val="004D1134"/>
    <w:rsid w:val="004D26EC"/>
    <w:rsid w:val="004D3C1C"/>
    <w:rsid w:val="004D7A20"/>
    <w:rsid w:val="004E1347"/>
    <w:rsid w:val="004E2A3E"/>
    <w:rsid w:val="004E3663"/>
    <w:rsid w:val="004F13CE"/>
    <w:rsid w:val="004F3A00"/>
    <w:rsid w:val="004F417F"/>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967"/>
    <w:rsid w:val="00524AC0"/>
    <w:rsid w:val="00525247"/>
    <w:rsid w:val="00527CE0"/>
    <w:rsid w:val="00530A90"/>
    <w:rsid w:val="0053188E"/>
    <w:rsid w:val="0053225A"/>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3F71"/>
    <w:rsid w:val="005A626C"/>
    <w:rsid w:val="005B02EC"/>
    <w:rsid w:val="005B3F32"/>
    <w:rsid w:val="005B45D9"/>
    <w:rsid w:val="005B5B35"/>
    <w:rsid w:val="005B7911"/>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5295"/>
    <w:rsid w:val="00611647"/>
    <w:rsid w:val="00612258"/>
    <w:rsid w:val="0061536B"/>
    <w:rsid w:val="006158DC"/>
    <w:rsid w:val="00617176"/>
    <w:rsid w:val="006173E8"/>
    <w:rsid w:val="00617A9A"/>
    <w:rsid w:val="006218DF"/>
    <w:rsid w:val="00623083"/>
    <w:rsid w:val="0062481F"/>
    <w:rsid w:val="00624AC6"/>
    <w:rsid w:val="00633BF9"/>
    <w:rsid w:val="006343C1"/>
    <w:rsid w:val="00636424"/>
    <w:rsid w:val="00636612"/>
    <w:rsid w:val="00636E45"/>
    <w:rsid w:val="00637015"/>
    <w:rsid w:val="0063729C"/>
    <w:rsid w:val="00637863"/>
    <w:rsid w:val="0064358D"/>
    <w:rsid w:val="006442BD"/>
    <w:rsid w:val="00645F84"/>
    <w:rsid w:val="00647A92"/>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3404"/>
    <w:rsid w:val="00695911"/>
    <w:rsid w:val="006960DE"/>
    <w:rsid w:val="006A10C8"/>
    <w:rsid w:val="006A1BDD"/>
    <w:rsid w:val="006A67ED"/>
    <w:rsid w:val="006B0500"/>
    <w:rsid w:val="006B4F42"/>
    <w:rsid w:val="006B646A"/>
    <w:rsid w:val="006C0220"/>
    <w:rsid w:val="006C0332"/>
    <w:rsid w:val="006C2776"/>
    <w:rsid w:val="006D27D1"/>
    <w:rsid w:val="006D4C44"/>
    <w:rsid w:val="006D63B1"/>
    <w:rsid w:val="006D6A35"/>
    <w:rsid w:val="006D7636"/>
    <w:rsid w:val="006D7692"/>
    <w:rsid w:val="006E1248"/>
    <w:rsid w:val="006E30EE"/>
    <w:rsid w:val="006E5308"/>
    <w:rsid w:val="006E6580"/>
    <w:rsid w:val="006F2D06"/>
    <w:rsid w:val="006F31FB"/>
    <w:rsid w:val="006F549A"/>
    <w:rsid w:val="006F69D9"/>
    <w:rsid w:val="00701C71"/>
    <w:rsid w:val="007021A3"/>
    <w:rsid w:val="00703E56"/>
    <w:rsid w:val="00703EDC"/>
    <w:rsid w:val="00706116"/>
    <w:rsid w:val="007142DA"/>
    <w:rsid w:val="00714311"/>
    <w:rsid w:val="00714651"/>
    <w:rsid w:val="0071625E"/>
    <w:rsid w:val="007176B5"/>
    <w:rsid w:val="00717A1D"/>
    <w:rsid w:val="00721BA4"/>
    <w:rsid w:val="007238B0"/>
    <w:rsid w:val="00723B8A"/>
    <w:rsid w:val="00724004"/>
    <w:rsid w:val="00727FED"/>
    <w:rsid w:val="007307BC"/>
    <w:rsid w:val="0073172D"/>
    <w:rsid w:val="007337A4"/>
    <w:rsid w:val="007362CE"/>
    <w:rsid w:val="00736F9C"/>
    <w:rsid w:val="007411DA"/>
    <w:rsid w:val="007452CB"/>
    <w:rsid w:val="0075108C"/>
    <w:rsid w:val="00752E6B"/>
    <w:rsid w:val="007543CE"/>
    <w:rsid w:val="00756D74"/>
    <w:rsid w:val="00760823"/>
    <w:rsid w:val="00762B7C"/>
    <w:rsid w:val="0076399E"/>
    <w:rsid w:val="007640CF"/>
    <w:rsid w:val="00765AE9"/>
    <w:rsid w:val="0077105C"/>
    <w:rsid w:val="0077253B"/>
    <w:rsid w:val="00774C06"/>
    <w:rsid w:val="00776629"/>
    <w:rsid w:val="00777392"/>
    <w:rsid w:val="0077758E"/>
    <w:rsid w:val="00781EA2"/>
    <w:rsid w:val="00783810"/>
    <w:rsid w:val="0079067C"/>
    <w:rsid w:val="0079799A"/>
    <w:rsid w:val="00797EDD"/>
    <w:rsid w:val="007A35CE"/>
    <w:rsid w:val="007A6233"/>
    <w:rsid w:val="007A7C9E"/>
    <w:rsid w:val="007B0D54"/>
    <w:rsid w:val="007B18DA"/>
    <w:rsid w:val="007B1A04"/>
    <w:rsid w:val="007B5189"/>
    <w:rsid w:val="007B75CB"/>
    <w:rsid w:val="007C0507"/>
    <w:rsid w:val="007C17E2"/>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2D85"/>
    <w:rsid w:val="007F36D4"/>
    <w:rsid w:val="007F3CD3"/>
    <w:rsid w:val="007F4E3F"/>
    <w:rsid w:val="00800A46"/>
    <w:rsid w:val="00800EDF"/>
    <w:rsid w:val="008013ED"/>
    <w:rsid w:val="00802F99"/>
    <w:rsid w:val="008055AF"/>
    <w:rsid w:val="00813155"/>
    <w:rsid w:val="00813A3D"/>
    <w:rsid w:val="008143C4"/>
    <w:rsid w:val="00814E48"/>
    <w:rsid w:val="0082005B"/>
    <w:rsid w:val="00820765"/>
    <w:rsid w:val="00820F03"/>
    <w:rsid w:val="00823311"/>
    <w:rsid w:val="00823A5D"/>
    <w:rsid w:val="00825E78"/>
    <w:rsid w:val="00831DA6"/>
    <w:rsid w:val="00841CDF"/>
    <w:rsid w:val="00841D6B"/>
    <w:rsid w:val="00844F80"/>
    <w:rsid w:val="0085248C"/>
    <w:rsid w:val="00852D81"/>
    <w:rsid w:val="008537C1"/>
    <w:rsid w:val="00855DAF"/>
    <w:rsid w:val="0085603A"/>
    <w:rsid w:val="00856EAF"/>
    <w:rsid w:val="0085740F"/>
    <w:rsid w:val="00861926"/>
    <w:rsid w:val="00861A0C"/>
    <w:rsid w:val="00861A87"/>
    <w:rsid w:val="008626B5"/>
    <w:rsid w:val="0086328D"/>
    <w:rsid w:val="00863314"/>
    <w:rsid w:val="00864E50"/>
    <w:rsid w:val="00865035"/>
    <w:rsid w:val="00865848"/>
    <w:rsid w:val="008706F1"/>
    <w:rsid w:val="00874799"/>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251E"/>
    <w:rsid w:val="009939A4"/>
    <w:rsid w:val="00993B8A"/>
    <w:rsid w:val="00993FDF"/>
    <w:rsid w:val="00995756"/>
    <w:rsid w:val="009967BC"/>
    <w:rsid w:val="009971ED"/>
    <w:rsid w:val="00997FE3"/>
    <w:rsid w:val="009A35CA"/>
    <w:rsid w:val="009A5B50"/>
    <w:rsid w:val="009B18C4"/>
    <w:rsid w:val="009B402C"/>
    <w:rsid w:val="009B72AE"/>
    <w:rsid w:val="009C16CA"/>
    <w:rsid w:val="009D4EE9"/>
    <w:rsid w:val="009D5B70"/>
    <w:rsid w:val="009D5CF0"/>
    <w:rsid w:val="009E083D"/>
    <w:rsid w:val="009E09B8"/>
    <w:rsid w:val="009E128F"/>
    <w:rsid w:val="009E4F13"/>
    <w:rsid w:val="009E6414"/>
    <w:rsid w:val="009E6E4E"/>
    <w:rsid w:val="009E791B"/>
    <w:rsid w:val="009E7A98"/>
    <w:rsid w:val="009F25EB"/>
    <w:rsid w:val="009F4B44"/>
    <w:rsid w:val="00A074F7"/>
    <w:rsid w:val="00A10B18"/>
    <w:rsid w:val="00A122F8"/>
    <w:rsid w:val="00A14B71"/>
    <w:rsid w:val="00A16BDF"/>
    <w:rsid w:val="00A226A3"/>
    <w:rsid w:val="00A24A39"/>
    <w:rsid w:val="00A25E77"/>
    <w:rsid w:val="00A309BD"/>
    <w:rsid w:val="00A3106F"/>
    <w:rsid w:val="00A33A4F"/>
    <w:rsid w:val="00A3664F"/>
    <w:rsid w:val="00A37008"/>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1307"/>
    <w:rsid w:val="00AB3979"/>
    <w:rsid w:val="00AC567C"/>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1687C"/>
    <w:rsid w:val="00B2566E"/>
    <w:rsid w:val="00B25ECB"/>
    <w:rsid w:val="00B271DB"/>
    <w:rsid w:val="00B2783C"/>
    <w:rsid w:val="00B32D32"/>
    <w:rsid w:val="00B347B2"/>
    <w:rsid w:val="00B36A61"/>
    <w:rsid w:val="00B37C3E"/>
    <w:rsid w:val="00B4142C"/>
    <w:rsid w:val="00B421AB"/>
    <w:rsid w:val="00B44767"/>
    <w:rsid w:val="00B516BA"/>
    <w:rsid w:val="00B51BAC"/>
    <w:rsid w:val="00B5429B"/>
    <w:rsid w:val="00B62339"/>
    <w:rsid w:val="00B62851"/>
    <w:rsid w:val="00B6379F"/>
    <w:rsid w:val="00B64AD0"/>
    <w:rsid w:val="00B6532B"/>
    <w:rsid w:val="00B66DBA"/>
    <w:rsid w:val="00B70301"/>
    <w:rsid w:val="00B72FC1"/>
    <w:rsid w:val="00B73C4D"/>
    <w:rsid w:val="00B748D9"/>
    <w:rsid w:val="00B77980"/>
    <w:rsid w:val="00B85CE0"/>
    <w:rsid w:val="00B86263"/>
    <w:rsid w:val="00B87A2F"/>
    <w:rsid w:val="00B93D1D"/>
    <w:rsid w:val="00B94BE0"/>
    <w:rsid w:val="00B95A82"/>
    <w:rsid w:val="00B96491"/>
    <w:rsid w:val="00B967A4"/>
    <w:rsid w:val="00B97962"/>
    <w:rsid w:val="00B97C33"/>
    <w:rsid w:val="00BA1202"/>
    <w:rsid w:val="00BA507A"/>
    <w:rsid w:val="00BB099E"/>
    <w:rsid w:val="00BB4644"/>
    <w:rsid w:val="00BB4DF3"/>
    <w:rsid w:val="00BB58A7"/>
    <w:rsid w:val="00BB58FA"/>
    <w:rsid w:val="00BB785E"/>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F0DD1"/>
    <w:rsid w:val="00BF2A90"/>
    <w:rsid w:val="00C00721"/>
    <w:rsid w:val="00C0305A"/>
    <w:rsid w:val="00C068A9"/>
    <w:rsid w:val="00C108E9"/>
    <w:rsid w:val="00C10A42"/>
    <w:rsid w:val="00C16BF8"/>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12243"/>
    <w:rsid w:val="00D13D70"/>
    <w:rsid w:val="00D13E9E"/>
    <w:rsid w:val="00D145D4"/>
    <w:rsid w:val="00D1540F"/>
    <w:rsid w:val="00D2173D"/>
    <w:rsid w:val="00D30CC9"/>
    <w:rsid w:val="00D33718"/>
    <w:rsid w:val="00D34ACD"/>
    <w:rsid w:val="00D34FEC"/>
    <w:rsid w:val="00D3712D"/>
    <w:rsid w:val="00D4032F"/>
    <w:rsid w:val="00D40C19"/>
    <w:rsid w:val="00D43270"/>
    <w:rsid w:val="00D453F6"/>
    <w:rsid w:val="00D461FC"/>
    <w:rsid w:val="00D47F8A"/>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26D1"/>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46B4A"/>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E7D4E"/>
    <w:rsid w:val="00EF3952"/>
    <w:rsid w:val="00EF3E82"/>
    <w:rsid w:val="00EF4E2A"/>
    <w:rsid w:val="00EF6D66"/>
    <w:rsid w:val="00F01698"/>
    <w:rsid w:val="00F02835"/>
    <w:rsid w:val="00F02AAC"/>
    <w:rsid w:val="00F02FA8"/>
    <w:rsid w:val="00F03ADE"/>
    <w:rsid w:val="00F04F11"/>
    <w:rsid w:val="00F067B7"/>
    <w:rsid w:val="00F129F8"/>
    <w:rsid w:val="00F145F4"/>
    <w:rsid w:val="00F17DF1"/>
    <w:rsid w:val="00F2459F"/>
    <w:rsid w:val="00F25F63"/>
    <w:rsid w:val="00F26C7F"/>
    <w:rsid w:val="00F270D4"/>
    <w:rsid w:val="00F35192"/>
    <w:rsid w:val="00F4012A"/>
    <w:rsid w:val="00F47CD3"/>
    <w:rsid w:val="00F51F22"/>
    <w:rsid w:val="00F52798"/>
    <w:rsid w:val="00F5613A"/>
    <w:rsid w:val="00F57059"/>
    <w:rsid w:val="00F63D5B"/>
    <w:rsid w:val="00F64CC0"/>
    <w:rsid w:val="00F66652"/>
    <w:rsid w:val="00F66A0C"/>
    <w:rsid w:val="00F715BC"/>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44D9"/>
    <w:rsid w:val="00FB705E"/>
    <w:rsid w:val="00FB71BE"/>
    <w:rsid w:val="00FB7DB3"/>
    <w:rsid w:val="00FC5625"/>
    <w:rsid w:val="00FC5EB9"/>
    <w:rsid w:val="00FC6D85"/>
    <w:rsid w:val="00FD0062"/>
    <w:rsid w:val="00FD0196"/>
    <w:rsid w:val="00FD61FC"/>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oo.gl/9dLNrH"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ho.int/healthinfo/mortality_data/e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5ED57-8159-4E07-A080-D49D58FC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6743</Words>
  <Characters>38439</Characters>
  <Application>Microsoft Office Word</Application>
  <DocSecurity>0</DocSecurity>
  <Lines>320</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18</cp:revision>
  <dcterms:created xsi:type="dcterms:W3CDTF">2017-12-04T07:01:00Z</dcterms:created>
  <dcterms:modified xsi:type="dcterms:W3CDTF">2017-12-06T14:02:00Z</dcterms:modified>
</cp:coreProperties>
</file>