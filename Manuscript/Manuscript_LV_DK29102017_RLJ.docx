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2A784" w14:textId="23784AE9"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Title: </w:t>
      </w:r>
      <w:r w:rsidR="0071625E" w:rsidRPr="00B2566E">
        <w:rPr>
          <w:rFonts w:ascii="Garamond" w:hAnsi="Garamond" w:cs="Times New Roman"/>
          <w:b/>
          <w:sz w:val="26"/>
          <w:szCs w:val="26"/>
        </w:rPr>
        <w:t>Potential gains in life expectancy by reducing lifespan inequality in Denmark</w:t>
      </w:r>
      <w:ins w:id="0" w:author="Rune Lindahl-Jacobsen" w:date="2017-10-29T20:08:00Z">
        <w:r w:rsidR="00711629">
          <w:rPr>
            <w:rFonts w:ascii="Garamond" w:hAnsi="Garamond" w:cs="Times New Roman"/>
            <w:b/>
            <w:sz w:val="26"/>
            <w:szCs w:val="26"/>
          </w:rPr>
          <w:t xml:space="preserve"> – </w:t>
        </w:r>
        <w:proofErr w:type="gramStart"/>
        <w:r w:rsidR="00711629">
          <w:rPr>
            <w:rFonts w:ascii="Garamond" w:hAnsi="Garamond" w:cs="Times New Roman"/>
            <w:b/>
            <w:sz w:val="26"/>
            <w:szCs w:val="26"/>
          </w:rPr>
          <w:t>an</w:t>
        </w:r>
        <w:proofErr w:type="gramEnd"/>
        <w:r w:rsidR="00711629">
          <w:rPr>
            <w:rFonts w:ascii="Garamond" w:hAnsi="Garamond" w:cs="Times New Roman"/>
            <w:b/>
            <w:sz w:val="26"/>
            <w:szCs w:val="26"/>
          </w:rPr>
          <w:t xml:space="preserve"> cause specific perspective</w:t>
        </w:r>
      </w:ins>
    </w:p>
    <w:p w14:paraId="02C12D7A" w14:textId="77777777" w:rsidR="00FB05AD" w:rsidRPr="00B2566E" w:rsidRDefault="00FB05AD" w:rsidP="00FB05AD">
      <w:pPr>
        <w:rPr>
          <w:rFonts w:ascii="Garamond" w:hAnsi="Garamond" w:cs="Times New Roman"/>
          <w:b/>
          <w:sz w:val="26"/>
          <w:szCs w:val="26"/>
        </w:rPr>
      </w:pPr>
    </w:p>
    <w:p w14:paraId="68C7D0F7" w14:textId="11A8CD4F"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w:t>
      </w:r>
      <w:proofErr w:type="spellStart"/>
      <w:r w:rsidRPr="00B2566E">
        <w:rPr>
          <w:rFonts w:ascii="Garamond" w:hAnsi="Garamond" w:cs="Times New Roman"/>
          <w:sz w:val="26"/>
          <w:szCs w:val="26"/>
        </w:rPr>
        <w:t>Aburto</w:t>
      </w:r>
      <w:proofErr w:type="spellEnd"/>
      <w:r w:rsidRPr="00B2566E">
        <w:rPr>
          <w:rFonts w:ascii="Garamond" w:hAnsi="Garamond" w:cs="Times New Roman"/>
          <w:sz w:val="26"/>
          <w:szCs w:val="26"/>
        </w:rPr>
        <w:t xml:space="preserve">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 xml:space="preserve">, </w:t>
      </w:r>
      <w:r w:rsidRPr="00B2566E">
        <w:rPr>
          <w:rFonts w:ascii="Garamond" w:hAnsi="Garamond" w:cs="Times New Roman"/>
          <w:sz w:val="26"/>
          <w:szCs w:val="26"/>
        </w:rPr>
        <w:t xml:space="preserve">James W. </w:t>
      </w:r>
      <w:proofErr w:type="spellStart"/>
      <w:r w:rsidRPr="00B2566E">
        <w:rPr>
          <w:rFonts w:ascii="Garamond" w:hAnsi="Garamond" w:cs="Times New Roman"/>
          <w:sz w:val="26"/>
          <w:szCs w:val="26"/>
        </w:rPr>
        <w:t>Vaupel</w:t>
      </w:r>
      <w:proofErr w:type="spellEnd"/>
      <w:r w:rsidRPr="00B2566E">
        <w:rPr>
          <w:rFonts w:ascii="Garamond" w:hAnsi="Garamond" w:cs="Times New Roman"/>
          <w:sz w:val="26"/>
          <w:szCs w:val="26"/>
        </w:rPr>
        <w:t xml:space="preserve"> </w:t>
      </w:r>
      <w:r w:rsidR="00A603CA" w:rsidRPr="00B2566E">
        <w:rPr>
          <w:rFonts w:ascii="Garamond" w:hAnsi="Garamond" w:cs="Times New Roman"/>
          <w:sz w:val="26"/>
          <w:szCs w:val="26"/>
          <w:vertAlign w:val="superscript"/>
        </w:rPr>
        <w:t>a</w:t>
      </w:r>
      <w:r w:rsidR="000E7DC7" w:rsidRPr="00B2566E">
        <w:rPr>
          <w:rFonts w:ascii="Garamond" w:hAnsi="Garamond" w:cs="Times New Roman"/>
          <w:sz w:val="26"/>
          <w:szCs w:val="26"/>
        </w:rPr>
        <w:t xml:space="preserve"> &amp; Rune </w:t>
      </w:r>
      <w:proofErr w:type="spellStart"/>
      <w:r w:rsidR="000E7DC7" w:rsidRPr="00B2566E">
        <w:rPr>
          <w:rFonts w:ascii="Garamond" w:hAnsi="Garamond" w:cs="Times New Roman"/>
          <w:sz w:val="26"/>
          <w:szCs w:val="26"/>
        </w:rPr>
        <w:t>Lindahl</w:t>
      </w:r>
      <w:proofErr w:type="spellEnd"/>
      <w:r w:rsidR="000E7DC7" w:rsidRPr="00B2566E">
        <w:rPr>
          <w:rFonts w:ascii="Garamond" w:hAnsi="Garamond" w:cs="Times New Roman"/>
          <w:sz w:val="26"/>
          <w:szCs w:val="26"/>
        </w:rPr>
        <w:t xml:space="preserve">-Jacobsen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77777777"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Pr="00B2566E">
        <w:rPr>
          <w:rFonts w:ascii="Garamond" w:hAnsi="Garamond" w:cs="Times New Roman"/>
          <w:sz w:val="26"/>
          <w:szCs w:val="26"/>
        </w:rPr>
        <w:t xml:space="preserve">Max-Planck Odense Center on the </w:t>
      </w:r>
      <w:proofErr w:type="spellStart"/>
      <w:r w:rsidRPr="00B2566E">
        <w:rPr>
          <w:rFonts w:ascii="Garamond" w:hAnsi="Garamond" w:cs="Times New Roman"/>
          <w:sz w:val="26"/>
          <w:szCs w:val="26"/>
        </w:rPr>
        <w:t>Biodemography</w:t>
      </w:r>
      <w:proofErr w:type="spellEnd"/>
      <w:r w:rsidRPr="00B2566E">
        <w:rPr>
          <w:rFonts w:ascii="Garamond" w:hAnsi="Garamond" w:cs="Times New Roman"/>
          <w:sz w:val="26"/>
          <w:szCs w:val="26"/>
        </w:rPr>
        <w:t xml:space="preserve"> of Aging, Department of Public Health- Epidemiology, Biostatistics and </w:t>
      </w:r>
      <w:proofErr w:type="spellStart"/>
      <w:r w:rsidRPr="00B2566E">
        <w:rPr>
          <w:rFonts w:ascii="Garamond" w:hAnsi="Garamond" w:cs="Times New Roman"/>
          <w:sz w:val="26"/>
          <w:szCs w:val="26"/>
        </w:rPr>
        <w:t>Biodemography</w:t>
      </w:r>
      <w:proofErr w:type="spellEnd"/>
      <w:r w:rsidRPr="00B2566E">
        <w:rPr>
          <w:rFonts w:ascii="Garamond" w:hAnsi="Garamond" w:cs="Times New Roman"/>
          <w:sz w:val="26"/>
          <w:szCs w:val="26"/>
        </w:rPr>
        <w:t>, University of Southern Denmark, Odense 5000, Denmark.</w:t>
      </w:r>
    </w:p>
    <w:p w14:paraId="7326EAA9" w14:textId="153FFF4F" w:rsidR="001442A3" w:rsidRPr="00B2566E" w:rsidRDefault="001442A3"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14ED5CE1" w14:textId="441D956D"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Corresponding authors:</w:t>
      </w:r>
      <w:r w:rsidRPr="00B2566E">
        <w:rPr>
          <w:rFonts w:ascii="Garamond" w:hAnsi="Garamond" w:cs="Times New Roman"/>
          <w:sz w:val="26"/>
          <w:szCs w:val="26"/>
        </w:rPr>
        <w:t xml:space="preserve"> José Manuel </w:t>
      </w:r>
      <w:proofErr w:type="spellStart"/>
      <w:r w:rsidRPr="00B2566E">
        <w:rPr>
          <w:rFonts w:ascii="Garamond" w:hAnsi="Garamond" w:cs="Times New Roman"/>
          <w:sz w:val="26"/>
          <w:szCs w:val="26"/>
        </w:rPr>
        <w:t>Aburto</w:t>
      </w:r>
      <w:proofErr w:type="spellEnd"/>
      <w:r w:rsidRPr="00B2566E">
        <w:rPr>
          <w:rFonts w:ascii="Garamond" w:hAnsi="Garamond" w:cs="Times New Roman"/>
          <w:sz w:val="26"/>
          <w:szCs w:val="26"/>
        </w:rPr>
        <w:t xml:space="preserve"> &amp; Ma</w:t>
      </w:r>
      <w:r w:rsidR="00714311" w:rsidRPr="00B2566E">
        <w:rPr>
          <w:rFonts w:ascii="Garamond" w:hAnsi="Garamond" w:cs="Times New Roman"/>
          <w:sz w:val="26"/>
          <w:szCs w:val="26"/>
        </w:rPr>
        <w:t>a</w:t>
      </w:r>
      <w:r w:rsidRPr="00B2566E">
        <w:rPr>
          <w:rFonts w:ascii="Garamond" w:hAnsi="Garamond" w:cs="Times New Roman"/>
          <w:sz w:val="26"/>
          <w:szCs w:val="26"/>
        </w:rPr>
        <w:t>rten Wensink</w:t>
      </w:r>
    </w:p>
    <w:p w14:paraId="7110EC7E" w14:textId="77777777" w:rsidR="00FB05AD" w:rsidRPr="00B2566E" w:rsidRDefault="00FB05AD" w:rsidP="00FB05AD">
      <w:pPr>
        <w:rPr>
          <w:rFonts w:ascii="Garamond" w:hAnsi="Garamond" w:cs="Times New Roman"/>
          <w:sz w:val="26"/>
          <w:szCs w:val="26"/>
        </w:rPr>
      </w:pPr>
    </w:p>
    <w:p w14:paraId="314D85ED" w14:textId="517396F8"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 xml:space="preserve">Classification: </w:t>
      </w:r>
      <w:r w:rsidR="00505932">
        <w:rPr>
          <w:rFonts w:ascii="Garamond" w:hAnsi="Garamond" w:cs="Times New Roman"/>
          <w:sz w:val="26"/>
          <w:szCs w:val="26"/>
        </w:rPr>
        <w:t>Epidemiology</w:t>
      </w:r>
      <w:r w:rsidRPr="00B2566E">
        <w:rPr>
          <w:rFonts w:ascii="Garamond" w:hAnsi="Garamond" w:cs="Times New Roman"/>
          <w:sz w:val="26"/>
          <w:szCs w:val="26"/>
        </w:rPr>
        <w:t>, Public Health</w:t>
      </w:r>
      <w:r w:rsidR="00505932">
        <w:rPr>
          <w:rFonts w:ascii="Garamond" w:hAnsi="Garamond" w:cs="Times New Roman"/>
          <w:sz w:val="26"/>
          <w:szCs w:val="26"/>
        </w:rPr>
        <w:t>,</w:t>
      </w:r>
      <w:r w:rsidRPr="00B2566E">
        <w:rPr>
          <w:rFonts w:ascii="Garamond" w:hAnsi="Garamond" w:cs="Times New Roman"/>
          <w:sz w:val="26"/>
          <w:szCs w:val="26"/>
        </w:rPr>
        <w:t xml:space="preserve"> Demography</w:t>
      </w:r>
    </w:p>
    <w:p w14:paraId="06179B29" w14:textId="77777777" w:rsidR="00FB05AD" w:rsidRPr="00B2566E" w:rsidRDefault="00FB05AD" w:rsidP="00FB05AD">
      <w:pPr>
        <w:rPr>
          <w:rFonts w:ascii="Garamond" w:hAnsi="Garamond" w:cs="Times New Roman"/>
          <w:b/>
          <w:sz w:val="26"/>
          <w:szCs w:val="26"/>
        </w:rPr>
      </w:pPr>
    </w:p>
    <w:p w14:paraId="52A82100" w14:textId="7FB1CF6F"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 xml:space="preserve">Keywords: </w:t>
      </w:r>
      <w:r w:rsidRPr="00B2566E">
        <w:rPr>
          <w:rFonts w:ascii="Garamond" w:hAnsi="Garamond" w:cs="Times New Roman"/>
          <w:sz w:val="26"/>
          <w:szCs w:val="26"/>
        </w:rPr>
        <w:t>Demography, lifespa</w:t>
      </w:r>
      <w:r w:rsidR="00505932">
        <w:rPr>
          <w:rFonts w:ascii="Garamond" w:hAnsi="Garamond" w:cs="Times New Roman"/>
          <w:sz w:val="26"/>
          <w:szCs w:val="26"/>
        </w:rPr>
        <w:t>n variability, aging, mortality, cause of death</w:t>
      </w:r>
    </w:p>
    <w:p w14:paraId="1706E42E" w14:textId="77777777" w:rsidR="00FB05AD" w:rsidRPr="00B2566E" w:rsidRDefault="00FB05AD" w:rsidP="002812A4">
      <w:pPr>
        <w:jc w:val="center"/>
        <w:rPr>
          <w:rFonts w:ascii="Garamond" w:hAnsi="Garamond" w:cs="Times New Roman"/>
          <w:b/>
          <w:sz w:val="26"/>
          <w:szCs w:val="26"/>
        </w:rPr>
      </w:pPr>
    </w:p>
    <w:p w14:paraId="7E6C70C1" w14:textId="77777777" w:rsidR="002812A4" w:rsidRPr="00B2566E" w:rsidRDefault="002812A4" w:rsidP="002812A4">
      <w:pPr>
        <w:jc w:val="center"/>
        <w:rPr>
          <w:rFonts w:ascii="Garamond" w:hAnsi="Garamond" w:cs="Times New Roman"/>
          <w:b/>
          <w:sz w:val="26"/>
          <w:szCs w:val="26"/>
        </w:rPr>
      </w:pPr>
      <w:r w:rsidRPr="00B2566E">
        <w:rPr>
          <w:rFonts w:ascii="Garamond" w:hAnsi="Garamond" w:cs="Times New Roman"/>
          <w:b/>
          <w:sz w:val="26"/>
          <w:szCs w:val="26"/>
        </w:rPr>
        <w:t>Abstract</w:t>
      </w:r>
      <w:r w:rsidR="00691510" w:rsidRPr="00B2566E">
        <w:rPr>
          <w:rFonts w:ascii="Garamond" w:hAnsi="Garamond" w:cs="Times New Roman"/>
          <w:b/>
          <w:sz w:val="26"/>
          <w:szCs w:val="26"/>
        </w:rPr>
        <w:t xml:space="preserve"> [250 words]</w:t>
      </w:r>
    </w:p>
    <w:p w14:paraId="212E9739" w14:textId="1B431B4F"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Background</w:t>
      </w:r>
      <w:r w:rsidR="00D70E80" w:rsidRPr="00B2566E">
        <w:rPr>
          <w:rFonts w:ascii="Garamond" w:hAnsi="Garamond" w:cs="Times New Roman"/>
          <w:sz w:val="26"/>
          <w:szCs w:val="26"/>
        </w:rPr>
        <w:t xml:space="preserve"> </w:t>
      </w:r>
      <w:commentRangeStart w:id="1"/>
      <w:r w:rsidR="001A7FB3">
        <w:rPr>
          <w:rFonts w:ascii="Garamond" w:hAnsi="Garamond" w:cs="Times New Roman"/>
          <w:sz w:val="26"/>
          <w:szCs w:val="26"/>
        </w:rPr>
        <w:t>Increasing l</w:t>
      </w:r>
      <w:r w:rsidR="00D70E80" w:rsidRPr="00B2566E">
        <w:rPr>
          <w:rFonts w:ascii="Garamond" w:hAnsi="Garamond" w:cs="Times New Roman"/>
          <w:sz w:val="26"/>
          <w:szCs w:val="26"/>
        </w:rPr>
        <w:t xml:space="preserve">ife expectancy and lifespan equality </w:t>
      </w:r>
      <w:r w:rsidR="00121A51" w:rsidRPr="00B2566E">
        <w:rPr>
          <w:rFonts w:ascii="Garamond" w:hAnsi="Garamond" w:cs="Times New Roman"/>
          <w:sz w:val="26"/>
          <w:szCs w:val="26"/>
        </w:rPr>
        <w:t>are important</w:t>
      </w:r>
      <w:r w:rsidR="00D70E80" w:rsidRPr="00B2566E">
        <w:rPr>
          <w:rFonts w:ascii="Garamond" w:hAnsi="Garamond" w:cs="Times New Roman"/>
          <w:sz w:val="26"/>
          <w:szCs w:val="26"/>
        </w:rPr>
        <w:t xml:space="preserve"> policy goals. </w:t>
      </w:r>
      <w:commentRangeEnd w:id="1"/>
      <w:r w:rsidR="00F3561F">
        <w:rPr>
          <w:rStyle w:val="Kommentarhenvisning"/>
        </w:rPr>
        <w:commentReference w:id="1"/>
      </w:r>
      <w:r w:rsidR="00D70E80" w:rsidRPr="00B2566E">
        <w:rPr>
          <w:rFonts w:ascii="Garamond" w:hAnsi="Garamond" w:cs="Times New Roman"/>
          <w:sz w:val="26"/>
          <w:szCs w:val="26"/>
        </w:rPr>
        <w:t>Danish female life expec</w:t>
      </w:r>
      <w:r w:rsidR="00121A51" w:rsidRPr="00B2566E">
        <w:rPr>
          <w:rFonts w:ascii="Garamond" w:hAnsi="Garamond" w:cs="Times New Roman"/>
          <w:sz w:val="26"/>
          <w:szCs w:val="26"/>
        </w:rPr>
        <w:t>tancy</w:t>
      </w:r>
      <w:r w:rsidR="00D70E80" w:rsidRPr="00B2566E">
        <w:rPr>
          <w:rFonts w:ascii="Garamond" w:hAnsi="Garamond" w:cs="Times New Roman"/>
          <w:sz w:val="26"/>
          <w:szCs w:val="26"/>
        </w:rPr>
        <w:t xml:space="preserve"> stagnated </w:t>
      </w:r>
      <w:r w:rsidR="00135C42" w:rsidRPr="00B2566E">
        <w:rPr>
          <w:rFonts w:ascii="Garamond" w:hAnsi="Garamond" w:cs="Times New Roman"/>
          <w:sz w:val="26"/>
          <w:szCs w:val="26"/>
        </w:rPr>
        <w:t>between 1</w:t>
      </w:r>
      <w:r w:rsidR="00D70E80" w:rsidRPr="00B2566E">
        <w:rPr>
          <w:rFonts w:ascii="Garamond" w:hAnsi="Garamond" w:cs="Times New Roman"/>
          <w:sz w:val="26"/>
          <w:szCs w:val="26"/>
        </w:rPr>
        <w:t>975</w:t>
      </w:r>
      <w:r w:rsidR="00135C42" w:rsidRPr="00B2566E">
        <w:rPr>
          <w:rFonts w:ascii="Garamond" w:hAnsi="Garamond" w:cs="Times New Roman"/>
          <w:sz w:val="26"/>
          <w:szCs w:val="26"/>
        </w:rPr>
        <w:t xml:space="preserve"> and </w:t>
      </w:r>
      <w:r w:rsidR="00D70E80" w:rsidRPr="00B2566E">
        <w:rPr>
          <w:rFonts w:ascii="Garamond" w:hAnsi="Garamond" w:cs="Times New Roman"/>
          <w:sz w:val="26"/>
          <w:szCs w:val="26"/>
        </w:rPr>
        <w:t>1995, and</w:t>
      </w:r>
      <w:r w:rsidR="00135C42" w:rsidRPr="00B2566E">
        <w:rPr>
          <w:rFonts w:ascii="Garamond" w:hAnsi="Garamond" w:cs="Times New Roman"/>
          <w:sz w:val="26"/>
          <w:szCs w:val="26"/>
        </w:rPr>
        <w:t xml:space="preserve"> life expectancy in Denmark</w:t>
      </w:r>
      <w:r w:rsidR="00E17A85">
        <w:rPr>
          <w:rFonts w:ascii="Garamond" w:hAnsi="Garamond" w:cs="Times New Roman"/>
          <w:sz w:val="26"/>
          <w:szCs w:val="26"/>
        </w:rPr>
        <w:t xml:space="preserve"> still</w:t>
      </w:r>
      <w:r w:rsidR="00D70E80" w:rsidRPr="00B2566E">
        <w:rPr>
          <w:rFonts w:ascii="Garamond" w:hAnsi="Garamond" w:cs="Times New Roman"/>
          <w:sz w:val="26"/>
          <w:szCs w:val="26"/>
        </w:rPr>
        <w:t xml:space="preserve"> lags that </w:t>
      </w:r>
      <w:r w:rsidR="00135C42" w:rsidRPr="00B2566E">
        <w:rPr>
          <w:rFonts w:ascii="Garamond" w:hAnsi="Garamond" w:cs="Times New Roman"/>
          <w:sz w:val="26"/>
          <w:szCs w:val="26"/>
        </w:rPr>
        <w:t xml:space="preserve">in </w:t>
      </w:r>
      <w:commentRangeStart w:id="2"/>
      <w:r w:rsidR="00D70E80" w:rsidRPr="00B2566E">
        <w:rPr>
          <w:rFonts w:ascii="Garamond" w:hAnsi="Garamond" w:cs="Times New Roman"/>
          <w:sz w:val="26"/>
          <w:szCs w:val="26"/>
        </w:rPr>
        <w:t>Swed</w:t>
      </w:r>
      <w:r w:rsidR="00135C42" w:rsidRPr="00B2566E">
        <w:rPr>
          <w:rFonts w:ascii="Garamond" w:hAnsi="Garamond" w:cs="Times New Roman"/>
          <w:sz w:val="26"/>
          <w:szCs w:val="26"/>
        </w:rPr>
        <w:t>en</w:t>
      </w:r>
      <w:commentRangeEnd w:id="2"/>
      <w:r w:rsidR="00F3561F">
        <w:rPr>
          <w:rStyle w:val="Kommentarhenvisning"/>
        </w:rPr>
        <w:commentReference w:id="2"/>
      </w:r>
      <w:r w:rsidR="00E17A85">
        <w:rPr>
          <w:rFonts w:ascii="Garamond" w:hAnsi="Garamond" w:cs="Times New Roman"/>
          <w:sz w:val="26"/>
          <w:szCs w:val="26"/>
        </w:rPr>
        <w:t xml:space="preserve"> for both sexes</w:t>
      </w:r>
      <w:r w:rsidR="00D70E80" w:rsidRPr="00B2566E">
        <w:rPr>
          <w:rFonts w:ascii="Garamond" w:hAnsi="Garamond" w:cs="Times New Roman"/>
          <w:sz w:val="26"/>
          <w:szCs w:val="26"/>
        </w:rPr>
        <w:t>. It is unknown</w:t>
      </w:r>
      <w:r w:rsidR="00F270D4" w:rsidRPr="00B2566E">
        <w:rPr>
          <w:rFonts w:ascii="Garamond" w:hAnsi="Garamond" w:cs="Times New Roman"/>
          <w:sz w:val="26"/>
          <w:szCs w:val="26"/>
        </w:rPr>
        <w:t xml:space="preserve"> </w:t>
      </w:r>
      <w:r w:rsidR="00105AB3">
        <w:rPr>
          <w:rFonts w:ascii="Garamond" w:hAnsi="Garamond" w:cs="Times New Roman"/>
          <w:sz w:val="26"/>
          <w:szCs w:val="26"/>
        </w:rPr>
        <w:t xml:space="preserve">how </w:t>
      </w:r>
      <w:r w:rsidR="00F270D4" w:rsidRPr="00B2566E">
        <w:rPr>
          <w:rFonts w:ascii="Garamond" w:hAnsi="Garamond" w:cs="Times New Roman"/>
          <w:sz w:val="26"/>
          <w:szCs w:val="26"/>
        </w:rPr>
        <w:t>lifespan</w:t>
      </w:r>
      <w:r w:rsidR="00EF4E2A" w:rsidRPr="00B2566E">
        <w:rPr>
          <w:rFonts w:ascii="Garamond" w:hAnsi="Garamond" w:cs="Times New Roman"/>
          <w:sz w:val="26"/>
          <w:szCs w:val="26"/>
        </w:rPr>
        <w:t xml:space="preserve"> in</w:t>
      </w:r>
      <w:r w:rsidR="00F270D4" w:rsidRPr="00B2566E">
        <w:rPr>
          <w:rFonts w:ascii="Garamond" w:hAnsi="Garamond" w:cs="Times New Roman"/>
          <w:sz w:val="26"/>
          <w:szCs w:val="26"/>
        </w:rPr>
        <w:t>equality</w:t>
      </w:r>
      <w:r w:rsidR="00105AB3">
        <w:rPr>
          <w:rFonts w:ascii="Garamond" w:hAnsi="Garamond" w:cs="Times New Roman"/>
          <w:sz w:val="26"/>
          <w:szCs w:val="26"/>
        </w:rPr>
        <w:t xml:space="preserve"> changed</w:t>
      </w:r>
      <w:ins w:id="3" w:author="Rune Lindahl-Jacobsen" w:date="2017-10-29T19:45:00Z">
        <w:r w:rsidR="00F3561F">
          <w:rPr>
            <w:rFonts w:ascii="Garamond" w:hAnsi="Garamond" w:cs="Times New Roman"/>
            <w:sz w:val="26"/>
            <w:szCs w:val="26"/>
          </w:rPr>
          <w:t xml:space="preserve"> in Denmark and by </w:t>
        </w:r>
      </w:ins>
      <w:del w:id="4" w:author="Rune Lindahl-Jacobsen" w:date="2017-10-29T19:45:00Z">
        <w:r w:rsidR="00105AB3" w:rsidDel="00F3561F">
          <w:rPr>
            <w:rFonts w:ascii="Garamond" w:hAnsi="Garamond" w:cs="Times New Roman"/>
            <w:sz w:val="26"/>
            <w:szCs w:val="26"/>
          </w:rPr>
          <w:delText xml:space="preserve">, driven by </w:delText>
        </w:r>
      </w:del>
      <w:r w:rsidR="00105AB3">
        <w:rPr>
          <w:rFonts w:ascii="Garamond" w:hAnsi="Garamond" w:cs="Times New Roman"/>
          <w:sz w:val="26"/>
          <w:szCs w:val="26"/>
        </w:rPr>
        <w:t>which causes</w:t>
      </w:r>
      <w:ins w:id="5" w:author="Rune Lindahl-Jacobsen" w:date="2017-10-29T19:44:00Z">
        <w:r w:rsidR="00F3561F">
          <w:rPr>
            <w:rFonts w:ascii="Garamond" w:hAnsi="Garamond" w:cs="Times New Roman"/>
            <w:sz w:val="26"/>
            <w:szCs w:val="26"/>
          </w:rPr>
          <w:t xml:space="preserve"> of death</w:t>
        </w:r>
      </w:ins>
      <w:ins w:id="6" w:author="Rune Lindahl-Jacobsen" w:date="2017-10-29T19:45:00Z">
        <w:r w:rsidR="00F3561F">
          <w:rPr>
            <w:rFonts w:ascii="Garamond" w:hAnsi="Garamond" w:cs="Times New Roman"/>
            <w:sz w:val="26"/>
            <w:szCs w:val="26"/>
          </w:rPr>
          <w:t xml:space="preserve"> the change was driven</w:t>
        </w:r>
      </w:ins>
      <w:r w:rsidR="002F35BD">
        <w:rPr>
          <w:rFonts w:ascii="Garamond" w:hAnsi="Garamond" w:cs="Times New Roman"/>
          <w:sz w:val="26"/>
          <w:szCs w:val="26"/>
        </w:rPr>
        <w:t>.</w:t>
      </w:r>
      <w:ins w:id="7" w:author="Rune Lindahl-Jacobsen" w:date="2017-10-29T19:45:00Z">
        <w:r w:rsidR="00F3561F">
          <w:rPr>
            <w:rFonts w:ascii="Garamond" w:hAnsi="Garamond" w:cs="Times New Roman"/>
            <w:sz w:val="26"/>
            <w:szCs w:val="26"/>
          </w:rPr>
          <w:t xml:space="preserve"> In this study we</w:t>
        </w:r>
      </w:ins>
      <w:proofErr w:type="gramStart"/>
      <w:ins w:id="8" w:author="Rune Lindahl-Jacobsen" w:date="2017-10-29T19:46:00Z">
        <w:r w:rsidR="00F3561F">
          <w:rPr>
            <w:rFonts w:ascii="Garamond" w:hAnsi="Garamond" w:cs="Times New Roman"/>
            <w:sz w:val="26"/>
            <w:szCs w:val="26"/>
          </w:rPr>
          <w:t>…..</w:t>
        </w:r>
      </w:ins>
      <w:proofErr w:type="gramEnd"/>
      <w:del w:id="9" w:author="Rune Lindahl-Jacobsen" w:date="2017-10-29T19:45:00Z">
        <w:r w:rsidR="00C16BF8" w:rsidRPr="00B2566E" w:rsidDel="00F3561F">
          <w:rPr>
            <w:rFonts w:ascii="Garamond" w:hAnsi="Garamond" w:cs="Times New Roman"/>
            <w:sz w:val="26"/>
            <w:szCs w:val="26"/>
          </w:rPr>
          <w:delText xml:space="preserve"> </w:delText>
        </w:r>
      </w:del>
    </w:p>
    <w:p w14:paraId="136C29F8" w14:textId="6351BAC9"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Methods</w:t>
      </w:r>
      <w:r w:rsidR="00F270D4" w:rsidRPr="00B2566E">
        <w:rPr>
          <w:rFonts w:ascii="Garamond" w:hAnsi="Garamond" w:cs="Times New Roman"/>
          <w:sz w:val="26"/>
          <w:szCs w:val="26"/>
        </w:rPr>
        <w:t xml:space="preserve"> </w:t>
      </w:r>
      <w:del w:id="10" w:author="Rune Lindahl-Jacobsen" w:date="2017-10-29T19:46:00Z">
        <w:r w:rsidR="00F270D4" w:rsidRPr="00B2566E" w:rsidDel="00F3561F">
          <w:rPr>
            <w:rFonts w:ascii="Garamond" w:hAnsi="Garamond" w:cs="Times New Roman"/>
            <w:sz w:val="26"/>
            <w:szCs w:val="26"/>
          </w:rPr>
          <w:delText>We made c</w:delText>
        </w:r>
      </w:del>
      <w:ins w:id="11" w:author="Rune Lindahl-Jacobsen" w:date="2017-10-29T19:46:00Z">
        <w:r w:rsidR="00F3561F">
          <w:rPr>
            <w:rFonts w:ascii="Garamond" w:hAnsi="Garamond" w:cs="Times New Roman"/>
            <w:sz w:val="26"/>
            <w:szCs w:val="26"/>
          </w:rPr>
          <w:t>C</w:t>
        </w:r>
      </w:ins>
      <w:r w:rsidR="00F270D4" w:rsidRPr="00B2566E">
        <w:rPr>
          <w:rFonts w:ascii="Garamond" w:hAnsi="Garamond" w:cs="Times New Roman"/>
          <w:sz w:val="26"/>
          <w:szCs w:val="26"/>
        </w:rPr>
        <w:t xml:space="preserve">ause-by-age decompositions </w:t>
      </w:r>
      <w:ins w:id="12" w:author="Rune Lindahl-Jacobsen" w:date="2017-10-29T19:46:00Z">
        <w:r w:rsidR="00F3561F">
          <w:rPr>
            <w:rFonts w:ascii="Garamond" w:hAnsi="Garamond" w:cs="Times New Roman"/>
            <w:sz w:val="26"/>
            <w:szCs w:val="26"/>
          </w:rPr>
          <w:t xml:space="preserve">was </w:t>
        </w:r>
      </w:ins>
      <w:ins w:id="13" w:author="Rune Lindahl-Jacobsen" w:date="2017-10-29T19:48:00Z">
        <w:r w:rsidR="00A54E5B">
          <w:rPr>
            <w:rFonts w:ascii="Garamond" w:hAnsi="Garamond" w:cs="Times New Roman"/>
            <w:sz w:val="26"/>
            <w:szCs w:val="26"/>
          </w:rPr>
          <w:t>used to analyze</w:t>
        </w:r>
      </w:ins>
      <w:del w:id="14" w:author="Rune Lindahl-Jacobsen" w:date="2017-10-29T19:48:00Z">
        <w:r w:rsidR="00F270D4" w:rsidRPr="00B2566E" w:rsidDel="00A54E5B">
          <w:rPr>
            <w:rFonts w:ascii="Garamond" w:hAnsi="Garamond" w:cs="Times New Roman"/>
            <w:sz w:val="26"/>
            <w:szCs w:val="26"/>
          </w:rPr>
          <w:delText>of</w:delText>
        </w:r>
        <w:r w:rsidR="007E26E6" w:rsidRPr="00B2566E" w:rsidDel="00A54E5B">
          <w:rPr>
            <w:rFonts w:ascii="Garamond" w:hAnsi="Garamond" w:cs="Times New Roman"/>
            <w:sz w:val="26"/>
            <w:szCs w:val="26"/>
          </w:rPr>
          <w:delText xml:space="preserve"> the</w:delText>
        </w:r>
      </w:del>
      <w:r w:rsidR="007E26E6" w:rsidRPr="00B2566E">
        <w:rPr>
          <w:rFonts w:ascii="Garamond" w:hAnsi="Garamond" w:cs="Times New Roman"/>
          <w:sz w:val="26"/>
          <w:szCs w:val="26"/>
        </w:rPr>
        <w:t xml:space="preserve"> changes in</w:t>
      </w:r>
      <w:r w:rsidR="00F270D4" w:rsidRPr="00B2566E">
        <w:rPr>
          <w:rFonts w:ascii="Garamond" w:hAnsi="Garamond" w:cs="Times New Roman"/>
          <w:sz w:val="26"/>
          <w:szCs w:val="26"/>
        </w:rPr>
        <w:t xml:space="preserve"> Danish</w:t>
      </w:r>
      <w:r w:rsidR="00EF4E2A" w:rsidRPr="00B2566E">
        <w:rPr>
          <w:rFonts w:ascii="Garamond" w:hAnsi="Garamond" w:cs="Times New Roman"/>
          <w:sz w:val="26"/>
          <w:szCs w:val="26"/>
        </w:rPr>
        <w:t xml:space="preserve"> </w:t>
      </w:r>
      <w:r w:rsidR="002B0D6E" w:rsidRPr="00B2566E">
        <w:rPr>
          <w:rFonts w:ascii="Garamond" w:hAnsi="Garamond" w:cs="Times New Roman"/>
          <w:sz w:val="26"/>
          <w:szCs w:val="26"/>
        </w:rPr>
        <w:t xml:space="preserve">life expectancy and </w:t>
      </w:r>
      <w:r w:rsidR="006960DE">
        <w:rPr>
          <w:rFonts w:ascii="Garamond" w:hAnsi="Garamond" w:cs="Times New Roman"/>
          <w:sz w:val="26"/>
          <w:szCs w:val="26"/>
        </w:rPr>
        <w:t>lifespan inequality</w:t>
      </w:r>
      <w:r w:rsidR="00F270D4" w:rsidRPr="00B2566E">
        <w:rPr>
          <w:rFonts w:ascii="Garamond" w:hAnsi="Garamond" w:cs="Times New Roman"/>
          <w:sz w:val="26"/>
          <w:szCs w:val="26"/>
        </w:rPr>
        <w:t xml:space="preserve"> from 1960 to 2014, and of current Swedish-Danish difference</w:t>
      </w:r>
      <w:r w:rsidR="00135C42" w:rsidRPr="00B2566E">
        <w:rPr>
          <w:rFonts w:ascii="Garamond" w:hAnsi="Garamond" w:cs="Times New Roman"/>
          <w:sz w:val="26"/>
          <w:szCs w:val="26"/>
        </w:rPr>
        <w:t>s</w:t>
      </w:r>
      <w:r w:rsidR="002F35BD">
        <w:rPr>
          <w:rFonts w:ascii="Garamond" w:hAnsi="Garamond" w:cs="Times New Roman"/>
          <w:sz w:val="26"/>
          <w:szCs w:val="26"/>
        </w:rPr>
        <w:t>.</w:t>
      </w:r>
    </w:p>
    <w:p w14:paraId="3792D4C7" w14:textId="5BF7E54D" w:rsidR="00691510" w:rsidRPr="00B2566E" w:rsidRDefault="00F270D4" w:rsidP="0012295D">
      <w:pPr>
        <w:jc w:val="both"/>
        <w:rPr>
          <w:rFonts w:ascii="Garamond" w:hAnsi="Garamond" w:cs="Times New Roman"/>
          <w:sz w:val="26"/>
          <w:szCs w:val="26"/>
        </w:rPr>
      </w:pPr>
      <w:r w:rsidRPr="0012295D">
        <w:rPr>
          <w:rFonts w:ascii="Garamond" w:hAnsi="Garamond" w:cs="Times New Roman"/>
          <w:b/>
          <w:i/>
          <w:sz w:val="26"/>
          <w:szCs w:val="26"/>
        </w:rPr>
        <w:t>Results</w:t>
      </w:r>
      <w:r w:rsidR="00135C42" w:rsidRPr="00B2566E">
        <w:rPr>
          <w:rFonts w:ascii="Garamond" w:hAnsi="Garamond" w:cs="Times New Roman"/>
          <w:sz w:val="26"/>
          <w:szCs w:val="26"/>
        </w:rPr>
        <w:t xml:space="preserve"> </w:t>
      </w:r>
      <w:commentRangeStart w:id="15"/>
      <w:r w:rsidR="00135C42" w:rsidRPr="00B2566E">
        <w:rPr>
          <w:rFonts w:ascii="Garamond" w:hAnsi="Garamond" w:cs="Times New Roman"/>
          <w:sz w:val="26"/>
          <w:szCs w:val="26"/>
        </w:rPr>
        <w:t>S</w:t>
      </w:r>
      <w:r w:rsidR="00863314" w:rsidRPr="00B2566E">
        <w:rPr>
          <w:rFonts w:ascii="Garamond" w:hAnsi="Garamond" w:cs="Times New Roman"/>
          <w:sz w:val="26"/>
          <w:szCs w:val="26"/>
        </w:rPr>
        <w:t>tagnation in</w:t>
      </w:r>
      <w:r w:rsidRPr="00B2566E">
        <w:rPr>
          <w:rFonts w:ascii="Garamond" w:hAnsi="Garamond" w:cs="Times New Roman"/>
          <w:sz w:val="26"/>
          <w:szCs w:val="26"/>
        </w:rPr>
        <w:t xml:space="preserve"> Danish female life expectancy coincided</w:t>
      </w:r>
      <w:r w:rsidR="00C16BF8" w:rsidRPr="00B2566E">
        <w:rPr>
          <w:rFonts w:ascii="Garamond" w:hAnsi="Garamond" w:cs="Times New Roman"/>
          <w:sz w:val="26"/>
          <w:szCs w:val="26"/>
        </w:rPr>
        <w:t xml:space="preserve"> with a</w:t>
      </w:r>
      <w:r w:rsidRPr="00B2566E">
        <w:rPr>
          <w:rFonts w:ascii="Garamond" w:hAnsi="Garamond" w:cs="Times New Roman"/>
          <w:sz w:val="26"/>
          <w:szCs w:val="26"/>
        </w:rPr>
        <w:t xml:space="preserve"> short</w:t>
      </w:r>
      <w:r w:rsidR="006960DE">
        <w:rPr>
          <w:rFonts w:ascii="Garamond" w:hAnsi="Garamond" w:cs="Times New Roman"/>
          <w:sz w:val="26"/>
          <w:szCs w:val="26"/>
        </w:rPr>
        <w:t xml:space="preserve">er period of stagnation in lifespan inequality </w:t>
      </w:r>
      <w:r w:rsidR="007E26E6" w:rsidRPr="00B2566E">
        <w:rPr>
          <w:rFonts w:ascii="Garamond" w:hAnsi="Garamond" w:cs="Times New Roman"/>
          <w:sz w:val="26"/>
          <w:szCs w:val="26"/>
        </w:rPr>
        <w:t>(197</w:t>
      </w:r>
      <w:r w:rsidR="0027708A" w:rsidRPr="00B2566E">
        <w:rPr>
          <w:rFonts w:ascii="Garamond" w:hAnsi="Garamond" w:cs="Times New Roman"/>
          <w:sz w:val="26"/>
          <w:szCs w:val="26"/>
        </w:rPr>
        <w:t>5</w:t>
      </w:r>
      <w:r w:rsidR="007E26E6" w:rsidRPr="00B2566E">
        <w:rPr>
          <w:rFonts w:ascii="Garamond" w:hAnsi="Garamond" w:cs="Times New Roman"/>
          <w:sz w:val="26"/>
          <w:szCs w:val="26"/>
        </w:rPr>
        <w:t>-1990)</w:t>
      </w:r>
      <w:r w:rsidRPr="00B2566E">
        <w:rPr>
          <w:rFonts w:ascii="Garamond" w:hAnsi="Garamond" w:cs="Times New Roman"/>
          <w:sz w:val="26"/>
          <w:szCs w:val="26"/>
        </w:rPr>
        <w:t xml:space="preserve">. The stagnation in </w:t>
      </w:r>
      <w:r w:rsidR="00135C42" w:rsidRPr="00B2566E">
        <w:rPr>
          <w:rFonts w:ascii="Garamond" w:hAnsi="Garamond" w:cs="Times New Roman"/>
          <w:sz w:val="26"/>
          <w:szCs w:val="26"/>
        </w:rPr>
        <w:t xml:space="preserve">female </w:t>
      </w:r>
      <w:r w:rsidRPr="00B2566E">
        <w:rPr>
          <w:rFonts w:ascii="Garamond" w:hAnsi="Garamond" w:cs="Times New Roman"/>
          <w:sz w:val="26"/>
          <w:szCs w:val="26"/>
        </w:rPr>
        <w:t>lifespan</w:t>
      </w:r>
      <w:r w:rsidR="00C16BF8" w:rsidRPr="00B2566E">
        <w:rPr>
          <w:rFonts w:ascii="Garamond" w:hAnsi="Garamond" w:cs="Times New Roman"/>
          <w:sz w:val="26"/>
          <w:szCs w:val="26"/>
        </w:rPr>
        <w:t xml:space="preserve"> between 1975 and 1995</w:t>
      </w:r>
      <w:r w:rsidRPr="00B2566E">
        <w:rPr>
          <w:rFonts w:ascii="Garamond" w:hAnsi="Garamond" w:cs="Times New Roman"/>
          <w:sz w:val="26"/>
          <w:szCs w:val="26"/>
        </w:rPr>
        <w:t xml:space="preserve"> was mainly driven by </w:t>
      </w:r>
      <w:r w:rsidR="00E17A85">
        <w:rPr>
          <w:rFonts w:ascii="Garamond" w:hAnsi="Garamond" w:cs="Times New Roman"/>
          <w:sz w:val="26"/>
          <w:szCs w:val="26"/>
        </w:rPr>
        <w:t xml:space="preserve">increases in </w:t>
      </w:r>
      <w:r w:rsidRPr="00B2566E">
        <w:rPr>
          <w:rFonts w:ascii="Garamond" w:hAnsi="Garamond" w:cs="Times New Roman"/>
          <w:sz w:val="26"/>
          <w:szCs w:val="26"/>
        </w:rPr>
        <w:t>cancer</w:t>
      </w:r>
      <w:r w:rsidR="007E26E6" w:rsidRPr="00B2566E">
        <w:rPr>
          <w:rFonts w:ascii="Garamond" w:hAnsi="Garamond" w:cs="Times New Roman"/>
          <w:sz w:val="26"/>
          <w:szCs w:val="26"/>
        </w:rPr>
        <w:t xml:space="preserve"> and</w:t>
      </w:r>
      <w:r w:rsidRPr="00B2566E">
        <w:rPr>
          <w:rFonts w:ascii="Garamond" w:hAnsi="Garamond" w:cs="Times New Roman"/>
          <w:sz w:val="26"/>
          <w:szCs w:val="26"/>
        </w:rPr>
        <w:t xml:space="preserve"> non-infectious respiratory </w:t>
      </w:r>
      <w:r w:rsidR="00E17A85">
        <w:rPr>
          <w:rFonts w:ascii="Garamond" w:hAnsi="Garamond" w:cs="Times New Roman"/>
          <w:sz w:val="26"/>
          <w:szCs w:val="26"/>
        </w:rPr>
        <w:t>mortality</w:t>
      </w:r>
      <w:r w:rsidR="007E26E6" w:rsidRPr="00B2566E">
        <w:rPr>
          <w:rFonts w:ascii="Garamond" w:hAnsi="Garamond" w:cs="Times New Roman"/>
          <w:sz w:val="26"/>
          <w:szCs w:val="26"/>
        </w:rPr>
        <w:t xml:space="preserve"> offset</w:t>
      </w:r>
      <w:r w:rsidR="00121A51" w:rsidRPr="00B2566E">
        <w:rPr>
          <w:rFonts w:ascii="Garamond" w:hAnsi="Garamond" w:cs="Times New Roman"/>
          <w:sz w:val="26"/>
          <w:szCs w:val="26"/>
        </w:rPr>
        <w:t>ting</w:t>
      </w:r>
      <w:r w:rsidR="007E26E6" w:rsidRPr="00B2566E">
        <w:rPr>
          <w:rFonts w:ascii="Garamond" w:hAnsi="Garamond" w:cs="Times New Roman"/>
          <w:sz w:val="26"/>
          <w:szCs w:val="26"/>
        </w:rPr>
        <w:t xml:space="preserve"> a redu</w:t>
      </w:r>
      <w:r w:rsidR="00E17A85">
        <w:rPr>
          <w:rFonts w:ascii="Garamond" w:hAnsi="Garamond" w:cs="Times New Roman"/>
          <w:sz w:val="26"/>
          <w:szCs w:val="26"/>
        </w:rPr>
        <w:t>ction in cardiovascular</w:t>
      </w:r>
      <w:r w:rsidR="007E26E6" w:rsidRPr="00B2566E">
        <w:rPr>
          <w:rFonts w:ascii="Garamond" w:hAnsi="Garamond" w:cs="Times New Roman"/>
          <w:sz w:val="26"/>
          <w:szCs w:val="26"/>
        </w:rPr>
        <w:t xml:space="preserve"> and infant mortality</w:t>
      </w:r>
      <w:r w:rsidRPr="00B2566E">
        <w:rPr>
          <w:rFonts w:ascii="Garamond" w:hAnsi="Garamond" w:cs="Times New Roman"/>
          <w:sz w:val="26"/>
          <w:szCs w:val="26"/>
        </w:rPr>
        <w:t xml:space="preserve">. </w:t>
      </w:r>
      <w:r w:rsidR="00135C42" w:rsidRPr="00B2566E">
        <w:rPr>
          <w:rFonts w:ascii="Garamond" w:hAnsi="Garamond" w:cs="Times New Roman"/>
          <w:sz w:val="26"/>
          <w:szCs w:val="26"/>
        </w:rPr>
        <w:t>Female l</w:t>
      </w:r>
      <w:r w:rsidR="007E26E6" w:rsidRPr="00B2566E">
        <w:rPr>
          <w:rFonts w:ascii="Garamond" w:hAnsi="Garamond" w:cs="Times New Roman"/>
          <w:sz w:val="26"/>
          <w:szCs w:val="26"/>
        </w:rPr>
        <w:t>ife disparity in the years 19</w:t>
      </w:r>
      <w:r w:rsidR="00FD61FC" w:rsidRPr="00B2566E">
        <w:rPr>
          <w:rFonts w:ascii="Garamond" w:hAnsi="Garamond" w:cs="Times New Roman"/>
          <w:sz w:val="26"/>
          <w:szCs w:val="26"/>
        </w:rPr>
        <w:t>7</w:t>
      </w:r>
      <w:r w:rsidR="0027708A" w:rsidRPr="00B2566E">
        <w:rPr>
          <w:rFonts w:ascii="Garamond" w:hAnsi="Garamond" w:cs="Times New Roman"/>
          <w:sz w:val="26"/>
          <w:szCs w:val="26"/>
        </w:rPr>
        <w:t>5</w:t>
      </w:r>
      <w:r w:rsidR="00135C42" w:rsidRPr="00B2566E">
        <w:rPr>
          <w:rFonts w:ascii="Garamond" w:hAnsi="Garamond" w:cs="Times New Roman"/>
          <w:sz w:val="26"/>
          <w:szCs w:val="26"/>
        </w:rPr>
        <w:t>-</w:t>
      </w:r>
      <w:r w:rsidR="00FD61FC" w:rsidRPr="00B2566E">
        <w:rPr>
          <w:rFonts w:ascii="Garamond" w:hAnsi="Garamond" w:cs="Times New Roman"/>
          <w:sz w:val="26"/>
          <w:szCs w:val="26"/>
        </w:rPr>
        <w:t xml:space="preserve">1990 stagnated because </w:t>
      </w:r>
      <w:r w:rsidR="00135C42" w:rsidRPr="00B2566E">
        <w:rPr>
          <w:rFonts w:ascii="Garamond" w:hAnsi="Garamond" w:cs="Times New Roman"/>
          <w:sz w:val="26"/>
          <w:szCs w:val="26"/>
        </w:rPr>
        <w:t>a reduction</w:t>
      </w:r>
      <w:r w:rsidR="00C16BF8" w:rsidRPr="00B2566E">
        <w:rPr>
          <w:rFonts w:ascii="Garamond" w:hAnsi="Garamond" w:cs="Times New Roman"/>
          <w:sz w:val="26"/>
          <w:szCs w:val="26"/>
        </w:rPr>
        <w:t xml:space="preserve"> in infant mortality was offset by</w:t>
      </w:r>
      <w:r w:rsidR="002B0D6E" w:rsidRPr="00B2566E">
        <w:rPr>
          <w:rFonts w:ascii="Garamond" w:hAnsi="Garamond" w:cs="Times New Roman"/>
          <w:sz w:val="26"/>
          <w:szCs w:val="26"/>
        </w:rPr>
        <w:t xml:space="preserve"> an increase in</w:t>
      </w:r>
      <w:r w:rsidR="00C16BF8" w:rsidRPr="00B2566E">
        <w:rPr>
          <w:rFonts w:ascii="Garamond" w:hAnsi="Garamond" w:cs="Times New Roman"/>
          <w:sz w:val="26"/>
          <w:szCs w:val="26"/>
        </w:rPr>
        <w:t xml:space="preserve"> mid-age</w:t>
      </w:r>
      <w:r w:rsidR="00FD61FC" w:rsidRPr="00B2566E">
        <w:rPr>
          <w:rFonts w:ascii="Garamond" w:hAnsi="Garamond" w:cs="Times New Roman"/>
          <w:sz w:val="26"/>
          <w:szCs w:val="26"/>
        </w:rPr>
        <w:t xml:space="preserve"> smoking-related cancer and non-infectious respiratory diseases</w:t>
      </w:r>
      <w:r w:rsidR="00E17A85">
        <w:rPr>
          <w:rFonts w:ascii="Garamond" w:hAnsi="Garamond" w:cs="Times New Roman"/>
          <w:sz w:val="26"/>
          <w:szCs w:val="26"/>
        </w:rPr>
        <w:t xml:space="preserve">, </w:t>
      </w:r>
      <w:r w:rsidR="002F35BD">
        <w:rPr>
          <w:rFonts w:ascii="Garamond" w:hAnsi="Garamond" w:cs="Times New Roman"/>
          <w:sz w:val="26"/>
          <w:szCs w:val="26"/>
        </w:rPr>
        <w:t>accompanied by a</w:t>
      </w:r>
      <w:r w:rsidR="00FD61FC" w:rsidRPr="00B2566E">
        <w:rPr>
          <w:rFonts w:ascii="Garamond" w:hAnsi="Garamond" w:cs="Times New Roman"/>
          <w:sz w:val="26"/>
          <w:szCs w:val="26"/>
        </w:rPr>
        <w:t xml:space="preserve"> reduction in</w:t>
      </w:r>
      <w:r w:rsidR="00C16BF8" w:rsidRPr="00B2566E">
        <w:rPr>
          <w:rFonts w:ascii="Garamond" w:hAnsi="Garamond" w:cs="Times New Roman"/>
          <w:sz w:val="26"/>
          <w:szCs w:val="26"/>
        </w:rPr>
        <w:t xml:space="preserve"> old-age</w:t>
      </w:r>
      <w:r w:rsidR="002F35BD">
        <w:rPr>
          <w:rFonts w:ascii="Garamond" w:hAnsi="Garamond" w:cs="Times New Roman"/>
          <w:sz w:val="26"/>
          <w:szCs w:val="26"/>
        </w:rPr>
        <w:t>-</w:t>
      </w:r>
      <w:r w:rsidR="00FD61FC" w:rsidRPr="00B2566E">
        <w:rPr>
          <w:rFonts w:ascii="Garamond" w:hAnsi="Garamond" w:cs="Times New Roman"/>
          <w:sz w:val="26"/>
          <w:szCs w:val="26"/>
        </w:rPr>
        <w:t>cardiovascular mortality.</w:t>
      </w:r>
      <w:r w:rsidR="00105AB3">
        <w:rPr>
          <w:rFonts w:ascii="Garamond" w:hAnsi="Garamond" w:cs="Times New Roman"/>
          <w:sz w:val="26"/>
          <w:szCs w:val="26"/>
        </w:rPr>
        <w:t xml:space="preserve"> After </w:t>
      </w:r>
      <w:r w:rsidR="006960DE">
        <w:rPr>
          <w:rFonts w:ascii="Garamond" w:hAnsi="Garamond" w:cs="Times New Roman"/>
          <w:sz w:val="26"/>
          <w:szCs w:val="26"/>
        </w:rPr>
        <w:t>1995 life expectancy</w:t>
      </w:r>
      <w:r w:rsidR="00105AB3">
        <w:rPr>
          <w:rFonts w:ascii="Garamond" w:hAnsi="Garamond" w:cs="Times New Roman"/>
          <w:sz w:val="26"/>
          <w:szCs w:val="26"/>
        </w:rPr>
        <w:t xml:space="preserve"> and lifespan equality increased in lockstep, but still lag those of Sweden</w:t>
      </w:r>
      <w:r w:rsidR="00C7114C">
        <w:rPr>
          <w:rFonts w:ascii="Garamond" w:hAnsi="Garamond" w:cs="Times New Roman"/>
          <w:sz w:val="26"/>
          <w:szCs w:val="26"/>
        </w:rPr>
        <w:t xml:space="preserve"> </w:t>
      </w:r>
      <w:r w:rsidR="00FD61FC" w:rsidRPr="00B2566E">
        <w:rPr>
          <w:rFonts w:ascii="Garamond" w:hAnsi="Garamond" w:cs="Times New Roman"/>
          <w:sz w:val="26"/>
          <w:szCs w:val="26"/>
        </w:rPr>
        <w:t>mainly to infant morta</w:t>
      </w:r>
      <w:r w:rsidR="00E17A85">
        <w:rPr>
          <w:rFonts w:ascii="Garamond" w:hAnsi="Garamond" w:cs="Times New Roman"/>
          <w:sz w:val="26"/>
          <w:szCs w:val="26"/>
        </w:rPr>
        <w:t>lity and cancer</w:t>
      </w:r>
      <w:r w:rsidR="00135C42" w:rsidRPr="00B2566E">
        <w:rPr>
          <w:rFonts w:ascii="Garamond" w:hAnsi="Garamond" w:cs="Times New Roman"/>
          <w:sz w:val="26"/>
          <w:szCs w:val="26"/>
        </w:rPr>
        <w:t>.</w:t>
      </w:r>
      <w:commentRangeEnd w:id="15"/>
      <w:r w:rsidR="00A54E5B">
        <w:rPr>
          <w:rStyle w:val="Kommentarhenvisning"/>
        </w:rPr>
        <w:commentReference w:id="15"/>
      </w:r>
    </w:p>
    <w:p w14:paraId="16F9AD4A" w14:textId="4351782C" w:rsidR="00691510" w:rsidRPr="00B2566E" w:rsidRDefault="00691510" w:rsidP="0012295D">
      <w:pPr>
        <w:jc w:val="both"/>
        <w:rPr>
          <w:rFonts w:ascii="Garamond" w:hAnsi="Garamond" w:cs="Times New Roman"/>
          <w:sz w:val="26"/>
          <w:szCs w:val="26"/>
        </w:rPr>
      </w:pPr>
      <w:r w:rsidRPr="0012295D">
        <w:rPr>
          <w:rFonts w:ascii="Garamond" w:hAnsi="Garamond" w:cs="Times New Roman"/>
          <w:b/>
          <w:i/>
          <w:sz w:val="26"/>
          <w:szCs w:val="26"/>
        </w:rPr>
        <w:t>Conclusions</w:t>
      </w:r>
      <w:r w:rsidR="00FD61FC" w:rsidRPr="00B2566E">
        <w:rPr>
          <w:rFonts w:ascii="Garamond" w:hAnsi="Garamond" w:cs="Times New Roman"/>
          <w:sz w:val="26"/>
          <w:szCs w:val="26"/>
        </w:rPr>
        <w:t xml:space="preserve"> </w:t>
      </w:r>
      <w:proofErr w:type="gramStart"/>
      <w:r w:rsidR="00C7114C">
        <w:rPr>
          <w:rFonts w:ascii="Garamond" w:hAnsi="Garamond" w:cs="Times New Roman"/>
          <w:sz w:val="26"/>
          <w:szCs w:val="26"/>
        </w:rPr>
        <w:t>In</w:t>
      </w:r>
      <w:proofErr w:type="gramEnd"/>
      <w:r w:rsidR="00C7114C">
        <w:rPr>
          <w:rFonts w:ascii="Garamond" w:hAnsi="Garamond" w:cs="Times New Roman"/>
          <w:sz w:val="26"/>
          <w:szCs w:val="26"/>
        </w:rPr>
        <w:t xml:space="preserve"> Denmark since 1960,</w:t>
      </w:r>
      <w:r w:rsidR="002F35BD">
        <w:rPr>
          <w:rFonts w:ascii="Garamond" w:hAnsi="Garamond" w:cs="Times New Roman"/>
          <w:sz w:val="26"/>
          <w:szCs w:val="26"/>
        </w:rPr>
        <w:t xml:space="preserve"> changes in</w:t>
      </w:r>
      <w:r w:rsidR="00C7114C">
        <w:rPr>
          <w:rFonts w:ascii="Garamond" w:hAnsi="Garamond" w:cs="Times New Roman"/>
          <w:sz w:val="26"/>
          <w:szCs w:val="26"/>
        </w:rPr>
        <w:t xml:space="preserve"> life</w:t>
      </w:r>
      <w:r w:rsidR="0027708A" w:rsidRPr="00B2566E">
        <w:rPr>
          <w:rFonts w:ascii="Garamond" w:hAnsi="Garamond" w:cs="Times New Roman"/>
          <w:sz w:val="26"/>
          <w:szCs w:val="26"/>
        </w:rPr>
        <w:t xml:space="preserve"> expectancy </w:t>
      </w:r>
      <w:r w:rsidR="002F35BD">
        <w:rPr>
          <w:rFonts w:ascii="Garamond" w:hAnsi="Garamond" w:cs="Times New Roman"/>
          <w:sz w:val="26"/>
          <w:szCs w:val="26"/>
        </w:rPr>
        <w:t>and lifespan inequality</w:t>
      </w:r>
      <w:r w:rsidR="00CA2F91" w:rsidRPr="00B2566E">
        <w:rPr>
          <w:rFonts w:ascii="Garamond" w:hAnsi="Garamond" w:cs="Times New Roman"/>
          <w:sz w:val="26"/>
          <w:szCs w:val="26"/>
        </w:rPr>
        <w:t xml:space="preserve"> were </w:t>
      </w:r>
      <w:r w:rsidR="00C7114C">
        <w:rPr>
          <w:rFonts w:ascii="Garamond" w:hAnsi="Garamond" w:cs="Times New Roman"/>
          <w:sz w:val="26"/>
          <w:szCs w:val="26"/>
        </w:rPr>
        <w:t xml:space="preserve">largely </w:t>
      </w:r>
      <w:r w:rsidR="0027708A" w:rsidRPr="00B2566E">
        <w:rPr>
          <w:rFonts w:ascii="Garamond" w:hAnsi="Garamond" w:cs="Times New Roman"/>
          <w:sz w:val="26"/>
          <w:szCs w:val="26"/>
        </w:rPr>
        <w:t>driven by the same causes</w:t>
      </w:r>
      <w:r w:rsidR="00CA2F91" w:rsidRPr="00B2566E">
        <w:rPr>
          <w:rFonts w:ascii="Garamond" w:hAnsi="Garamond" w:cs="Times New Roman"/>
          <w:sz w:val="26"/>
          <w:szCs w:val="26"/>
        </w:rPr>
        <w:t xml:space="preserve">, </w:t>
      </w:r>
      <w:r w:rsidR="00636612" w:rsidRPr="00B2566E">
        <w:rPr>
          <w:rFonts w:ascii="Garamond" w:hAnsi="Garamond" w:cs="Times New Roman"/>
          <w:sz w:val="26"/>
          <w:szCs w:val="26"/>
        </w:rPr>
        <w:t>suggesting</w:t>
      </w:r>
      <w:r w:rsidR="0027708A" w:rsidRPr="00B2566E">
        <w:rPr>
          <w:rFonts w:ascii="Garamond" w:hAnsi="Garamond" w:cs="Times New Roman"/>
          <w:sz w:val="26"/>
          <w:szCs w:val="26"/>
        </w:rPr>
        <w:t xml:space="preserve"> important social issues, but also a clear policy target. </w:t>
      </w:r>
      <w:r w:rsidR="00FD61FC" w:rsidRPr="00B2566E">
        <w:rPr>
          <w:rFonts w:ascii="Garamond" w:hAnsi="Garamond" w:cs="Times New Roman"/>
          <w:sz w:val="26"/>
          <w:szCs w:val="26"/>
        </w:rPr>
        <w:t xml:space="preserve">The comparison with Sweden suggests that Denmark can </w:t>
      </w:r>
      <w:r w:rsidR="00636612" w:rsidRPr="00B2566E">
        <w:rPr>
          <w:rFonts w:ascii="Garamond" w:hAnsi="Garamond" w:cs="Times New Roman"/>
          <w:sz w:val="26"/>
          <w:szCs w:val="26"/>
        </w:rPr>
        <w:t xml:space="preserve">now </w:t>
      </w:r>
      <w:r w:rsidR="00FD61FC" w:rsidRPr="00B2566E">
        <w:rPr>
          <w:rFonts w:ascii="Garamond" w:hAnsi="Garamond" w:cs="Times New Roman"/>
          <w:sz w:val="26"/>
          <w:szCs w:val="26"/>
        </w:rPr>
        <w:t>reduce life disparity and increase life expectancy</w:t>
      </w:r>
      <w:r w:rsidR="00121A51" w:rsidRPr="00B2566E">
        <w:rPr>
          <w:rFonts w:ascii="Garamond" w:hAnsi="Garamond" w:cs="Times New Roman"/>
          <w:sz w:val="26"/>
          <w:szCs w:val="26"/>
        </w:rPr>
        <w:t xml:space="preserve"> </w:t>
      </w:r>
      <w:r w:rsidR="00FD61FC" w:rsidRPr="00B2566E">
        <w:rPr>
          <w:rFonts w:ascii="Garamond" w:hAnsi="Garamond" w:cs="Times New Roman"/>
          <w:sz w:val="26"/>
          <w:szCs w:val="26"/>
        </w:rPr>
        <w:t>through the same policy target</w:t>
      </w:r>
      <w:r w:rsidR="002B0D6E" w:rsidRPr="00B2566E">
        <w:rPr>
          <w:rFonts w:ascii="Garamond" w:hAnsi="Garamond" w:cs="Times New Roman"/>
          <w:sz w:val="26"/>
          <w:szCs w:val="26"/>
        </w:rPr>
        <w:t>s</w:t>
      </w:r>
      <w:r w:rsidR="00FD61FC" w:rsidRPr="00B2566E">
        <w:rPr>
          <w:rFonts w:ascii="Garamond" w:hAnsi="Garamond" w:cs="Times New Roman"/>
          <w:sz w:val="26"/>
          <w:szCs w:val="26"/>
        </w:rPr>
        <w:t>: cancer and infant mortality.</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F6E7A39" w14:textId="77777777" w:rsidR="0012295D" w:rsidRDefault="0012295D" w:rsidP="00861A87">
      <w:pPr>
        <w:spacing w:line="360" w:lineRule="auto"/>
        <w:jc w:val="both"/>
        <w:rPr>
          <w:rFonts w:ascii="Garamond" w:hAnsi="Garamond" w:cs="Times New Roman"/>
          <w:b/>
          <w:sz w:val="26"/>
          <w:szCs w:val="26"/>
        </w:rPr>
      </w:pPr>
    </w:p>
    <w:p w14:paraId="1BABE4D3" w14:textId="77777777" w:rsidR="0012295D" w:rsidRDefault="0012295D" w:rsidP="00861A87">
      <w:pPr>
        <w:spacing w:line="360" w:lineRule="auto"/>
        <w:jc w:val="both"/>
        <w:rPr>
          <w:rFonts w:ascii="Garamond" w:hAnsi="Garamond" w:cs="Times New Roman"/>
          <w:b/>
          <w:sz w:val="26"/>
          <w:szCs w:val="26"/>
        </w:rPr>
      </w:pPr>
    </w:p>
    <w:p w14:paraId="3635DB42" w14:textId="77777777" w:rsidR="00B967A4" w:rsidRDefault="00B967A4" w:rsidP="00861A87">
      <w:pPr>
        <w:spacing w:line="360" w:lineRule="auto"/>
        <w:jc w:val="both"/>
        <w:rPr>
          <w:rFonts w:ascii="Garamond" w:hAnsi="Garamond" w:cs="Times New Roman"/>
          <w:b/>
          <w:sz w:val="26"/>
          <w:szCs w:val="26"/>
        </w:rPr>
      </w:pPr>
    </w:p>
    <w:p w14:paraId="456D5280" w14:textId="3C76D77E" w:rsidR="00BC0CC7" w:rsidRPr="00B2566E" w:rsidRDefault="00B62339" w:rsidP="00861A87">
      <w:pPr>
        <w:spacing w:line="360" w:lineRule="auto"/>
        <w:jc w:val="both"/>
        <w:rPr>
          <w:rFonts w:ascii="Garamond" w:hAnsi="Garamond" w:cs="Times New Roman"/>
          <w:b/>
          <w:sz w:val="26"/>
          <w:szCs w:val="26"/>
        </w:rPr>
      </w:pPr>
      <w:r w:rsidRPr="00B2566E">
        <w:rPr>
          <w:rFonts w:ascii="Garamond" w:hAnsi="Garamond" w:cs="Times New Roman"/>
          <w:b/>
          <w:sz w:val="26"/>
          <w:szCs w:val="26"/>
        </w:rPr>
        <w:t>Introduction</w:t>
      </w:r>
    </w:p>
    <w:p w14:paraId="1F7F8124" w14:textId="45452ABA" w:rsidR="004C7C15" w:rsidRPr="00B2566E" w:rsidRDefault="00337564"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Life expectancy is an important metric of the health status of a population and the perfo</w:t>
      </w:r>
      <w:r w:rsidR="00AF58C8" w:rsidRPr="00B2566E">
        <w:rPr>
          <w:rFonts w:ascii="Garamond" w:hAnsi="Garamond" w:cs="Times New Roman"/>
          <w:sz w:val="26"/>
          <w:szCs w:val="26"/>
        </w:rPr>
        <w:t xml:space="preserve">rmance of the healthcare system </w:t>
      </w:r>
      <w:r w:rsidR="00AF58C8"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B2566E">
        <w:rPr>
          <w:rFonts w:ascii="Garamond" w:hAnsi="Garamond" w:cs="Times New Roman"/>
          <w:sz w:val="26"/>
          <w:szCs w:val="26"/>
        </w:rPr>
        <w:fldChar w:fldCharType="separate"/>
      </w:r>
      <w:r w:rsidR="00D47F8A" w:rsidRPr="00B2566E">
        <w:rPr>
          <w:rFonts w:ascii="Garamond" w:hAnsi="Garamond" w:cs="Times New Roman"/>
          <w:noProof/>
          <w:sz w:val="26"/>
          <w:szCs w:val="26"/>
        </w:rPr>
        <w:t>(1)</w:t>
      </w:r>
      <w:r w:rsidR="00AF58C8" w:rsidRPr="00B2566E">
        <w:rPr>
          <w:rFonts w:ascii="Garamond" w:hAnsi="Garamond" w:cs="Times New Roman"/>
          <w:sz w:val="26"/>
          <w:szCs w:val="26"/>
        </w:rPr>
        <w:fldChar w:fldCharType="end"/>
      </w:r>
      <w:r w:rsidR="005C1335">
        <w:rPr>
          <w:rFonts w:ascii="Garamond" w:hAnsi="Garamond" w:cs="Times New Roman"/>
          <w:sz w:val="26"/>
          <w:szCs w:val="26"/>
        </w:rPr>
        <w:t>. It</w:t>
      </w:r>
      <w:r w:rsidRPr="00B2566E">
        <w:rPr>
          <w:rFonts w:ascii="Garamond" w:hAnsi="Garamond" w:cs="Times New Roman"/>
          <w:sz w:val="26"/>
          <w:szCs w:val="26"/>
        </w:rPr>
        <w:t xml:space="preserve"> </w:t>
      </w:r>
      <w:r w:rsidR="00B86263" w:rsidRPr="00B2566E">
        <w:rPr>
          <w:rFonts w:ascii="Garamond" w:hAnsi="Garamond" w:cs="Times New Roman"/>
          <w:sz w:val="26"/>
          <w:szCs w:val="26"/>
        </w:rPr>
        <w:t>affects</w:t>
      </w:r>
      <w:r w:rsidRPr="00B2566E">
        <w:rPr>
          <w:rFonts w:ascii="Garamond" w:hAnsi="Garamond" w:cs="Times New Roman"/>
          <w:sz w:val="26"/>
          <w:szCs w:val="26"/>
        </w:rPr>
        <w:t xml:space="preserve"> individual decisions, such as when to retire. </w:t>
      </w:r>
      <w:r w:rsidR="00AF58C8" w:rsidRPr="00B2566E">
        <w:rPr>
          <w:rFonts w:ascii="Garamond" w:hAnsi="Garamond" w:cs="Times New Roman"/>
          <w:sz w:val="26"/>
          <w:szCs w:val="26"/>
        </w:rPr>
        <w:t>An</w:t>
      </w:r>
      <w:r w:rsidR="00E35EC6" w:rsidRPr="00B2566E">
        <w:rPr>
          <w:rFonts w:ascii="Garamond" w:hAnsi="Garamond" w:cs="Times New Roman"/>
          <w:sz w:val="26"/>
          <w:szCs w:val="26"/>
        </w:rPr>
        <w:t>other</w:t>
      </w:r>
      <w:r w:rsidR="00AF58C8" w:rsidRPr="00B2566E">
        <w:rPr>
          <w:rFonts w:ascii="Garamond" w:hAnsi="Garamond" w:cs="Times New Roman"/>
          <w:sz w:val="26"/>
          <w:szCs w:val="26"/>
        </w:rPr>
        <w:t xml:space="preserve"> important dimension is the uncertainty around th</w:t>
      </w:r>
      <w:r w:rsidR="005C1335">
        <w:rPr>
          <w:rFonts w:ascii="Garamond" w:hAnsi="Garamond" w:cs="Times New Roman"/>
          <w:sz w:val="26"/>
          <w:szCs w:val="26"/>
        </w:rPr>
        <w:t>at</w:t>
      </w:r>
      <w:r w:rsidR="00AF58C8" w:rsidRPr="00B2566E">
        <w:rPr>
          <w:rFonts w:ascii="Garamond" w:hAnsi="Garamond" w:cs="Times New Roman"/>
          <w:sz w:val="26"/>
          <w:szCs w:val="26"/>
        </w:rPr>
        <w:t xml:space="preserve"> expect</w:t>
      </w:r>
      <w:r w:rsidR="005C1335">
        <w:rPr>
          <w:rFonts w:ascii="Garamond" w:hAnsi="Garamond" w:cs="Times New Roman"/>
          <w:sz w:val="26"/>
          <w:szCs w:val="26"/>
        </w:rPr>
        <w:t>ation</w:t>
      </w:r>
      <w:r w:rsidR="00F92641">
        <w:rPr>
          <w:rFonts w:ascii="Garamond" w:hAnsi="Garamond" w:cs="Times New Roman"/>
          <w:sz w:val="26"/>
          <w:szCs w:val="26"/>
        </w:rPr>
        <w:t>:</w:t>
      </w:r>
      <w:r w:rsidR="00B64AD0" w:rsidRPr="00B2566E">
        <w:rPr>
          <w:rFonts w:ascii="Garamond" w:hAnsi="Garamond" w:cs="Times New Roman"/>
          <w:sz w:val="26"/>
          <w:szCs w:val="26"/>
        </w:rPr>
        <w:t xml:space="preserve"> </w:t>
      </w:r>
      <w:r w:rsidR="00006FA1" w:rsidRPr="00B2566E">
        <w:rPr>
          <w:rFonts w:ascii="Garamond" w:hAnsi="Garamond" w:cs="Times New Roman"/>
          <w:sz w:val="26"/>
          <w:szCs w:val="26"/>
        </w:rPr>
        <w:t xml:space="preserve">lifespan inequality </w:t>
      </w:r>
      <w:r w:rsidR="00006FA1" w:rsidRPr="00B2566E">
        <w:rPr>
          <w:rFonts w:ascii="Garamond" w:hAnsi="Garamond" w:cs="Times New Roman"/>
          <w:sz w:val="26"/>
          <w:szCs w:val="26"/>
        </w:rPr>
        <w:fldChar w:fldCharType="begin"/>
      </w:r>
      <w:r w:rsidR="00D47F8A" w:rsidRPr="00B2566E">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B2566E">
        <w:rPr>
          <w:rFonts w:ascii="Garamond" w:hAnsi="Garamond" w:cs="Times New Roman"/>
          <w:sz w:val="26"/>
          <w:szCs w:val="26"/>
        </w:rPr>
        <w:fldChar w:fldCharType="separate"/>
      </w:r>
      <w:r w:rsidR="00D47F8A" w:rsidRPr="00B2566E">
        <w:rPr>
          <w:rFonts w:ascii="Garamond" w:hAnsi="Garamond" w:cs="Times New Roman"/>
          <w:noProof/>
          <w:sz w:val="26"/>
          <w:szCs w:val="26"/>
        </w:rPr>
        <w:t>(2)</w:t>
      </w:r>
      <w:r w:rsidR="00006FA1" w:rsidRPr="00B2566E">
        <w:rPr>
          <w:rFonts w:ascii="Garamond" w:hAnsi="Garamond" w:cs="Times New Roman"/>
          <w:sz w:val="26"/>
          <w:szCs w:val="26"/>
        </w:rPr>
        <w:fldChar w:fldCharType="end"/>
      </w:r>
      <w:r w:rsidR="00864E50" w:rsidRPr="00B2566E">
        <w:rPr>
          <w:rFonts w:ascii="Garamond" w:hAnsi="Garamond" w:cs="Times New Roman"/>
          <w:sz w:val="26"/>
          <w:szCs w:val="26"/>
        </w:rPr>
        <w:t>. Lifespan inequality</w:t>
      </w:r>
      <w:r w:rsidR="00B64AD0" w:rsidRPr="00B2566E">
        <w:rPr>
          <w:rFonts w:ascii="Garamond" w:hAnsi="Garamond" w:cs="Times New Roman"/>
          <w:sz w:val="26"/>
          <w:szCs w:val="26"/>
        </w:rPr>
        <w:t xml:space="preserve"> has become relevant for policy makers with the growing interest in </w:t>
      </w:r>
      <w:r w:rsidR="005C1335">
        <w:rPr>
          <w:rFonts w:ascii="Garamond" w:hAnsi="Garamond" w:cs="Times New Roman"/>
          <w:sz w:val="26"/>
          <w:szCs w:val="26"/>
        </w:rPr>
        <w:t xml:space="preserve">economic </w:t>
      </w:r>
      <w:r w:rsidR="001A7FB3">
        <w:rPr>
          <w:rFonts w:ascii="Garamond" w:hAnsi="Garamond" w:cs="Times New Roman"/>
          <w:sz w:val="26"/>
          <w:szCs w:val="26"/>
        </w:rPr>
        <w:t>and</w:t>
      </w:r>
      <w:r w:rsidR="005C1335">
        <w:rPr>
          <w:rFonts w:ascii="Garamond" w:hAnsi="Garamond" w:cs="Times New Roman"/>
          <w:sz w:val="26"/>
          <w:szCs w:val="26"/>
        </w:rPr>
        <w:t xml:space="preserve"> </w:t>
      </w:r>
      <w:r w:rsidR="00B64AD0" w:rsidRPr="00B2566E">
        <w:rPr>
          <w:rFonts w:ascii="Garamond" w:hAnsi="Garamond" w:cs="Times New Roman"/>
          <w:sz w:val="26"/>
          <w:szCs w:val="26"/>
        </w:rPr>
        <w:t xml:space="preserve">health inequalities </w:t>
      </w:r>
      <w:r w:rsidR="00B64AD0" w:rsidRPr="00B2566E">
        <w:rPr>
          <w:rFonts w:ascii="Garamond" w:hAnsi="Garamond" w:cs="Times New Roman"/>
          <w:sz w:val="26"/>
          <w:szCs w:val="26"/>
        </w:rPr>
        <w:fldChar w:fldCharType="begin"/>
      </w:r>
      <w:r w:rsidR="00E80967">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B2566E">
        <w:rPr>
          <w:rFonts w:ascii="Garamond" w:hAnsi="Garamond" w:cs="Times New Roman"/>
          <w:sz w:val="26"/>
          <w:szCs w:val="26"/>
        </w:rPr>
        <w:fldChar w:fldCharType="separate"/>
      </w:r>
      <w:r w:rsidR="00E80967">
        <w:rPr>
          <w:rFonts w:ascii="Garamond" w:hAnsi="Garamond" w:cs="Times New Roman"/>
          <w:noProof/>
          <w:sz w:val="26"/>
          <w:szCs w:val="26"/>
        </w:rPr>
        <w:t>(3, 4)</w:t>
      </w:r>
      <w:r w:rsidR="00B64AD0" w:rsidRPr="00B2566E">
        <w:rPr>
          <w:rFonts w:ascii="Garamond" w:hAnsi="Garamond" w:cs="Times New Roman"/>
          <w:sz w:val="26"/>
          <w:szCs w:val="26"/>
        </w:rPr>
        <w:fldChar w:fldCharType="end"/>
      </w:r>
      <w:r w:rsidR="00864E50" w:rsidRPr="00B2566E">
        <w:rPr>
          <w:rFonts w:ascii="Garamond" w:hAnsi="Garamond" w:cs="Times New Roman"/>
          <w:sz w:val="26"/>
          <w:szCs w:val="26"/>
        </w:rPr>
        <w:t xml:space="preserve">, </w:t>
      </w:r>
      <w:r w:rsidR="00D47F8A" w:rsidRPr="00B2566E">
        <w:rPr>
          <w:rFonts w:ascii="Garamond" w:hAnsi="Garamond" w:cs="Times New Roman"/>
          <w:sz w:val="26"/>
          <w:szCs w:val="26"/>
        </w:rPr>
        <w:t xml:space="preserve">in particular because lifespan inequality </w:t>
      </w:r>
      <w:r w:rsidR="00B748D9" w:rsidRPr="00B2566E">
        <w:rPr>
          <w:rFonts w:ascii="Garamond" w:hAnsi="Garamond" w:cs="Times New Roman"/>
          <w:sz w:val="26"/>
          <w:szCs w:val="26"/>
        </w:rPr>
        <w:t>is</w:t>
      </w:r>
      <w:r w:rsidR="00314A20" w:rsidRPr="00B2566E">
        <w:rPr>
          <w:rFonts w:ascii="Garamond" w:hAnsi="Garamond" w:cs="Times New Roman"/>
          <w:sz w:val="26"/>
          <w:szCs w:val="26"/>
        </w:rPr>
        <w:t xml:space="preserve"> </w:t>
      </w:r>
      <w:r w:rsidR="00E35EC6" w:rsidRPr="00B2566E">
        <w:rPr>
          <w:rFonts w:ascii="Garamond" w:hAnsi="Garamond" w:cs="Times New Roman"/>
          <w:sz w:val="26"/>
          <w:szCs w:val="26"/>
        </w:rPr>
        <w:t xml:space="preserve">often </w:t>
      </w:r>
      <w:r w:rsidR="00314A20" w:rsidRPr="00B2566E">
        <w:rPr>
          <w:rFonts w:ascii="Garamond" w:hAnsi="Garamond" w:cs="Times New Roman"/>
          <w:sz w:val="26"/>
          <w:szCs w:val="26"/>
        </w:rPr>
        <w:t xml:space="preserve">negatively associated with life expectancy </w:t>
      </w:r>
      <w:r w:rsidR="00314A20" w:rsidRPr="00B2566E">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 </w:instrText>
      </w:r>
      <w:r w:rsidR="00E80967">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E80967">
        <w:rPr>
          <w:rFonts w:ascii="Garamond" w:hAnsi="Garamond" w:cs="Times New Roman"/>
          <w:sz w:val="26"/>
          <w:szCs w:val="26"/>
        </w:rPr>
        <w:instrText xml:space="preserve"> ADDIN EN.CITE.DATA </w:instrText>
      </w:r>
      <w:r w:rsidR="00E80967">
        <w:rPr>
          <w:rFonts w:ascii="Garamond" w:hAnsi="Garamond" w:cs="Times New Roman"/>
          <w:sz w:val="26"/>
          <w:szCs w:val="26"/>
        </w:rPr>
      </w:r>
      <w:r w:rsidR="00E80967">
        <w:rPr>
          <w:rFonts w:ascii="Garamond" w:hAnsi="Garamond" w:cs="Times New Roman"/>
          <w:sz w:val="26"/>
          <w:szCs w:val="26"/>
        </w:rPr>
        <w:fldChar w:fldCharType="end"/>
      </w:r>
      <w:r w:rsidR="00314A20" w:rsidRPr="00B2566E">
        <w:rPr>
          <w:rFonts w:ascii="Garamond" w:hAnsi="Garamond" w:cs="Times New Roman"/>
          <w:sz w:val="26"/>
          <w:szCs w:val="26"/>
        </w:rPr>
      </w:r>
      <w:r w:rsidR="00314A20" w:rsidRPr="00B2566E">
        <w:rPr>
          <w:rFonts w:ascii="Garamond" w:hAnsi="Garamond" w:cs="Times New Roman"/>
          <w:sz w:val="26"/>
          <w:szCs w:val="26"/>
        </w:rPr>
        <w:fldChar w:fldCharType="separate"/>
      </w:r>
      <w:r w:rsidR="00E80967">
        <w:rPr>
          <w:rFonts w:ascii="Garamond" w:hAnsi="Garamond" w:cs="Times New Roman"/>
          <w:noProof/>
          <w:sz w:val="26"/>
          <w:szCs w:val="26"/>
        </w:rPr>
        <w:t>(5-7)</w:t>
      </w:r>
      <w:r w:rsidR="00314A20" w:rsidRPr="00B2566E">
        <w:rPr>
          <w:rFonts w:ascii="Garamond" w:hAnsi="Garamond" w:cs="Times New Roman"/>
          <w:sz w:val="26"/>
          <w:szCs w:val="26"/>
        </w:rPr>
        <w:fldChar w:fldCharType="end"/>
      </w:r>
      <w:r w:rsidR="00D47F8A" w:rsidRPr="00B2566E">
        <w:rPr>
          <w:rFonts w:ascii="Garamond" w:hAnsi="Garamond" w:cs="Times New Roman"/>
          <w:sz w:val="26"/>
          <w:szCs w:val="26"/>
        </w:rPr>
        <w:t>. Typically, early deaths are more common in</w:t>
      </w:r>
      <w:r w:rsidR="00B86263" w:rsidRPr="00B2566E">
        <w:rPr>
          <w:rFonts w:ascii="Garamond" w:hAnsi="Garamond" w:cs="Times New Roman"/>
          <w:sz w:val="26"/>
          <w:szCs w:val="26"/>
        </w:rPr>
        <w:t xml:space="preserve"> some, perhaps</w:t>
      </w:r>
      <w:r w:rsidR="00D47F8A" w:rsidRPr="00B2566E">
        <w:rPr>
          <w:rFonts w:ascii="Garamond" w:hAnsi="Garamond" w:cs="Times New Roman"/>
          <w:sz w:val="26"/>
          <w:szCs w:val="26"/>
        </w:rPr>
        <w:t xml:space="preserve"> underprivileged groups, </w:t>
      </w:r>
      <w:r w:rsidR="00B2566E">
        <w:rPr>
          <w:rFonts w:ascii="Garamond" w:hAnsi="Garamond" w:cs="Times New Roman"/>
          <w:sz w:val="26"/>
          <w:szCs w:val="26"/>
        </w:rPr>
        <w:t xml:space="preserve">simultaneously </w:t>
      </w:r>
      <w:r w:rsidR="00D47F8A" w:rsidRPr="00B2566E">
        <w:rPr>
          <w:rFonts w:ascii="Garamond" w:hAnsi="Garamond" w:cs="Times New Roman"/>
          <w:sz w:val="26"/>
          <w:szCs w:val="26"/>
        </w:rPr>
        <w:t>reducing life expectancy and increasing lifespan inequality</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PEVuZE5vdGU+PENpdGU+PEF1dGhvcj5CcsO4bm51bS1IYW5zZW48L0F1dGhvcj48WWVhcj4yMDE3
PC9ZZWFyPjxSZWNOdW0+MTIxPC9SZWNOdW0+PERpc3BsYXlUZXh0Pig4LTEwKTwvRGlzcGxheVRl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(8-10)</w:t>
      </w:r>
      <w:r w:rsidR="00417B15">
        <w:rPr>
          <w:rFonts w:ascii="Garamond" w:hAnsi="Garamond" w:cs="Times New Roman"/>
          <w:sz w:val="26"/>
          <w:szCs w:val="26"/>
        </w:rPr>
        <w:fldChar w:fldCharType="end"/>
      </w:r>
      <w:r w:rsidR="00314A20" w:rsidRPr="00B2566E">
        <w:rPr>
          <w:rFonts w:ascii="Garamond" w:hAnsi="Garamond" w:cs="Times New Roman"/>
          <w:sz w:val="26"/>
          <w:szCs w:val="26"/>
        </w:rPr>
        <w:t>.</w:t>
      </w:r>
      <w:r w:rsidR="00AF58C8" w:rsidRPr="00B2566E">
        <w:rPr>
          <w:rFonts w:ascii="Garamond" w:hAnsi="Garamond" w:cs="Times New Roman"/>
          <w:sz w:val="26"/>
          <w:szCs w:val="26"/>
        </w:rPr>
        <w:t xml:space="preserve"> </w:t>
      </w:r>
      <w:del w:id="16" w:author="Rune Lindahl-Jacobsen" w:date="2017-10-29T19:53:00Z">
        <w:r w:rsidR="00AF58C8" w:rsidRPr="00B2566E" w:rsidDel="0066674B">
          <w:rPr>
            <w:rFonts w:ascii="Garamond" w:hAnsi="Garamond" w:cs="Times New Roman"/>
            <w:sz w:val="26"/>
            <w:szCs w:val="26"/>
          </w:rPr>
          <w:delText>Also</w:delText>
        </w:r>
        <w:r w:rsidR="00314A20" w:rsidRPr="00B2566E" w:rsidDel="0066674B">
          <w:rPr>
            <w:rFonts w:ascii="Garamond" w:hAnsi="Garamond" w:cs="Times New Roman"/>
            <w:sz w:val="26"/>
            <w:szCs w:val="26"/>
          </w:rPr>
          <w:delText xml:space="preserve">, </w:delText>
        </w:r>
        <w:r w:rsidR="004B34C9" w:rsidRPr="00B2566E" w:rsidDel="0066674B">
          <w:rPr>
            <w:rFonts w:ascii="Garamond" w:hAnsi="Garamond" w:cs="Times New Roman"/>
            <w:sz w:val="26"/>
            <w:szCs w:val="26"/>
          </w:rPr>
          <w:delText xml:space="preserve">individuals </w:delText>
        </w:r>
        <w:r w:rsidR="009722D2" w:rsidRPr="00B2566E" w:rsidDel="0066674B">
          <w:rPr>
            <w:rFonts w:ascii="Garamond" w:hAnsi="Garamond" w:cs="Times New Roman"/>
            <w:sz w:val="26"/>
            <w:szCs w:val="26"/>
          </w:rPr>
          <w:delText>may decide</w:delText>
        </w:r>
        <w:r w:rsidR="00314A20" w:rsidRPr="00B2566E" w:rsidDel="0066674B">
          <w:rPr>
            <w:rFonts w:ascii="Garamond" w:hAnsi="Garamond" w:cs="Times New Roman"/>
            <w:sz w:val="26"/>
            <w:szCs w:val="26"/>
          </w:rPr>
          <w:delText xml:space="preserve"> when to invest</w:delText>
        </w:r>
        <w:r w:rsidR="009722D2" w:rsidRPr="00B2566E" w:rsidDel="0066674B">
          <w:rPr>
            <w:rFonts w:ascii="Garamond" w:hAnsi="Garamond" w:cs="Times New Roman"/>
            <w:sz w:val="26"/>
            <w:szCs w:val="26"/>
          </w:rPr>
          <w:delText xml:space="preserve"> in education or when to retire</w:delText>
        </w:r>
        <w:r w:rsidR="00314A20" w:rsidRPr="00B2566E" w:rsidDel="0066674B">
          <w:rPr>
            <w:rFonts w:ascii="Garamond" w:hAnsi="Garamond" w:cs="Times New Roman"/>
            <w:sz w:val="26"/>
            <w:szCs w:val="26"/>
          </w:rPr>
          <w:delText xml:space="preserve"> based </w:delText>
        </w:r>
        <w:r w:rsidR="00AF58C8" w:rsidRPr="00B2566E" w:rsidDel="0066674B">
          <w:rPr>
            <w:rFonts w:ascii="Garamond" w:hAnsi="Garamond" w:cs="Times New Roman"/>
            <w:sz w:val="26"/>
            <w:szCs w:val="26"/>
          </w:rPr>
          <w:delText>on</w:delText>
        </w:r>
        <w:r w:rsidR="00314A20" w:rsidRPr="00B2566E" w:rsidDel="0066674B">
          <w:rPr>
            <w:rFonts w:ascii="Garamond" w:hAnsi="Garamond" w:cs="Times New Roman"/>
            <w:sz w:val="26"/>
            <w:szCs w:val="26"/>
          </w:rPr>
          <w:delText xml:space="preserve"> the uncertainty surrounding their eventual time of death </w:delText>
        </w:r>
        <w:r w:rsidR="00314A20" w:rsidRPr="00B2566E" w:rsidDel="0066674B">
          <w:rPr>
            <w:rFonts w:ascii="Garamond" w:hAnsi="Garamond" w:cs="Times New Roman"/>
            <w:sz w:val="26"/>
            <w:szCs w:val="26"/>
          </w:rPr>
          <w:fldChar w:fldCharType="begin"/>
        </w:r>
        <w:r w:rsidR="00417B15" w:rsidDel="0066674B">
          <w:rPr>
            <w:rFonts w:ascii="Garamond" w:hAnsi="Garamond" w:cs="Times New Roman"/>
            <w:sz w:val="26"/>
            <w:szCs w:val="26"/>
          </w:rPr>
          <w:del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delInstrText>
        </w:r>
        <w:r w:rsidR="00314A20" w:rsidRPr="00B2566E" w:rsidDel="0066674B">
          <w:rPr>
            <w:rFonts w:ascii="Garamond" w:hAnsi="Garamond" w:cs="Times New Roman"/>
            <w:sz w:val="26"/>
            <w:szCs w:val="26"/>
          </w:rPr>
          <w:fldChar w:fldCharType="separate"/>
        </w:r>
        <w:r w:rsidR="00417B15" w:rsidDel="0066674B">
          <w:rPr>
            <w:rFonts w:ascii="Garamond" w:hAnsi="Garamond" w:cs="Times New Roman"/>
            <w:noProof/>
            <w:sz w:val="26"/>
            <w:szCs w:val="26"/>
          </w:rPr>
          <w:delText>(10)</w:delText>
        </w:r>
        <w:r w:rsidR="00314A20" w:rsidRPr="00B2566E" w:rsidDel="0066674B">
          <w:rPr>
            <w:rFonts w:ascii="Garamond" w:hAnsi="Garamond" w:cs="Times New Roman"/>
            <w:sz w:val="26"/>
            <w:szCs w:val="26"/>
          </w:rPr>
          <w:fldChar w:fldCharType="end"/>
        </w:r>
        <w:r w:rsidR="00314A20" w:rsidRPr="00B2566E" w:rsidDel="0066674B">
          <w:rPr>
            <w:rFonts w:ascii="Garamond" w:hAnsi="Garamond" w:cs="Times New Roman"/>
            <w:sz w:val="26"/>
            <w:szCs w:val="26"/>
          </w:rPr>
          <w:delText>.</w:delText>
        </w:r>
      </w:del>
    </w:p>
    <w:p w14:paraId="498F006E" w14:textId="2F2947A4" w:rsidR="0022126B" w:rsidRDefault="0022126B" w:rsidP="00861A87">
      <w:pPr>
        <w:spacing w:line="360" w:lineRule="auto"/>
        <w:ind w:firstLine="720"/>
        <w:jc w:val="both"/>
        <w:rPr>
          <w:rFonts w:ascii="Garamond" w:hAnsi="Garamond" w:cs="Times New Roman"/>
          <w:sz w:val="26"/>
          <w:szCs w:val="26"/>
        </w:rPr>
      </w:pPr>
      <w:commentRangeStart w:id="17"/>
      <w:r>
        <w:rPr>
          <w:rFonts w:ascii="Garamond" w:hAnsi="Garamond" w:cs="Times New Roman"/>
          <w:sz w:val="26"/>
          <w:szCs w:val="26"/>
        </w:rPr>
        <w:t>Life expectancy is lower in Denmark than in Norway and Sweden</w:t>
      </w:r>
      <w:ins w:id="18" w:author="Rune Lindahl-Jacobsen" w:date="2017-10-29T19:53:00Z">
        <w:r w:rsidR="0066674B">
          <w:rPr>
            <w:rFonts w:ascii="Garamond" w:hAnsi="Garamond" w:cs="Times New Roman"/>
            <w:sz w:val="26"/>
            <w:szCs w:val="26"/>
          </w:rPr>
          <w:t xml:space="preserve"> (reference)</w:t>
        </w:r>
      </w:ins>
      <w:r>
        <w:rPr>
          <w:rFonts w:ascii="Garamond" w:hAnsi="Garamond" w:cs="Times New Roman"/>
          <w:sz w:val="26"/>
          <w:szCs w:val="26"/>
        </w:rPr>
        <w:t xml:space="preserve">. </w:t>
      </w:r>
      <w:r w:rsidR="00B77980">
        <w:rPr>
          <w:rFonts w:ascii="Garamond" w:hAnsi="Garamond" w:cs="Times New Roman"/>
          <w:sz w:val="26"/>
          <w:szCs w:val="26"/>
        </w:rPr>
        <w:t>While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 between the mid-1970s and mid-1990s, to improve thereafter, remaining lower than in Sweden and Norway</w:t>
      </w:r>
      <w:ins w:id="19" w:author="Rune Lindahl-Jacobsen" w:date="2017-10-29T19:53:00Z">
        <w:r w:rsidR="0066674B">
          <w:rPr>
            <w:rFonts w:ascii="Garamond" w:hAnsi="Garamond" w:cs="Times New Roman"/>
            <w:sz w:val="26"/>
            <w:szCs w:val="26"/>
          </w:rPr>
          <w:t xml:space="preserve"> (references)</w:t>
        </w:r>
      </w:ins>
      <w:r w:rsidR="002B0D6E" w:rsidRPr="00B2566E">
        <w:rPr>
          <w:rFonts w:ascii="Garamond" w:hAnsi="Garamond" w:cs="Times New Roman"/>
          <w:sz w:val="26"/>
          <w:szCs w:val="26"/>
        </w:rPr>
        <w:t xml:space="preserve">. The stagnation in life expectancy resulted mainly from increased mortality of those born </w:t>
      </w:r>
      <w:r w:rsidR="00F92641">
        <w:rPr>
          <w:rFonts w:ascii="Garamond" w:hAnsi="Garamond" w:cs="Times New Roman"/>
          <w:sz w:val="26"/>
          <w:szCs w:val="26"/>
        </w:rPr>
        <w:t xml:space="preserve">in </w:t>
      </w:r>
      <w:r w:rsidR="00FB71BE" w:rsidRPr="00B2566E">
        <w:rPr>
          <w:rFonts w:ascii="Garamond" w:hAnsi="Garamond" w:cs="Times New Roman"/>
          <w:sz w:val="26"/>
          <w:szCs w:val="26"/>
        </w:rPr>
        <w:t>1919-1939</w:t>
      </w:r>
      <w:r w:rsidR="002B0D6E" w:rsidRPr="00B2566E">
        <w:rPr>
          <w:rFonts w:ascii="Garamond" w:hAnsi="Garamond" w:cs="Times New Roman"/>
          <w:sz w:val="26"/>
          <w:szCs w:val="26"/>
        </w:rPr>
        <w:t>, among which</w:t>
      </w:r>
      <w:r w:rsidR="00F92641">
        <w:rPr>
          <w:rFonts w:ascii="Garamond" w:hAnsi="Garamond" w:cs="Times New Roman"/>
          <w:sz w:val="26"/>
          <w:szCs w:val="26"/>
        </w:rPr>
        <w:t xml:space="preserve"> smoking</w:t>
      </w:r>
      <w:r w:rsidR="002B0D6E" w:rsidRPr="00B2566E">
        <w:rPr>
          <w:rFonts w:ascii="Garamond" w:hAnsi="Garamond" w:cs="Times New Roman"/>
          <w:sz w:val="26"/>
          <w:szCs w:val="26"/>
        </w:rPr>
        <w:t xml:space="preserve"> throughout life was more prevalent</w:t>
      </w:r>
      <w:r>
        <w:rPr>
          <w:rFonts w:ascii="Garamond" w:hAnsi="Garamond" w:cs="Times New Roman"/>
          <w:sz w:val="26"/>
          <w:szCs w:val="26"/>
        </w:rPr>
        <w:t>, and alcohol consumption was also higher</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 </w:instrTex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NjwvWWVhcj48UmVjTnVtPjQ0PC9SZWNOdW0+PERpc3BsYXlUZXh0PigxMSwgMTIpPC9EaXNwbGF5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417B15">
        <w:rPr>
          <w:rFonts w:ascii="Garamond" w:hAnsi="Garamond" w:cs="Times New Roman"/>
          <w:sz w:val="26"/>
          <w:szCs w:val="26"/>
        </w:rPr>
        <w:instrText xml:space="preserve"> ADDIN EN.CITE.DATA </w:instrText>
      </w:r>
      <w:r w:rsidR="00417B15">
        <w:rPr>
          <w:rFonts w:ascii="Garamond" w:hAnsi="Garamond" w:cs="Times New Roman"/>
          <w:sz w:val="26"/>
          <w:szCs w:val="26"/>
        </w:rPr>
      </w:r>
      <w:r w:rsidR="00417B15">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417B15">
        <w:rPr>
          <w:rFonts w:ascii="Garamond" w:hAnsi="Garamond" w:cs="Times New Roman"/>
          <w:noProof/>
          <w:sz w:val="26"/>
          <w:szCs w:val="26"/>
        </w:rPr>
        <w:t>(11, 12)</w:t>
      </w:r>
      <w:r w:rsidR="00417B15">
        <w:rPr>
          <w:rFonts w:ascii="Garamond" w:hAnsi="Garamond" w:cs="Times New Roman"/>
          <w:sz w:val="26"/>
          <w:szCs w:val="26"/>
        </w:rPr>
        <w:fldChar w:fldCharType="end"/>
      </w:r>
      <w:r w:rsidR="002B0D6E" w:rsidRPr="00B2566E">
        <w:rPr>
          <w:rFonts w:ascii="Garamond" w:hAnsi="Garamond" w:cs="Times New Roman"/>
          <w:sz w:val="26"/>
          <w:szCs w:val="26"/>
        </w:rPr>
        <w:t>.</w:t>
      </w:r>
      <w:r>
        <w:rPr>
          <w:rFonts w:ascii="Garamond" w:hAnsi="Garamond" w:cs="Times New Roman"/>
          <w:sz w:val="26"/>
          <w:szCs w:val="26"/>
        </w:rPr>
        <w:t xml:space="preserve"> </w:t>
      </w:r>
      <w:r w:rsidR="00FB71BE" w:rsidRPr="00B2566E">
        <w:rPr>
          <w:rFonts w:ascii="Garamond" w:hAnsi="Garamond" w:cs="Times New Roman"/>
          <w:sz w:val="26"/>
          <w:szCs w:val="26"/>
        </w:rPr>
        <w:t>It is unknown how lifespan inequality developed since 1960 and which causes of death drove those changes.</w:t>
      </w:r>
      <w:commentRangeEnd w:id="17"/>
      <w:r w:rsidR="0066674B">
        <w:rPr>
          <w:rStyle w:val="Kommentarhenvisning"/>
        </w:rPr>
        <w:commentReference w:id="17"/>
      </w:r>
    </w:p>
    <w:p w14:paraId="1CB1D9D1" w14:textId="1964BF4E" w:rsidR="00F92641" w:rsidRDefault="004C7C15"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Here we test the hypotheses that 1) Denmark has higher life</w:t>
      </w:r>
      <w:r w:rsidR="00864E50" w:rsidRPr="00B2566E">
        <w:rPr>
          <w:rFonts w:ascii="Garamond" w:hAnsi="Garamond" w:cs="Times New Roman"/>
          <w:sz w:val="26"/>
          <w:szCs w:val="26"/>
        </w:rPr>
        <w:t>span</w:t>
      </w:r>
      <w:r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961525" w:rsidRPr="00B2566E">
        <w:rPr>
          <w:rFonts w:ascii="Garamond" w:hAnsi="Garamond" w:cs="Times New Roman"/>
          <w:sz w:val="26"/>
          <w:szCs w:val="26"/>
        </w:rPr>
        <w:t xml:space="preserve"> 2)</w:t>
      </w:r>
      <w:r w:rsidRPr="00B2566E">
        <w:rPr>
          <w:rFonts w:ascii="Garamond" w:hAnsi="Garamond" w:cs="Times New Roman"/>
          <w:sz w:val="26"/>
          <w:szCs w:val="26"/>
        </w:rPr>
        <w:t xml:space="preserve"> the stagnation in life expectancy of Danish women was accompanied by a </w:t>
      </w:r>
      <w:r w:rsidR="00B51BAC" w:rsidRPr="00B2566E">
        <w:rPr>
          <w:rFonts w:ascii="Garamond" w:hAnsi="Garamond" w:cs="Times New Roman"/>
          <w:sz w:val="26"/>
          <w:szCs w:val="26"/>
        </w:rPr>
        <w:t xml:space="preserve">stagnation </w:t>
      </w:r>
      <w:r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 and 3)</w:t>
      </w:r>
      <w:r w:rsidR="00AF58C8" w:rsidRPr="00B2566E">
        <w:rPr>
          <w:rFonts w:ascii="Garamond" w:hAnsi="Garamond" w:cs="Times New Roman"/>
          <w:sz w:val="26"/>
          <w:szCs w:val="26"/>
        </w:rPr>
        <w:t xml:space="preserve"> this stagnation in lifespan inequality was driven </w:t>
      </w:r>
      <w:r w:rsidR="002800A9" w:rsidRPr="00B2566E">
        <w:rPr>
          <w:rFonts w:ascii="Garamond" w:hAnsi="Garamond" w:cs="Times New Roman"/>
          <w:sz w:val="26"/>
          <w:szCs w:val="26"/>
        </w:rPr>
        <w:t xml:space="preserve">by smoking related causes, such as cancers and respiratory </w:t>
      </w:r>
      <w:r w:rsidR="00961525" w:rsidRPr="00B2566E">
        <w:rPr>
          <w:rFonts w:ascii="Garamond" w:hAnsi="Garamond" w:cs="Times New Roman"/>
          <w:sz w:val="26"/>
          <w:szCs w:val="26"/>
        </w:rPr>
        <w:t>illness</w:t>
      </w:r>
      <w:r w:rsidR="00BD7CF8">
        <w:rPr>
          <w:rFonts w:ascii="Garamond" w:hAnsi="Garamond" w:cs="Times New Roman"/>
          <w:sz w:val="26"/>
          <w:szCs w:val="26"/>
        </w:rPr>
        <w:t>es</w:t>
      </w:r>
      <w:r w:rsidR="002800A9" w:rsidRPr="00B2566E">
        <w:rPr>
          <w:rFonts w:ascii="Garamond" w:hAnsi="Garamond" w:cs="Times New Roman"/>
          <w:sz w:val="26"/>
          <w:szCs w:val="26"/>
        </w:rPr>
        <w:t>.</w:t>
      </w:r>
      <w:r w:rsidR="00FB71BE" w:rsidRPr="00B2566E">
        <w:rPr>
          <w:rFonts w:ascii="Garamond" w:hAnsi="Garamond" w:cs="Times New Roman"/>
          <w:sz w:val="26"/>
          <w:szCs w:val="26"/>
        </w:rPr>
        <w:t xml:space="preserve"> In addition, we </w:t>
      </w:r>
      <w:r w:rsidR="00F92641">
        <w:rPr>
          <w:rFonts w:ascii="Garamond" w:hAnsi="Garamond" w:cs="Times New Roman"/>
          <w:sz w:val="26"/>
          <w:szCs w:val="26"/>
        </w:rPr>
        <w:t>address</w:t>
      </w:r>
      <w:r w:rsidR="00FB71BE" w:rsidRPr="00B2566E">
        <w:rPr>
          <w:rFonts w:ascii="Garamond" w:hAnsi="Garamond" w:cs="Times New Roman"/>
          <w:sz w:val="26"/>
          <w:szCs w:val="26"/>
        </w:rPr>
        <w:t xml:space="preserve"> the question</w:t>
      </w:r>
      <w:r w:rsidR="00F92641">
        <w:rPr>
          <w:rFonts w:ascii="Garamond" w:hAnsi="Garamond" w:cs="Times New Roman"/>
          <w:sz w:val="26"/>
          <w:szCs w:val="26"/>
        </w:rPr>
        <w:t>s</w:t>
      </w:r>
      <w:r w:rsidR="00FB71BE" w:rsidRPr="00B2566E">
        <w:rPr>
          <w:rFonts w:ascii="Garamond" w:hAnsi="Garamond" w:cs="Times New Roman"/>
          <w:sz w:val="26"/>
          <w:szCs w:val="26"/>
        </w:rPr>
        <w:t>: What should Denmark do now to reduce lifespan inequality</w:t>
      </w:r>
      <w:r w:rsidR="0022126B">
        <w:rPr>
          <w:rFonts w:ascii="Garamond" w:hAnsi="Garamond" w:cs="Times New Roman"/>
          <w:sz w:val="26"/>
          <w:szCs w:val="26"/>
        </w:rPr>
        <w:t xml:space="preserve">, </w:t>
      </w:r>
      <w:r w:rsidR="00F92641">
        <w:rPr>
          <w:rFonts w:ascii="Garamond" w:hAnsi="Garamond" w:cs="Times New Roman"/>
          <w:sz w:val="26"/>
          <w:szCs w:val="26"/>
        </w:rPr>
        <w:t>and how would that translate into gains in life expectancy towards Swedish levels?</w:t>
      </w:r>
    </w:p>
    <w:p w14:paraId="06C2E0A1" w14:textId="77777777" w:rsidR="00CD0C12" w:rsidRPr="00B2566E" w:rsidRDefault="00CD0C12" w:rsidP="00861A87">
      <w:pPr>
        <w:spacing w:line="360" w:lineRule="auto"/>
        <w:rPr>
          <w:rFonts w:ascii="Garamond" w:hAnsi="Garamond"/>
          <w:b/>
          <w:sz w:val="26"/>
          <w:szCs w:val="26"/>
        </w:rPr>
      </w:pPr>
    </w:p>
    <w:p w14:paraId="2B795EEF" w14:textId="27CAEF40" w:rsidR="003C22DE" w:rsidRPr="00B2566E" w:rsidRDefault="00981D30" w:rsidP="00861A87">
      <w:pPr>
        <w:spacing w:line="36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861A87">
      <w:pPr>
        <w:spacing w:line="360" w:lineRule="auto"/>
        <w:rPr>
          <w:rFonts w:ascii="Garamond" w:hAnsi="Garamond"/>
          <w:b/>
          <w:i/>
          <w:sz w:val="26"/>
          <w:szCs w:val="26"/>
        </w:rPr>
      </w:pPr>
      <w:r w:rsidRPr="00B2566E">
        <w:rPr>
          <w:rFonts w:ascii="Garamond" w:hAnsi="Garamond"/>
          <w:b/>
          <w:i/>
          <w:sz w:val="26"/>
          <w:szCs w:val="26"/>
        </w:rPr>
        <w:t>Mortality and cause of death data</w:t>
      </w:r>
    </w:p>
    <w:p w14:paraId="1D1D993D" w14:textId="1EEB056D" w:rsidR="003F6ED2" w:rsidRPr="00B2566E" w:rsidRDefault="00B51BAC" w:rsidP="00861A87">
      <w:pPr>
        <w:autoSpaceDE w:val="0"/>
        <w:autoSpaceDN w:val="0"/>
        <w:adjustRightInd w:val="0"/>
        <w:spacing w:after="100" w:afterAutospacing="1" w:line="36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22161F">
        <w:rPr>
          <w:rFonts w:ascii="Garamond" w:hAnsi="Garamond" w:cs="Times New Roman"/>
          <w:sz w:val="26"/>
          <w:szCs w:val="26"/>
        </w:rPr>
        <w:t xml:space="preserve"> with one-</w:t>
      </w:r>
      <w:r w:rsidRPr="00B2566E">
        <w:rPr>
          <w:rFonts w:ascii="Garamond" w:hAnsi="Garamond" w:cs="Times New Roman"/>
          <w:sz w:val="26"/>
          <w:szCs w:val="26"/>
        </w:rPr>
        <w:t>year age intervals 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417B15">
        <w:rPr>
          <w:rFonts w:ascii="Garamond" w:hAnsi="Garamond" w:cs="Times New Roman"/>
          <w:noProof/>
          <w:sz w:val="26"/>
          <w:szCs w:val="26"/>
        </w:rPr>
        <w:t>(13)</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Pr="00B2566E">
        <w:rPr>
          <w:rFonts w:ascii="Garamond" w:hAnsi="Garamond" w:cs="Times New Roman"/>
          <w:sz w:val="26"/>
          <w:szCs w:val="26"/>
        </w:rPr>
        <w:t xml:space="preserve">from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These data contain </w:t>
      </w:r>
      <w:r w:rsidR="009E6E4E" w:rsidRPr="00B2566E">
        <w:rPr>
          <w:rFonts w:ascii="Garamond" w:hAnsi="Garamond" w:cs="Times New Roman"/>
          <w:sz w:val="26"/>
          <w:szCs w:val="26"/>
        </w:rPr>
        <w:t xml:space="preserve">high quality </w:t>
      </w:r>
      <w:r w:rsidR="00981D30" w:rsidRPr="00B2566E">
        <w:rPr>
          <w:rFonts w:ascii="Garamond" w:hAnsi="Garamond" w:cs="Times New Roman"/>
          <w:sz w:val="26"/>
          <w:szCs w:val="26"/>
        </w:rPr>
        <w:t xml:space="preserve">information </w:t>
      </w:r>
      <w:r w:rsidR="00F35192" w:rsidRPr="00B2566E">
        <w:rPr>
          <w:rFonts w:ascii="Garamond" w:hAnsi="Garamond" w:cs="Times New Roman"/>
          <w:sz w:val="26"/>
          <w:szCs w:val="26"/>
        </w:rPr>
        <w:t>on</w:t>
      </w:r>
      <w:r w:rsidR="00981D30" w:rsidRPr="00B2566E">
        <w:rPr>
          <w:rFonts w:ascii="Garamond" w:hAnsi="Garamond" w:cs="Times New Roman"/>
          <w:sz w:val="26"/>
          <w:szCs w:val="26"/>
        </w:rPr>
        <w:t xml:space="preserve"> lifetable measures, such as</w:t>
      </w:r>
      <w:r w:rsidR="00B054F4" w:rsidRPr="00B2566E">
        <w:rPr>
          <w:rFonts w:ascii="Garamond" w:hAnsi="Garamond" w:cs="Times New Roman"/>
          <w:sz w:val="26"/>
          <w:szCs w:val="26"/>
        </w:rPr>
        <w:t xml:space="preserve"> the</w:t>
      </w:r>
      <w:r w:rsidR="00981D30" w:rsidRPr="00B2566E">
        <w:rPr>
          <w:rFonts w:ascii="Garamond" w:hAnsi="Garamond" w:cs="Times New Roman"/>
          <w:sz w:val="26"/>
          <w:szCs w:val="26"/>
        </w:rPr>
        <w:t xml:space="preserve"> death distribution, survival function and </w:t>
      </w:r>
      <w:r w:rsidR="00981D30" w:rsidRPr="00B2566E">
        <w:rPr>
          <w:rFonts w:ascii="Garamond" w:hAnsi="Garamond" w:cs="Times New Roman"/>
          <w:sz w:val="26"/>
          <w:szCs w:val="26"/>
        </w:rPr>
        <w:lastRenderedPageBreak/>
        <w:t xml:space="preserve">life expectancy, by age and sex. </w:t>
      </w:r>
      <w:del w:id="20" w:author="Rune Lindahl-Jacobsen" w:date="2017-10-29T19:57:00Z">
        <w:r w:rsidR="003F6ED2" w:rsidRPr="00B2566E" w:rsidDel="0066674B">
          <w:rPr>
            <w:rFonts w:ascii="Garamond" w:hAnsi="Garamond" w:cs="Times New Roman"/>
            <w:sz w:val="26"/>
            <w:szCs w:val="26"/>
          </w:rPr>
          <w:delText>We use</w:delText>
        </w:r>
        <w:r w:rsidRPr="00B2566E" w:rsidDel="0066674B">
          <w:rPr>
            <w:rFonts w:ascii="Garamond" w:hAnsi="Garamond" w:cs="Times New Roman"/>
            <w:sz w:val="26"/>
            <w:szCs w:val="26"/>
          </w:rPr>
          <w:delText>d</w:delText>
        </w:r>
        <w:r w:rsidR="003F6ED2" w:rsidRPr="00B2566E" w:rsidDel="0066674B">
          <w:rPr>
            <w:rFonts w:ascii="Garamond" w:hAnsi="Garamond" w:cs="Times New Roman"/>
            <w:sz w:val="26"/>
            <w:szCs w:val="26"/>
          </w:rPr>
          <w:delText xml:space="preserve"> </w:delText>
        </w:r>
        <w:r w:rsidR="004F43FB" w:rsidRPr="00B2566E" w:rsidDel="0066674B">
          <w:rPr>
            <w:rFonts w:ascii="Garamond" w:hAnsi="Garamond" w:cs="Times New Roman"/>
            <w:sz w:val="26"/>
            <w:szCs w:val="26"/>
          </w:rPr>
          <w:delText>c</w:delText>
        </w:r>
      </w:del>
      <w:ins w:id="21" w:author="Rune Lindahl-Jacobsen" w:date="2017-10-29T19:57:00Z">
        <w:r w:rsidR="0066674B">
          <w:rPr>
            <w:rFonts w:ascii="Garamond" w:hAnsi="Garamond" w:cs="Times New Roman"/>
            <w:sz w:val="26"/>
            <w:szCs w:val="26"/>
          </w:rPr>
          <w:t>C</w:t>
        </w:r>
      </w:ins>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ins w:id="22" w:author="Rune Lindahl-Jacobsen" w:date="2017-10-29T19:57:00Z">
        <w:r w:rsidR="0066674B">
          <w:rPr>
            <w:rFonts w:ascii="Garamond" w:hAnsi="Garamond" w:cs="Times New Roman"/>
            <w:sz w:val="26"/>
            <w:szCs w:val="26"/>
          </w:rPr>
          <w:t xml:space="preserve">was obtained </w:t>
        </w:r>
      </w:ins>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w:t>
      </w:r>
      <w:del w:id="23" w:author="Rune Lindahl-Jacobsen" w:date="2017-10-29T19:58:00Z">
        <w:r w:rsidR="004166F4" w:rsidRPr="00B2566E" w:rsidDel="0066674B">
          <w:rPr>
            <w:rFonts w:ascii="Garamond" w:hAnsi="Garamond" w:cs="Times New Roman"/>
            <w:sz w:val="26"/>
            <w:szCs w:val="26"/>
          </w:rPr>
          <w:delText xml:space="preserve">the </w:delText>
        </w:r>
      </w:del>
      <w:r w:rsidR="004166F4" w:rsidRPr="00B2566E">
        <w:rPr>
          <w:rFonts w:ascii="Garamond" w:hAnsi="Garamond" w:cs="Times New Roman"/>
          <w:sz w:val="26"/>
          <w:szCs w:val="26"/>
        </w:rPr>
        <w:t xml:space="preserve">proportion of deaths by cause, age, and sex </w:t>
      </w:r>
      <w:commentRangeStart w:id="24"/>
      <w:r w:rsidR="004166F4" w:rsidRPr="00B2566E">
        <w:rPr>
          <w:rFonts w:ascii="Garamond" w:hAnsi="Garamond" w:cs="Times New Roman"/>
          <w:sz w:val="26"/>
          <w:szCs w:val="26"/>
        </w:rPr>
        <w:t>in a given year</w:t>
      </w:r>
      <w:r w:rsidR="007D5106" w:rsidRPr="00B2566E">
        <w:rPr>
          <w:rFonts w:ascii="Garamond" w:hAnsi="Garamond" w:cs="Times New Roman"/>
          <w:sz w:val="26"/>
          <w:szCs w:val="26"/>
        </w:rPr>
        <w:t xml:space="preserve"> for the same period</w:t>
      </w:r>
      <w:commentRangeEnd w:id="24"/>
      <w:r w:rsidR="00C72EF2">
        <w:rPr>
          <w:rStyle w:val="Kommentarhenvisning"/>
        </w:rPr>
        <w:commentReference w:id="24"/>
      </w:r>
      <w:r w:rsidR="004166F4"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417B15">
        <w:rPr>
          <w:rFonts w:ascii="Garamond" w:hAnsi="Garamond" w:cs="Times New Roman"/>
          <w:sz w:val="26"/>
          <w:szCs w:val="26"/>
        </w:rPr>
        <w:instrText xml:space="preserve"> ADDIN EN.CITE &lt;EndNote&gt;&lt;Cite&gt;&lt;Author&gt;Organization&lt;/Author&gt;&lt;Year&gt;2017&lt;/Year&gt;&lt;RecNum&gt;112&lt;/RecNum&gt;&lt;DisplayText&gt;(14)&lt;/DisplayText&gt;&lt;record&gt;&lt;rec-number&gt;112&lt;/rec-number&gt;&lt;foreign-keys&gt;&lt;key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417B15">
        <w:rPr>
          <w:rFonts w:ascii="Garamond" w:hAnsi="Garamond" w:cs="Times New Roman"/>
          <w:noProof/>
          <w:sz w:val="26"/>
          <w:szCs w:val="26"/>
        </w:rPr>
        <w:t>(14)</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ins w:id="25" w:author="Rune Lindahl-Jacobsen" w:date="2017-10-29T20:00:00Z">
        <w:r w:rsidR="00C72EF2">
          <w:rPr>
            <w:rFonts w:ascii="Garamond" w:hAnsi="Garamond" w:cs="Times New Roman"/>
            <w:sz w:val="26"/>
            <w:szCs w:val="26"/>
          </w:rPr>
          <w:t>Causes of dea</w:t>
        </w:r>
      </w:ins>
      <w:ins w:id="26" w:author="Rune Lindahl-Jacobsen" w:date="2017-10-29T20:01:00Z">
        <w:r w:rsidR="00C72EF2">
          <w:rPr>
            <w:rFonts w:ascii="Garamond" w:hAnsi="Garamond" w:cs="Times New Roman"/>
            <w:sz w:val="26"/>
            <w:szCs w:val="26"/>
          </w:rPr>
          <w:t>t</w:t>
        </w:r>
      </w:ins>
      <w:ins w:id="27" w:author="Rune Lindahl-Jacobsen" w:date="2017-10-29T20:00:00Z">
        <w:r w:rsidR="00C72EF2">
          <w:rPr>
            <w:rFonts w:ascii="Garamond" w:hAnsi="Garamond" w:cs="Times New Roman"/>
            <w:sz w:val="26"/>
            <w:szCs w:val="26"/>
          </w:rPr>
          <w:t xml:space="preserve">h data </w:t>
        </w:r>
      </w:ins>
      <w:del w:id="28" w:author="Rune Lindahl-Jacobsen" w:date="2017-10-29T20:00:00Z">
        <w:r w:rsidR="00B967A4" w:rsidDel="00C72EF2">
          <w:rPr>
            <w:rFonts w:ascii="Garamond" w:hAnsi="Garamond" w:cs="Times New Roman"/>
            <w:sz w:val="26"/>
            <w:szCs w:val="26"/>
          </w:rPr>
          <w:delText>These</w:delText>
        </w:r>
        <w:r w:rsidRPr="00B2566E" w:rsidDel="00C72EF2">
          <w:rPr>
            <w:rFonts w:ascii="Garamond" w:hAnsi="Garamond" w:cs="Times New Roman"/>
            <w:sz w:val="26"/>
            <w:szCs w:val="26"/>
          </w:rPr>
          <w:delText xml:space="preserve"> </w:delText>
        </w:r>
        <w:r w:rsidR="002800A9" w:rsidRPr="00B2566E" w:rsidDel="00C72EF2">
          <w:rPr>
            <w:rFonts w:ascii="Garamond" w:hAnsi="Garamond" w:cs="Times New Roman"/>
            <w:sz w:val="26"/>
            <w:szCs w:val="26"/>
          </w:rPr>
          <w:delText>are</w:delText>
        </w:r>
      </w:del>
      <w:ins w:id="29" w:author="Rune Lindahl-Jacobsen" w:date="2017-10-29T20:00:00Z">
        <w:r w:rsidR="00C72EF2">
          <w:rPr>
            <w:rFonts w:ascii="Garamond" w:hAnsi="Garamond" w:cs="Times New Roman"/>
            <w:sz w:val="26"/>
            <w:szCs w:val="26"/>
          </w:rPr>
          <w:t>w</w:t>
        </w:r>
      </w:ins>
      <w:ins w:id="30" w:author="Rune Lindahl-Jacobsen" w:date="2017-10-29T20:01:00Z">
        <w:r w:rsidR="00C72EF2">
          <w:rPr>
            <w:rFonts w:ascii="Garamond" w:hAnsi="Garamond" w:cs="Times New Roman"/>
            <w:sz w:val="26"/>
            <w:szCs w:val="26"/>
          </w:rPr>
          <w:t xml:space="preserve">as </w:t>
        </w:r>
      </w:ins>
      <w:del w:id="31" w:author="Rune Lindahl-Jacobsen" w:date="2017-10-29T20:01:00Z">
        <w:r w:rsidRPr="00B2566E" w:rsidDel="00C72EF2">
          <w:rPr>
            <w:rFonts w:ascii="Garamond" w:hAnsi="Garamond" w:cs="Times New Roman"/>
            <w:sz w:val="26"/>
            <w:szCs w:val="26"/>
          </w:rPr>
          <w:delText xml:space="preserve"> </w:delText>
        </w:r>
      </w:del>
      <w:r w:rsidRPr="00B2566E">
        <w:rPr>
          <w:rFonts w:ascii="Garamond" w:hAnsi="Garamond" w:cs="Times New Roman"/>
          <w:sz w:val="26"/>
          <w:szCs w:val="26"/>
        </w:rPr>
        <w:t>available in 5-year age and period categories.</w:t>
      </w:r>
      <w:r w:rsidR="00C31007" w:rsidRPr="00B2566E">
        <w:rPr>
          <w:rFonts w:ascii="Garamond" w:hAnsi="Garamond" w:cs="Times New Roman"/>
          <w:sz w:val="26"/>
          <w:szCs w:val="26"/>
        </w:rPr>
        <w:t xml:space="preserve"> </w:t>
      </w:r>
      <w:ins w:id="32" w:author="Rune Lindahl-Jacobsen" w:date="2017-10-29T20:01:00Z">
        <w:r w:rsidR="00C72EF2">
          <w:rPr>
            <w:rFonts w:ascii="Garamond" w:hAnsi="Garamond" w:cs="Times New Roman"/>
            <w:sz w:val="26"/>
            <w:szCs w:val="26"/>
          </w:rPr>
          <w:t xml:space="preserve">To </w:t>
        </w:r>
        <w:r w:rsidR="00C72EF2">
          <w:rPr>
            <w:rFonts w:ascii="Garamond" w:hAnsi="Garamond" w:cs="Times New Roman"/>
            <w:sz w:val="26"/>
            <w:szCs w:val="26"/>
          </w:rPr>
          <w:t>increase</w:t>
        </w:r>
        <w:r w:rsidR="00C72EF2" w:rsidRPr="00B2566E">
          <w:rPr>
            <w:rFonts w:ascii="Garamond" w:hAnsi="Garamond" w:cs="Times New Roman"/>
            <w:sz w:val="26"/>
            <w:szCs w:val="26"/>
          </w:rPr>
          <w:t xml:space="preserve"> the accuracy of the resulting </w:t>
        </w:r>
        <w:r w:rsidR="00C72EF2">
          <w:rPr>
            <w:rFonts w:ascii="Garamond" w:hAnsi="Garamond" w:cs="Times New Roman"/>
            <w:sz w:val="26"/>
            <w:szCs w:val="26"/>
          </w:rPr>
          <w:t>estimates</w:t>
        </w:r>
        <w:r w:rsidR="00C72EF2" w:rsidRPr="00B2566E">
          <w:rPr>
            <w:rFonts w:ascii="Garamond" w:hAnsi="Garamond" w:cs="Times New Roman"/>
            <w:sz w:val="26"/>
            <w:szCs w:val="26"/>
          </w:rPr>
          <w:t xml:space="preserve"> </w:t>
        </w:r>
      </w:ins>
      <w:del w:id="33" w:author="Rune Lindahl-Jacobsen" w:date="2017-10-29T20:01:00Z">
        <w:r w:rsidR="00C31007" w:rsidRPr="00B2566E" w:rsidDel="00C72EF2">
          <w:rPr>
            <w:rFonts w:ascii="Garamond" w:hAnsi="Garamond" w:cs="Times New Roman"/>
            <w:sz w:val="26"/>
            <w:szCs w:val="26"/>
          </w:rPr>
          <w:delText xml:space="preserve">Ungrouping </w:delText>
        </w:r>
      </w:del>
      <w:ins w:id="34" w:author="Rune Lindahl-Jacobsen" w:date="2017-10-29T20:01:00Z">
        <w:r w:rsidR="00C72EF2">
          <w:rPr>
            <w:rFonts w:ascii="Garamond" w:hAnsi="Garamond" w:cs="Times New Roman"/>
            <w:sz w:val="26"/>
            <w:szCs w:val="26"/>
          </w:rPr>
          <w:t>u</w:t>
        </w:r>
        <w:r w:rsidR="00C72EF2" w:rsidRPr="00B2566E">
          <w:rPr>
            <w:rFonts w:ascii="Garamond" w:hAnsi="Garamond" w:cs="Times New Roman"/>
            <w:sz w:val="26"/>
            <w:szCs w:val="26"/>
          </w:rPr>
          <w:t xml:space="preserve">ngrouping </w:t>
        </w:r>
      </w:ins>
      <w:del w:id="35" w:author="Rune Lindahl-Jacobsen" w:date="2017-10-29T20:02:00Z">
        <w:r w:rsidR="00C31007" w:rsidRPr="00B2566E" w:rsidDel="00C72EF2">
          <w:rPr>
            <w:rFonts w:ascii="Garamond" w:hAnsi="Garamond" w:cs="Times New Roman"/>
            <w:sz w:val="26"/>
            <w:szCs w:val="26"/>
          </w:rPr>
          <w:delText xml:space="preserve">into 1-year groups </w:delText>
        </w:r>
        <w:r w:rsidR="0022161F" w:rsidDel="00C72EF2">
          <w:rPr>
            <w:rFonts w:ascii="Garamond" w:hAnsi="Garamond" w:cs="Times New Roman"/>
            <w:sz w:val="26"/>
            <w:szCs w:val="26"/>
          </w:rPr>
          <w:delText>increase</w:delText>
        </w:r>
        <w:r w:rsidR="004F6020" w:rsidDel="00C72EF2">
          <w:rPr>
            <w:rFonts w:ascii="Garamond" w:hAnsi="Garamond" w:cs="Times New Roman"/>
            <w:sz w:val="26"/>
            <w:szCs w:val="26"/>
          </w:rPr>
          <w:delText>s</w:delText>
        </w:r>
        <w:r w:rsidR="00C31007" w:rsidRPr="00B2566E" w:rsidDel="00C72EF2">
          <w:rPr>
            <w:rFonts w:ascii="Garamond" w:hAnsi="Garamond" w:cs="Times New Roman"/>
            <w:sz w:val="26"/>
            <w:szCs w:val="26"/>
          </w:rPr>
          <w:delText xml:space="preserve"> the </w:delText>
        </w:r>
        <w:r w:rsidR="003D4697" w:rsidRPr="00B2566E" w:rsidDel="00C72EF2">
          <w:rPr>
            <w:rFonts w:ascii="Garamond" w:hAnsi="Garamond" w:cs="Times New Roman"/>
            <w:sz w:val="26"/>
            <w:szCs w:val="26"/>
          </w:rPr>
          <w:delText xml:space="preserve">accuracy </w:delText>
        </w:r>
        <w:r w:rsidR="00C31007" w:rsidRPr="00B2566E" w:rsidDel="00C72EF2">
          <w:rPr>
            <w:rFonts w:ascii="Garamond" w:hAnsi="Garamond" w:cs="Times New Roman"/>
            <w:sz w:val="26"/>
            <w:szCs w:val="26"/>
          </w:rPr>
          <w:delText xml:space="preserve">of the resulting </w:delText>
        </w:r>
        <w:r w:rsidR="00981EEE" w:rsidDel="00C72EF2">
          <w:rPr>
            <w:rFonts w:ascii="Garamond" w:hAnsi="Garamond" w:cs="Times New Roman"/>
            <w:sz w:val="26"/>
            <w:szCs w:val="26"/>
          </w:rPr>
          <w:delText xml:space="preserve">estimates </w:delText>
        </w:r>
      </w:del>
      <w:r w:rsidR="00981EE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&lt;EndNote&gt;&lt;Cite&gt;&lt;Author&gt;Rizzi&lt;/Author&gt;&lt;Year&gt;2016&lt;/Year&gt;&lt;RecNum&gt;129&lt;/RecNum&gt;&lt;DisplayText&gt;(15)&lt;/DisplayText&gt;&lt;record&gt;&lt;rec-number&gt;129&lt;/rec-number&gt;&lt;foreign-keys&gt;&lt;key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981EEE">
        <w:rPr>
          <w:rFonts w:ascii="Garamond" w:hAnsi="Garamond" w:cs="Times New Roman"/>
          <w:sz w:val="26"/>
          <w:szCs w:val="26"/>
        </w:rPr>
        <w:fldChar w:fldCharType="separate"/>
      </w:r>
      <w:r w:rsidR="00981EEE">
        <w:rPr>
          <w:rFonts w:ascii="Garamond" w:hAnsi="Garamond" w:cs="Times New Roman"/>
          <w:noProof/>
          <w:sz w:val="26"/>
          <w:szCs w:val="26"/>
        </w:rPr>
        <w:t>(15)</w:t>
      </w:r>
      <w:r w:rsidR="00981EEE">
        <w:rPr>
          <w:rFonts w:ascii="Garamond" w:hAnsi="Garamond" w:cs="Times New Roman"/>
          <w:sz w:val="26"/>
          <w:szCs w:val="26"/>
        </w:rPr>
        <w:fldChar w:fldCharType="end"/>
      </w:r>
      <w:del w:id="36" w:author="Rune Lindahl-Jacobsen" w:date="2017-10-29T20:02:00Z">
        <w:r w:rsidR="00C31007" w:rsidRPr="00B2566E" w:rsidDel="00C72EF2">
          <w:rPr>
            <w:rFonts w:ascii="Garamond" w:hAnsi="Garamond" w:cs="Times New Roman"/>
            <w:sz w:val="26"/>
            <w:szCs w:val="26"/>
          </w:rPr>
          <w:delText>. Thus,</w:delText>
        </w:r>
      </w:del>
      <w:r w:rsidR="00C31007" w:rsidRPr="00B2566E">
        <w:rPr>
          <w:rFonts w:ascii="Garamond" w:hAnsi="Garamond" w:cs="Times New Roman"/>
          <w:sz w:val="26"/>
          <w:szCs w:val="26"/>
        </w:rPr>
        <w:t xml:space="preserve"> </w:t>
      </w:r>
      <w:del w:id="37" w:author="Rune Lindahl-Jacobsen" w:date="2017-10-29T20:02:00Z">
        <w:r w:rsidR="00C31007" w:rsidRPr="00B2566E" w:rsidDel="00C72EF2">
          <w:rPr>
            <w:rFonts w:ascii="Garamond" w:hAnsi="Garamond" w:cs="Times New Roman"/>
            <w:sz w:val="26"/>
            <w:szCs w:val="26"/>
          </w:rPr>
          <w:delText>we</w:delText>
        </w:r>
        <w:r w:rsidR="003D4697" w:rsidRPr="00B2566E" w:rsidDel="00C72EF2">
          <w:rPr>
            <w:rFonts w:ascii="Garamond" w:hAnsi="Garamond" w:cs="Times New Roman"/>
            <w:sz w:val="26"/>
            <w:szCs w:val="26"/>
          </w:rPr>
          <w:delText xml:space="preserve"> ungrouped t</w:delText>
        </w:r>
      </w:del>
      <w:ins w:id="38" w:author="Rune Lindahl-Jacobsen" w:date="2017-10-29T20:02:00Z">
        <w:r w:rsidR="00C72EF2">
          <w:rPr>
            <w:rFonts w:ascii="Garamond" w:hAnsi="Garamond" w:cs="Times New Roman"/>
            <w:sz w:val="26"/>
            <w:szCs w:val="26"/>
          </w:rPr>
          <w:t>t</w:t>
        </w:r>
      </w:ins>
      <w:r w:rsidR="003D4697" w:rsidRPr="00B2566E">
        <w:rPr>
          <w:rFonts w:ascii="Garamond" w:hAnsi="Garamond" w:cs="Times New Roman"/>
          <w:sz w:val="26"/>
          <w:szCs w:val="26"/>
        </w:rPr>
        <w:t xml:space="preserve">he </w:t>
      </w:r>
      <w:r w:rsidR="0022161F">
        <w:rPr>
          <w:rFonts w:ascii="Garamond" w:hAnsi="Garamond" w:cs="Times New Roman"/>
          <w:sz w:val="26"/>
          <w:szCs w:val="26"/>
        </w:rPr>
        <w:t>cause-of-death data</w:t>
      </w:r>
      <w:ins w:id="39" w:author="Rune Lindahl-Jacobsen" w:date="2017-10-29T20:02:00Z">
        <w:r w:rsidR="00C72EF2">
          <w:rPr>
            <w:rFonts w:ascii="Garamond" w:hAnsi="Garamond" w:cs="Times New Roman"/>
            <w:sz w:val="26"/>
            <w:szCs w:val="26"/>
          </w:rPr>
          <w:t xml:space="preserve"> was ungrouped</w:t>
        </w:r>
      </w:ins>
      <w:r w:rsidR="0022161F">
        <w:rPr>
          <w:rFonts w:ascii="Garamond" w:hAnsi="Garamond" w:cs="Times New Roman"/>
          <w:sz w:val="26"/>
          <w:szCs w:val="26"/>
        </w:rPr>
        <w:t xml:space="preserve"> into single-</w:t>
      </w:r>
      <w:r w:rsidR="003D4697" w:rsidRPr="00B2566E">
        <w:rPr>
          <w:rFonts w:ascii="Garamond" w:hAnsi="Garamond" w:cs="Times New Roman"/>
          <w:sz w:val="26"/>
          <w:szCs w:val="26"/>
        </w:rPr>
        <w:t>year ages using efficient estimation of smooth distributions</w:t>
      </w:r>
      <w:r w:rsidR="00080867" w:rsidRPr="00B2566E">
        <w:rPr>
          <w:rFonts w:ascii="Garamond" w:hAnsi="Garamond" w:cs="Times New Roman"/>
          <w:sz w:val="26"/>
          <w:szCs w:val="26"/>
        </w:rPr>
        <w:t xml:space="preserve"> and </w:t>
      </w:r>
      <w:r w:rsidR="0022161F">
        <w:rPr>
          <w:rFonts w:ascii="Garamond" w:hAnsi="Garamond" w:cs="Times New Roman"/>
          <w:sz w:val="26"/>
          <w:szCs w:val="26"/>
        </w:rPr>
        <w:t>applied</w:t>
      </w:r>
      <w:r w:rsidR="00080867" w:rsidRPr="00B2566E">
        <w:rPr>
          <w:rFonts w:ascii="Garamond" w:hAnsi="Garamond" w:cs="Times New Roman"/>
          <w:sz w:val="26"/>
          <w:szCs w:val="26"/>
        </w:rPr>
        <w:t xml:space="preserve"> the proportions in the single-age lifetables</w:t>
      </w:r>
      <w:r w:rsidR="003D469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981EEE">
        <w:rPr>
          <w:rFonts w:ascii="Garamond" w:hAnsi="Garamond" w:cs="Times New Roman"/>
          <w:sz w:val="26"/>
          <w:szCs w:val="26"/>
        </w:rPr>
        <w:instrText xml:space="preserve"> ADDIN EN.CITE &lt;EndNote&gt;&lt;Cite&gt;&lt;Author&gt;Rizzi&lt;/Author&gt;&lt;Year&gt;2015&lt;/Year&gt;&lt;RecNum&gt;115&lt;/RecNum&gt;&lt;DisplayText&gt;(16)&lt;/DisplayText&gt;&lt;record&gt;&lt;rec-number&gt;115&lt;/rec-number&gt;&lt;foreign-keys&gt;&lt;key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981EEE">
        <w:rPr>
          <w:rFonts w:ascii="Garamond" w:hAnsi="Garamond" w:cs="Times New Roman"/>
          <w:noProof/>
          <w:sz w:val="26"/>
          <w:szCs w:val="26"/>
        </w:rPr>
        <w:t>(16)</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861A87">
      <w:pPr>
        <w:autoSpaceDE w:val="0"/>
        <w:autoSpaceDN w:val="0"/>
        <w:adjustRightInd w:val="0"/>
        <w:spacing w:after="100" w:afterAutospacing="1" w:line="36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1E33F17E" w:rsidR="002E495E" w:rsidRDefault="00B967A4"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2E4A25" w:rsidRPr="00B2566E">
        <w:rPr>
          <w:rFonts w:ascii="Garamond" w:hAnsi="Garamond" w:cs="Times New Roman"/>
          <w:sz w:val="26"/>
          <w:szCs w:val="26"/>
        </w:rPr>
        <w:t xml:space="preserve"> during the period studied</w:t>
      </w:r>
      <w:ins w:id="40" w:author="Rune Lindahl-Jacobsen" w:date="2017-10-29T20:03:00Z">
        <w:r w:rsidR="00C72EF2">
          <w:rPr>
            <w:rFonts w:ascii="Garamond" w:hAnsi="Garamond" w:cs="Times New Roman"/>
            <w:sz w:val="26"/>
            <w:szCs w:val="26"/>
          </w:rPr>
          <w:t xml:space="preserve"> (references for the ICD coding)</w:t>
        </w:r>
      </w:ins>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aiming at better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We considered that smoking was prevalent among women (and still remains a problem) in Denmark; that the cardiovascular revolution took place in the studied period</w:t>
      </w:r>
      <w:r w:rsidR="0042548B">
        <w:rPr>
          <w:rFonts w:ascii="Garamond" w:hAnsi="Garamond" w:cs="Times New Roman"/>
          <w:sz w:val="26"/>
          <w:szCs w:val="26"/>
        </w:rPr>
        <w:t>; and that the management of infectious diseases has improved greatly over the past half century. Hence, we grouped causes of death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C0305A" w:rsidRPr="00B2566E">
        <w:rPr>
          <w:rFonts w:ascii="Garamond" w:hAnsi="Garamond" w:cs="Times New Roman"/>
          <w:sz w:val="26"/>
          <w:szCs w:val="26"/>
        </w:rPr>
        <w:t xml:space="preserve"> see Supplemental Information</w:t>
      </w:r>
      <w:r w:rsidR="002E495E" w:rsidRPr="00B2566E">
        <w:rPr>
          <w:rFonts w:ascii="Garamond" w:hAnsi="Garamond" w:cs="Times New Roman"/>
          <w:sz w:val="26"/>
          <w:szCs w:val="26"/>
        </w:rPr>
        <w:t>.</w:t>
      </w:r>
      <w:r w:rsidR="00320ADC">
        <w:rPr>
          <w:rFonts w:ascii="Garamond" w:hAnsi="Garamond" w:cs="Times New Roman"/>
          <w:sz w:val="26"/>
          <w:szCs w:val="26"/>
        </w:rPr>
        <w:t xml:space="preserve"> </w:t>
      </w:r>
      <w:commentRangeStart w:id="41"/>
      <w:r w:rsidR="00320ADC">
        <w:rPr>
          <w:rFonts w:ascii="Garamond" w:hAnsi="Garamond" w:cs="Times New Roman"/>
          <w:sz w:val="26"/>
          <w:szCs w:val="26"/>
        </w:rPr>
        <w:t>Causes of death above age 85 were not decomposed, because of low reliability</w:t>
      </w:r>
      <w:ins w:id="42" w:author="Rune Lindahl-Jacobsen" w:date="2017-10-29T20:04:00Z">
        <w:r w:rsidR="00C72EF2">
          <w:rPr>
            <w:rFonts w:ascii="Garamond" w:hAnsi="Garamond" w:cs="Times New Roman"/>
            <w:sz w:val="26"/>
            <w:szCs w:val="26"/>
          </w:rPr>
          <w:t>(REF)</w:t>
        </w:r>
      </w:ins>
      <w:r w:rsidR="00320ADC">
        <w:rPr>
          <w:rFonts w:ascii="Garamond" w:hAnsi="Garamond" w:cs="Times New Roman"/>
          <w:sz w:val="26"/>
          <w:szCs w:val="26"/>
        </w:rPr>
        <w:t>.</w:t>
      </w:r>
      <w:commentRangeEnd w:id="41"/>
      <w:r w:rsidR="00C72EF2">
        <w:rPr>
          <w:rStyle w:val="Kommentarhenvisning"/>
        </w:rPr>
        <w:commentReference w:id="41"/>
      </w:r>
      <w:r w:rsidR="00C0305A" w:rsidRPr="00B2566E">
        <w:rPr>
          <w:rFonts w:ascii="Garamond" w:hAnsi="Garamond" w:cs="Times New Roman"/>
          <w:sz w:val="26"/>
          <w:szCs w:val="26"/>
        </w:rPr>
        <w:t xml:space="preserve"> Our coding was 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&lt;EndNote&gt;&lt;Cite&gt;&lt;Author&gt;Janssen&lt;/Author&gt;&lt;Year&gt;2004&lt;/Year&gt;&lt;RecNum&gt;116&lt;/RecNum&gt;&lt;DisplayText&gt;(17)&lt;/DisplayText&gt;&lt;record&gt;&lt;rec-number&gt;116&lt;/rec-number&gt;&lt;foreign-keys&gt;&lt;key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6E1248">
        <w:rPr>
          <w:rFonts w:ascii="Garamond" w:hAnsi="Garamond" w:cs="Times New Roman"/>
          <w:noProof/>
          <w:sz w:val="26"/>
          <w:szCs w:val="26"/>
        </w:rPr>
        <w:t>(17)</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A sensitivity analysis was performed to assure consistency of grouping across ICD versions</w:t>
      </w:r>
      <w:r w:rsidR="006E1248">
        <w:rPr>
          <w:rFonts w:ascii="Garamond" w:hAnsi="Garamond" w:cs="Times New Roman"/>
          <w:sz w:val="26"/>
          <w:szCs w:val="26"/>
        </w:rPr>
        <w:t xml:space="preserve"> (see </w:t>
      </w:r>
      <w:commentRangeStart w:id="43"/>
      <w:r w:rsidR="006E1248">
        <w:rPr>
          <w:rFonts w:ascii="Garamond" w:hAnsi="Garamond" w:cs="Times New Roman"/>
          <w:sz w:val="26"/>
          <w:szCs w:val="26"/>
        </w:rPr>
        <w:t>SI</w:t>
      </w:r>
      <w:commentRangeEnd w:id="43"/>
      <w:r w:rsidR="00C72EF2">
        <w:rPr>
          <w:rStyle w:val="Kommentarhenvisning"/>
        </w:rPr>
        <w:commentReference w:id="43"/>
      </w:r>
      <w:r w:rsidR="006E1248">
        <w:rPr>
          <w:rFonts w:ascii="Garamond" w:hAnsi="Garamond" w:cs="Times New Roman"/>
          <w:sz w:val="26"/>
          <w:szCs w:val="26"/>
        </w:rPr>
        <w:t>)</w:t>
      </w:r>
      <w:r w:rsidR="00C0305A" w:rsidRPr="00B2566E">
        <w:rPr>
          <w:rFonts w:ascii="Garamond" w:hAnsi="Garamond" w:cs="Times New Roman"/>
          <w:sz w:val="26"/>
          <w:szCs w:val="26"/>
        </w:rPr>
        <w:t>.</w:t>
      </w:r>
    </w:p>
    <w:p w14:paraId="445C5248" w14:textId="77777777" w:rsidR="0022126B" w:rsidRPr="00B2566E" w:rsidRDefault="0022126B" w:rsidP="00861A87">
      <w:pPr>
        <w:autoSpaceDE w:val="0"/>
        <w:autoSpaceDN w:val="0"/>
        <w:adjustRightInd w:val="0"/>
        <w:spacing w:after="100" w:afterAutospacing="1" w:line="360" w:lineRule="auto"/>
        <w:ind w:firstLine="720"/>
        <w:contextualSpacing/>
        <w:jc w:val="both"/>
        <w:rPr>
          <w:rFonts w:ascii="Garamond" w:hAnsi="Garamond" w:cs="Times New Roman"/>
          <w:sz w:val="26"/>
          <w:szCs w:val="26"/>
        </w:rPr>
      </w:pPr>
    </w:p>
    <w:p w14:paraId="73752D37" w14:textId="5E73F22B" w:rsidR="003C22DE" w:rsidRPr="00B2566E" w:rsidRDefault="00820F03" w:rsidP="00861A87">
      <w:pPr>
        <w:autoSpaceDE w:val="0"/>
        <w:autoSpaceDN w:val="0"/>
        <w:adjustRightInd w:val="0"/>
        <w:spacing w:after="100" w:afterAutospacing="1" w:line="36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4B5CFCAA" w:rsidR="00C068A9" w:rsidRPr="00B2566E" w:rsidRDefault="00AD66A7" w:rsidP="00861A87">
      <w:pPr>
        <w:autoSpaceDE w:val="0"/>
        <w:autoSpaceDN w:val="0"/>
        <w:adjustRightInd w:val="0"/>
        <w:spacing w:after="100" w:afterAutospacing="1" w:line="360" w:lineRule="auto"/>
        <w:ind w:firstLine="720"/>
        <w:jc w:val="both"/>
        <w:rPr>
          <w:rFonts w:ascii="Garamond" w:eastAsiaTheme="minorEastAsia" w:hAnsi="Garamond"/>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6E1248">
        <w:rPr>
          <w:rFonts w:ascii="Garamond" w:hAnsi="Garamond" w:cs="Times New Roman"/>
          <w:sz w:val="26"/>
          <w:szCs w:val="26"/>
        </w:rPr>
        <w:instrText xml:space="preserve"> ADDIN EN.CITE &lt;EndNote&gt;&lt;Cite&gt;&lt;Author&gt;van Raalte&lt;/Author&gt;&lt;Year&gt;2013&lt;/Year&gt;&lt;RecNum&gt;9&lt;/RecNum&gt;&lt;DisplayText&gt;(18)&lt;/DisplayText&gt;&lt;record&gt;&lt;rec-number&gt;9&lt;/rec-number&gt;&lt;foreign-keys&gt;&lt;key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6E1248">
        <w:rPr>
          <w:rFonts w:ascii="Garamond" w:hAnsi="Garamond" w:cs="Times New Roman"/>
          <w:noProof/>
          <w:sz w:val="26"/>
          <w:szCs w:val="26"/>
        </w:rPr>
        <w:t>(18)</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ED1E70" w:rsidRPr="00B2566E">
        <w:rPr>
          <w:rFonts w:ascii="Garamond" w:eastAsiaTheme="minorEastAsia" w:hAnsi="Garamond"/>
          <w:sz w:val="26"/>
          <w:szCs w:val="26"/>
        </w:rPr>
        <w:t>)</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B1317F" w:rsidRPr="00B2566E">
        <w:rPr>
          <w:rFonts w:ascii="Garamond" w:eastAsiaTheme="minorEastAsia" w:hAnsi="Garamond"/>
          <w:sz w:val="26"/>
          <w:szCs w:val="26"/>
        </w:rPr>
        <w:t xml:space="preserve"> (see </w:t>
      </w:r>
      <w:commentRangeStart w:id="44"/>
      <w:r w:rsidR="00B1317F" w:rsidRPr="00B2566E">
        <w:rPr>
          <w:rFonts w:ascii="Garamond" w:eastAsiaTheme="minorEastAsia" w:hAnsi="Garamond"/>
          <w:sz w:val="26"/>
          <w:szCs w:val="26"/>
        </w:rPr>
        <w:t xml:space="preserve">SI </w:t>
      </w:r>
      <w:commentRangeEnd w:id="44"/>
      <w:r w:rsidR="00C72EF2">
        <w:rPr>
          <w:rStyle w:val="Kommentarhenvisning"/>
        </w:rPr>
        <w:commentReference w:id="44"/>
      </w:r>
      <w:r w:rsidR="00B1317F" w:rsidRPr="00B2566E">
        <w:rPr>
          <w:rFonts w:ascii="Garamond" w:eastAsiaTheme="minorEastAsia" w:hAnsi="Garamond"/>
          <w:sz w:val="26"/>
          <w:szCs w:val="26"/>
        </w:rPr>
        <w:t>for a brief description)</w:t>
      </w:r>
      <w:r w:rsidR="000A6821" w:rsidRPr="00B2566E">
        <w:rPr>
          <w:rFonts w:ascii="Garamond" w:eastAsiaTheme="minorEastAsia" w:hAnsi="Garamond"/>
          <w:sz w:val="26"/>
          <w:szCs w:val="26"/>
        </w:rPr>
        <w:t xml:space="preserve">. </w:t>
      </w:r>
      <w:proofErr w:type="spellStart"/>
      <w:r w:rsidR="00ED1E70" w:rsidRPr="00B2566E">
        <w:rPr>
          <w:rFonts w:ascii="Garamond" w:eastAsiaTheme="minorEastAsia" w:hAnsi="Garamond"/>
          <w:sz w:val="26"/>
          <w:szCs w:val="26"/>
        </w:rPr>
        <w:t>CoV</w:t>
      </w:r>
      <w:proofErr w:type="spellEnd"/>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6E1248">
        <w:rPr>
          <w:rFonts w:ascii="Garamond" w:eastAsiaTheme="minorEastAsia" w:hAnsi="Garamond"/>
          <w:sz w:val="26"/>
          <w:szCs w:val="26"/>
        </w:rPr>
        <w:instrText xml:space="preserve"> ADDIN EN.CITE &lt;EndNote&gt;&lt;Cite&gt;&lt;Author&gt;Wrycza&lt;/Author&gt;&lt;Year&gt;2015&lt;/Year&gt;&lt;RecNum&gt;1&lt;/RecNum&gt;&lt;DisplayText&gt;(19)&lt;/DisplayText&gt;&lt;record&gt;&lt;rec-number&gt;1&lt;/rec-number&gt;&lt;foreign-keys&gt;&lt;key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6E1248">
        <w:rPr>
          <w:rFonts w:ascii="Garamond" w:eastAsiaTheme="minorEastAsia" w:hAnsi="Garamond"/>
          <w:noProof/>
          <w:sz w:val="26"/>
          <w:szCs w:val="26"/>
        </w:rPr>
        <w:t>(19)</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del w:id="45" w:author="Rune Lindahl-Jacobsen" w:date="2017-10-29T20:08:00Z">
        <w:r w:rsidR="00C068A9" w:rsidRPr="00B2566E" w:rsidDel="00C72EF2">
          <w:rPr>
            <w:rFonts w:ascii="Garamond" w:eastAsiaTheme="minorEastAsia" w:hAnsi="Garamond"/>
            <w:sz w:val="26"/>
            <w:szCs w:val="26"/>
          </w:rPr>
          <w:delText xml:space="preserve">The strong correlation between </w:delText>
        </w:r>
        <w:r w:rsidR="005D4E89" w:rsidDel="00C72EF2">
          <w:rPr>
            <w:rFonts w:ascii="Garamond" w:eastAsiaTheme="minorEastAsia" w:hAnsi="Garamond"/>
            <w:sz w:val="26"/>
            <w:szCs w:val="26"/>
          </w:rPr>
          <w:delText xml:space="preserve">dispersion </w:delText>
        </w:r>
        <w:r w:rsidR="002A719E" w:rsidRPr="00B2566E" w:rsidDel="00C72EF2">
          <w:rPr>
            <w:rFonts w:ascii="Garamond" w:eastAsiaTheme="minorEastAsia" w:hAnsi="Garamond"/>
            <w:sz w:val="26"/>
            <w:szCs w:val="26"/>
          </w:rPr>
          <w:delText>indicators</w:delText>
        </w:r>
        <w:r w:rsidR="00C068A9" w:rsidRPr="00B2566E" w:rsidDel="00C72EF2">
          <w:rPr>
            <w:rFonts w:ascii="Garamond" w:eastAsiaTheme="minorEastAsia" w:hAnsi="Garamond"/>
            <w:sz w:val="26"/>
            <w:szCs w:val="26"/>
          </w:rPr>
          <w:delText xml:space="preserve"> suggests that main conclusions and results would not differ regardless of </w:delText>
        </w:r>
        <w:r w:rsidR="00E35EC6" w:rsidRPr="00B2566E" w:rsidDel="00C72EF2">
          <w:rPr>
            <w:rFonts w:ascii="Garamond" w:eastAsiaTheme="minorEastAsia" w:hAnsi="Garamond"/>
            <w:sz w:val="26"/>
            <w:szCs w:val="26"/>
          </w:rPr>
          <w:delText xml:space="preserve">the </w:delText>
        </w:r>
        <w:r w:rsidR="00ED1E70" w:rsidRPr="00B2566E" w:rsidDel="00C72EF2">
          <w:rPr>
            <w:rFonts w:ascii="Garamond" w:eastAsiaTheme="minorEastAsia" w:hAnsi="Garamond"/>
            <w:sz w:val="26"/>
            <w:szCs w:val="26"/>
          </w:rPr>
          <w:delText xml:space="preserve">measure </w:delText>
        </w:r>
        <w:r w:rsidR="00C068A9" w:rsidRPr="00B2566E" w:rsidDel="00C72EF2">
          <w:rPr>
            <w:rFonts w:ascii="Garamond" w:eastAsiaTheme="minorEastAsia" w:hAnsi="Garamond"/>
            <w:sz w:val="26"/>
            <w:szCs w:val="26"/>
          </w:rPr>
          <w:delText xml:space="preserve">used </w:delText>
        </w:r>
        <w:r w:rsidR="00C068A9" w:rsidRPr="00B2566E" w:rsidDel="00C72EF2">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sidDel="00C72EF2">
          <w:rPr>
            <w:rFonts w:ascii="Garamond" w:eastAsiaTheme="minorEastAsia" w:hAnsi="Garamond"/>
            <w:sz w:val="26"/>
            <w:szCs w:val="26"/>
          </w:rPr>
          <w:delInstrText xml:space="preserve"> ADDIN EN.CITE </w:delInstrText>
        </w:r>
        <w:r w:rsidR="006E1248" w:rsidDel="00C72EF2">
          <w:rPr>
            <w:rFonts w:ascii="Garamond" w:eastAsiaTheme="minorEastAsia" w:hAnsi="Garamond"/>
            <w:sz w:val="26"/>
            <w:szCs w:val="26"/>
          </w:rPr>
          <w:fldChar w:fldCharType="begin">
            <w:fldData xml:space="preserve">PEVuZE5vdGU+PENpdGU+PEF1dGhvcj52YW4gUmFhbHRlPC9BdXRob3I+PFllYXI+MjAxMzwvWWVh
cj48UmVjTnVtPjk8L1JlY051bT48RGlzcGxheVRleHQ+KDE4LCAyMCwgMjEpPC9EaXNwbGF5VGV4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6E1248" w:rsidDel="00C72EF2">
          <w:rPr>
            <w:rFonts w:ascii="Garamond" w:eastAsiaTheme="minorEastAsia" w:hAnsi="Garamond"/>
            <w:sz w:val="26"/>
            <w:szCs w:val="26"/>
          </w:rPr>
          <w:delInstrText xml:space="preserve"> ADDIN EN.CITE.DATA </w:delInstrText>
        </w:r>
        <w:r w:rsidR="006E1248" w:rsidDel="00C72EF2">
          <w:rPr>
            <w:rFonts w:ascii="Garamond" w:eastAsiaTheme="minorEastAsia" w:hAnsi="Garamond"/>
            <w:sz w:val="26"/>
            <w:szCs w:val="26"/>
          </w:rPr>
        </w:r>
        <w:r w:rsidR="006E1248" w:rsidDel="00C72EF2">
          <w:rPr>
            <w:rFonts w:ascii="Garamond" w:eastAsiaTheme="minorEastAsia" w:hAnsi="Garamond"/>
            <w:sz w:val="26"/>
            <w:szCs w:val="26"/>
          </w:rPr>
          <w:fldChar w:fldCharType="end"/>
        </w:r>
        <w:r w:rsidR="00C068A9" w:rsidRPr="00B2566E" w:rsidDel="00C72EF2">
          <w:rPr>
            <w:rFonts w:ascii="Garamond" w:eastAsiaTheme="minorEastAsia" w:hAnsi="Garamond"/>
            <w:sz w:val="26"/>
            <w:szCs w:val="26"/>
          </w:rPr>
        </w:r>
        <w:r w:rsidR="00C068A9" w:rsidRPr="00B2566E" w:rsidDel="00C72EF2">
          <w:rPr>
            <w:rFonts w:ascii="Garamond" w:eastAsiaTheme="minorEastAsia" w:hAnsi="Garamond"/>
            <w:sz w:val="26"/>
            <w:szCs w:val="26"/>
          </w:rPr>
          <w:fldChar w:fldCharType="separate"/>
        </w:r>
        <w:r w:rsidR="006E1248" w:rsidDel="00C72EF2">
          <w:rPr>
            <w:rFonts w:ascii="Garamond" w:eastAsiaTheme="minorEastAsia" w:hAnsi="Garamond"/>
            <w:noProof/>
            <w:sz w:val="26"/>
            <w:szCs w:val="26"/>
          </w:rPr>
          <w:delText>(18, 20, 21)</w:delText>
        </w:r>
        <w:r w:rsidR="00C068A9" w:rsidRPr="00B2566E" w:rsidDel="00C72EF2">
          <w:rPr>
            <w:rFonts w:ascii="Garamond" w:eastAsiaTheme="minorEastAsia" w:hAnsi="Garamond"/>
            <w:sz w:val="26"/>
            <w:szCs w:val="26"/>
          </w:rPr>
          <w:fldChar w:fldCharType="end"/>
        </w:r>
        <w:r w:rsidR="00C068A9" w:rsidRPr="00B2566E" w:rsidDel="00C72EF2">
          <w:rPr>
            <w:rFonts w:ascii="Garamond" w:eastAsiaTheme="minorEastAsia" w:hAnsi="Garamond"/>
            <w:sz w:val="26"/>
            <w:szCs w:val="26"/>
          </w:rPr>
          <w:delText>.</w:delText>
        </w:r>
        <w:r w:rsidR="0001038B" w:rsidRPr="00B2566E" w:rsidDel="00C72EF2">
          <w:rPr>
            <w:rFonts w:ascii="Garamond" w:eastAsiaTheme="minorEastAsia" w:hAnsi="Garamond"/>
            <w:sz w:val="26"/>
            <w:szCs w:val="26"/>
          </w:rPr>
          <w:delText xml:space="preserve"> </w:delText>
        </w:r>
      </w:del>
      <w:r w:rsidR="0001038B" w:rsidRPr="00B2566E">
        <w:rPr>
          <w:rFonts w:ascii="Garamond" w:eastAsiaTheme="minorEastAsia" w:hAnsi="Garamond"/>
          <w:sz w:val="26"/>
          <w:szCs w:val="26"/>
        </w:rPr>
        <w:t>Lifespan and life disparity (</w:t>
      </w:r>
      <w:proofErr w:type="spellStart"/>
      <w:r w:rsidR="0001038B" w:rsidRPr="00B2566E">
        <w:rPr>
          <w:rFonts w:ascii="Garamond" w:eastAsiaTheme="minorEastAsia" w:hAnsi="Garamond"/>
          <w:sz w:val="26"/>
          <w:szCs w:val="26"/>
        </w:rPr>
        <w:t>CoV</w:t>
      </w:r>
      <w:proofErr w:type="spellEnd"/>
      <w:r w:rsidR="0001038B" w:rsidRPr="00B2566E">
        <w:rPr>
          <w:rFonts w:ascii="Garamond" w:eastAsiaTheme="minorEastAsia" w:hAnsi="Garamond"/>
          <w:sz w:val="26"/>
          <w:szCs w:val="26"/>
        </w:rPr>
        <w:t>) were calculated for Denmark, Norway and Sweden throughout 1960-2014.</w:t>
      </w:r>
    </w:p>
    <w:p w14:paraId="5C84E235" w14:textId="3246D4E9" w:rsidR="003C22DE" w:rsidRPr="00B2566E" w:rsidRDefault="003C22DE" w:rsidP="00861A87">
      <w:pPr>
        <w:autoSpaceDE w:val="0"/>
        <w:autoSpaceDN w:val="0"/>
        <w:adjustRightInd w:val="0"/>
        <w:spacing w:after="100" w:afterAutospacing="1" w:line="360" w:lineRule="auto"/>
        <w:contextualSpacing/>
        <w:jc w:val="both"/>
        <w:rPr>
          <w:rFonts w:ascii="Garamond" w:hAnsi="Garamond" w:cs="Times New Roman"/>
          <w:b/>
          <w:i/>
          <w:sz w:val="26"/>
          <w:szCs w:val="26"/>
        </w:rPr>
      </w:pPr>
      <w:r w:rsidRPr="00B2566E">
        <w:rPr>
          <w:rFonts w:ascii="Garamond" w:hAnsi="Garamond" w:cs="Times New Roman"/>
          <w:b/>
          <w:i/>
          <w:sz w:val="26"/>
          <w:szCs w:val="26"/>
        </w:rPr>
        <w:lastRenderedPageBreak/>
        <w:t>Decomposition techniques</w:t>
      </w:r>
    </w:p>
    <w:p w14:paraId="1E4C83F9" w14:textId="4D48DD37" w:rsidR="00351373" w:rsidRPr="00B2566E" w:rsidRDefault="00E35EC6" w:rsidP="00861A87">
      <w:pPr>
        <w:autoSpaceDE w:val="0"/>
        <w:autoSpaceDN w:val="0"/>
        <w:adjustRightInd w:val="0"/>
        <w:spacing w:after="100" w:afterAutospacing="1" w:line="360" w:lineRule="auto"/>
        <w:ind w:firstLine="720"/>
        <w:jc w:val="both"/>
        <w:rPr>
          <w:rFonts w:ascii="Garamond" w:hAnsi="Garamond" w:cs="Times New Roman"/>
          <w:b/>
          <w:i/>
          <w:sz w:val="26"/>
          <w:szCs w:val="26"/>
        </w:rPr>
      </w:pPr>
      <w:commentRangeStart w:id="46"/>
      <w:r w:rsidRPr="00B2566E">
        <w:rPr>
          <w:rFonts w:ascii="Garamond" w:hAnsi="Garamond" w:cs="Times New Roman"/>
          <w:iCs/>
          <w:sz w:val="26"/>
          <w:szCs w:val="26"/>
        </w:rPr>
        <w:t>W</w:t>
      </w:r>
      <w:r w:rsidR="003C22DE" w:rsidRPr="00B2566E">
        <w:rPr>
          <w:rFonts w:ascii="Garamond" w:hAnsi="Garamond" w:cs="Times New Roman"/>
          <w:iCs/>
          <w:sz w:val="26"/>
          <w:szCs w:val="26"/>
        </w:rPr>
        <w:t xml:space="preserve">e </w:t>
      </w:r>
      <w:r w:rsidR="0042548B">
        <w:rPr>
          <w:rFonts w:ascii="Garamond" w:hAnsi="Garamond" w:cs="Times New Roman"/>
          <w:iCs/>
          <w:sz w:val="26"/>
          <w:szCs w:val="26"/>
        </w:rPr>
        <w:t xml:space="preserve">made age-by-cause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Pr="00B2566E">
        <w:rPr>
          <w:rFonts w:ascii="Garamond" w:hAnsi="Garamond" w:cs="Times New Roman"/>
          <w:iCs/>
          <w:sz w:val="26"/>
          <w:szCs w:val="26"/>
        </w:rPr>
        <w:t xml:space="preserve"> in </w:t>
      </w:r>
      <w:r w:rsidR="0042548B">
        <w:rPr>
          <w:rFonts w:ascii="Garamond" w:hAnsi="Garamond" w:cs="Times New Roman"/>
          <w:iCs/>
          <w:sz w:val="26"/>
          <w:szCs w:val="26"/>
        </w:rPr>
        <w:t>Denmark, Norway and Sweden 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6E1248">
        <w:rPr>
          <w:rFonts w:ascii="Garamond" w:hAnsi="Garamond" w:cs="Times New Roman"/>
          <w:iCs/>
          <w:sz w:val="26"/>
          <w:szCs w:val="26"/>
        </w:rPr>
        <w:instrText xml:space="preserve"> ADDIN EN.CITE &lt;EndNote&gt;&lt;Cite&gt;&lt;Author&gt;Horiuchi&lt;/Author&gt;&lt;Year&gt;2008&lt;/Year&gt;&lt;RecNum&gt;29&lt;/RecNum&gt;&lt;DisplayText&gt;(22)&lt;/DisplayText&gt;&lt;record&gt;&lt;rec-number&gt;29&lt;/rec-number&gt;&lt;foreign-keys&gt;&lt;key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6E1248">
        <w:rPr>
          <w:rFonts w:ascii="Garamond" w:hAnsi="Garamond" w:cs="Times New Roman"/>
          <w:iCs/>
          <w:noProof/>
          <w:sz w:val="26"/>
          <w:szCs w:val="26"/>
        </w:rPr>
        <w:t>(22)</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commentRangeEnd w:id="46"/>
      <w:r w:rsidR="007A2F1A">
        <w:rPr>
          <w:rStyle w:val="Kommentarhenvisning"/>
        </w:rPr>
        <w:commentReference w:id="46"/>
      </w:r>
      <w:r w:rsidR="00AE0A16">
        <w:rPr>
          <w:rFonts w:ascii="Garamond" w:hAnsi="Garamond" w:cs="Times New Roman"/>
          <w:iCs/>
          <w:sz w:val="26"/>
          <w:szCs w:val="26"/>
        </w:rPr>
        <w:t>These decompositions allow singling out any period during those years, for instance 1975-1995</w:t>
      </w:r>
      <w:r w:rsidR="008F6B96">
        <w:rPr>
          <w:rStyle w:val="Fodnotehenvisning"/>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sidR="00691D9C" w:rsidRPr="00B2566E">
        <w:rPr>
          <w:rFonts w:ascii="Garamond" w:hAnsi="Garamond" w:cs="Times New Roman"/>
          <w:sz w:val="26"/>
          <w:szCs w:val="26"/>
        </w:rPr>
        <w:t>age-and-</w:t>
      </w:r>
      <w:r w:rsidR="00EB6B82" w:rsidRPr="00B2566E">
        <w:rPr>
          <w:rFonts w:ascii="Garamond" w:hAnsi="Garamond" w:cs="Times New Roman"/>
          <w:sz w:val="26"/>
          <w:szCs w:val="26"/>
        </w:rPr>
        <w:t>cause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s in life expectancy and life disparity</w:t>
      </w:r>
      <w:r w:rsidR="00EB6B82" w:rsidRPr="00B2566E">
        <w:rPr>
          <w:rFonts w:ascii="Garamond" w:hAnsi="Garamond" w:cs="Times New Roman"/>
          <w:sz w:val="26"/>
          <w:szCs w:val="26"/>
        </w:rPr>
        <w:t xml:space="preserve"> 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691D9C" w:rsidRPr="00B2566E">
        <w:rPr>
          <w:rFonts w:ascii="Garamond" w:hAnsi="Garamond" w:cs="Times New Roman"/>
          <w:sz w:val="26"/>
          <w:szCs w:val="26"/>
        </w:rPr>
        <w:t>.</w:t>
      </w:r>
    </w:p>
    <w:p w14:paraId="61E715EE" w14:textId="0D576B76" w:rsidR="00C00721" w:rsidRPr="00B2566E" w:rsidRDefault="003F6690" w:rsidP="00861A87">
      <w:pPr>
        <w:pStyle w:val="Undertitel"/>
        <w:spacing w:line="36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199570D3" w:rsidR="004A0EDD" w:rsidRPr="00B2566E" w:rsidRDefault="00691D9C" w:rsidP="00861A87">
      <w:pPr>
        <w:spacing w:line="360" w:lineRule="auto"/>
        <w:jc w:val="both"/>
        <w:rPr>
          <w:rFonts w:ascii="Garamond" w:hAnsi="Garamond" w:cs="Times New Roman"/>
          <w:sz w:val="26"/>
          <w:szCs w:val="26"/>
        </w:rPr>
      </w:pPr>
      <w:r w:rsidRPr="00B2566E">
        <w:rPr>
          <w:rFonts w:ascii="Garamond" w:hAnsi="Garamond" w:cs="Times New Roman"/>
          <w:sz w:val="26"/>
          <w:szCs w:val="26"/>
        </w:rPr>
        <w:t>The 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stagnation in </w:t>
      </w:r>
      <w:commentRangeStart w:id="47"/>
      <w:r w:rsidRPr="00B2566E">
        <w:rPr>
          <w:rFonts w:ascii="Garamond" w:hAnsi="Garamond" w:cs="Times New Roman"/>
          <w:sz w:val="26"/>
          <w:szCs w:val="26"/>
        </w:rPr>
        <w:t xml:space="preserve">life disparity </w:t>
      </w:r>
      <w:commentRangeEnd w:id="47"/>
      <w:r w:rsidR="007A2F1A">
        <w:rPr>
          <w:rStyle w:val="Kommentarhenvisning"/>
        </w:rPr>
        <w:commentReference w:id="47"/>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421315">
        <w:rPr>
          <w:rFonts w:ascii="Garamond" w:hAnsi="Garamond" w:cs="Times New Roman"/>
          <w:sz w:val="26"/>
          <w:szCs w:val="26"/>
        </w:rPr>
        <w:t>monotonous</w:t>
      </w:r>
      <w:r w:rsidR="00905C39" w:rsidRPr="00B2566E">
        <w:rPr>
          <w:rFonts w:ascii="Garamond" w:hAnsi="Garamond" w:cs="Times New Roman"/>
          <w:sz w:val="26"/>
          <w:szCs w:val="26"/>
        </w:rPr>
        <w:t xml:space="preserve"> decrease in disparity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thereafter, while the decrease in life disparity was more monotonous</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861A87">
      <w:pPr>
        <w:spacing w:line="360" w:lineRule="auto"/>
        <w:jc w:val="both"/>
        <w:rPr>
          <w:rFonts w:ascii="Garamond" w:hAnsi="Garamond" w:cs="Times New Roman"/>
          <w:sz w:val="26"/>
          <w:szCs w:val="26"/>
        </w:rPr>
      </w:pPr>
    </w:p>
    <w:p w14:paraId="3EA97A6C" w14:textId="06523CC7" w:rsidR="00EB684F" w:rsidRPr="00B2566E" w:rsidRDefault="00EB684F" w:rsidP="00861A87">
      <w:pPr>
        <w:spacing w:line="36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861A87">
      <w:pPr>
        <w:spacing w:line="360" w:lineRule="auto"/>
        <w:jc w:val="center"/>
        <w:rPr>
          <w:rFonts w:ascii="Garamond" w:hAnsi="Garamond" w:cs="Times New Roman"/>
          <w:sz w:val="26"/>
          <w:szCs w:val="26"/>
        </w:rPr>
      </w:pPr>
    </w:p>
    <w:p w14:paraId="283517BC" w14:textId="792703F3" w:rsidR="002F75FF" w:rsidRDefault="00905C39"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8CF8320" w14:textId="203241F2" w:rsidR="000F32E7" w:rsidRPr="000F32E7" w:rsidRDefault="000F32E7" w:rsidP="00861A87">
      <w:pPr>
        <w:spacing w:line="360" w:lineRule="auto"/>
        <w:jc w:val="both"/>
        <w:rPr>
          <w:rFonts w:ascii="Garamond" w:hAnsi="Garamond" w:cs="Times New Roman"/>
          <w:sz w:val="26"/>
          <w:szCs w:val="26"/>
        </w:rPr>
      </w:pPr>
      <w:commentRangeStart w:id="48"/>
      <w:r w:rsidRPr="000F32E7">
        <w:rPr>
          <w:rFonts w:ascii="Garamond" w:hAnsi="Garamond" w:cs="Times New Roman"/>
          <w:sz w:val="26"/>
          <w:szCs w:val="26"/>
        </w:rPr>
        <w:t>Figure 2 shows the age-by-cause decomposition of life expectancy (panel A) and lifespan inequality (Panel B) for three periods 1960-1975, 1975-1995, 1995-2014.</w:t>
      </w:r>
      <w:r w:rsidR="00D57423">
        <w:rPr>
          <w:rFonts w:ascii="Garamond" w:hAnsi="Garamond" w:cs="Times New Roman"/>
          <w:sz w:val="26"/>
          <w:szCs w:val="26"/>
        </w:rPr>
        <w:t xml:space="preserve"> Positive (negative) values increase</w:t>
      </w:r>
      <w:r w:rsidR="004F6020">
        <w:rPr>
          <w:rFonts w:ascii="Garamond" w:hAnsi="Garamond" w:cs="Times New Roman"/>
          <w:sz w:val="26"/>
          <w:szCs w:val="26"/>
        </w:rPr>
        <w:t xml:space="preserve"> (</w:t>
      </w:r>
      <w:r w:rsidR="00D57423">
        <w:rPr>
          <w:rFonts w:ascii="Garamond" w:hAnsi="Garamond" w:cs="Times New Roman"/>
          <w:sz w:val="26"/>
          <w:szCs w:val="26"/>
        </w:rPr>
        <w:t>decrease</w:t>
      </w:r>
      <w:r w:rsidR="004F6020">
        <w:rPr>
          <w:rFonts w:ascii="Garamond" w:hAnsi="Garamond" w:cs="Times New Roman"/>
          <w:sz w:val="26"/>
          <w:szCs w:val="26"/>
        </w:rPr>
        <w:t>)</w:t>
      </w:r>
      <w:r w:rsidR="00D57423">
        <w:rPr>
          <w:rFonts w:ascii="Garamond" w:hAnsi="Garamond" w:cs="Times New Roman"/>
          <w:sz w:val="26"/>
          <w:szCs w:val="26"/>
        </w:rPr>
        <w:t xml:space="preserve"> life expectancy or lifespan inequality.</w:t>
      </w:r>
      <w:commentRangeEnd w:id="48"/>
      <w:r w:rsidR="007A2F1A">
        <w:rPr>
          <w:rStyle w:val="Kommentarhenvisning"/>
        </w:rPr>
        <w:commentReference w:id="48"/>
      </w:r>
    </w:p>
    <w:p w14:paraId="6BF0C9F0" w14:textId="311F07F2"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a reduction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ins w:id="49" w:author="Rune Lindahl-Jacobsen" w:date="2017-10-29T20:17:00Z">
        <w:r w:rsidR="007A2F1A">
          <w:rPr>
            <w:rFonts w:ascii="Garamond" w:hAnsi="Garamond" w:cs="Times New Roman"/>
            <w:sz w:val="26"/>
            <w:szCs w:val="26"/>
          </w:rPr>
          <w:t xml:space="preserve"> (figure 2.?)</w:t>
        </w:r>
      </w:ins>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ins w:id="50" w:author="Rune Lindahl-Jacobsen" w:date="2017-10-29T20:18:00Z">
        <w:r w:rsidR="009D3687">
          <w:rPr>
            <w:rFonts w:ascii="Garamond" w:hAnsi="Garamond" w:cs="Times New Roman"/>
            <w:sz w:val="26"/>
            <w:szCs w:val="26"/>
          </w:rPr>
          <w:t xml:space="preserve"> (figure ???)</w:t>
        </w:r>
      </w:ins>
      <w:r w:rsidR="00217579">
        <w:rPr>
          <w:rFonts w:ascii="Garamond" w:hAnsi="Garamond" w:cs="Times New Roman"/>
          <w:sz w:val="26"/>
          <w:szCs w:val="26"/>
        </w:rPr>
        <w:t xml:space="preserve">. 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ins w:id="51" w:author="Rune Lindahl-Jacobsen" w:date="2017-10-29T20:18:00Z">
        <w:r w:rsidR="009D3687">
          <w:rPr>
            <w:rFonts w:ascii="Garamond" w:hAnsi="Garamond" w:cs="Times New Roman"/>
            <w:sz w:val="26"/>
            <w:szCs w:val="26"/>
          </w:rPr>
          <w:t xml:space="preserve"> </w:t>
        </w:r>
        <w:r w:rsidR="009D3687">
          <w:rPr>
            <w:rFonts w:ascii="Garamond" w:hAnsi="Garamond" w:cs="Times New Roman"/>
            <w:sz w:val="26"/>
            <w:szCs w:val="26"/>
          </w:rPr>
          <w:t>(figure ???)</w:t>
        </w:r>
      </w:ins>
      <w:r w:rsidRPr="00B2566E">
        <w:rPr>
          <w:rFonts w:ascii="Garamond" w:hAnsi="Garamond" w:cs="Times New Roman"/>
          <w:sz w:val="26"/>
          <w:szCs w:val="26"/>
        </w:rPr>
        <w:t>.</w:t>
      </w:r>
    </w:p>
    <w:p w14:paraId="2A945A42" w14:textId="217B1761" w:rsidR="00905C39" w:rsidRPr="00B2566E" w:rsidRDefault="00905C39" w:rsidP="00861A87">
      <w:pPr>
        <w:spacing w:line="36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w:t>
      </w:r>
      <w:r w:rsidR="00AE13B3" w:rsidRPr="00B2566E">
        <w:rPr>
          <w:rFonts w:ascii="Garamond" w:hAnsi="Garamond" w:cs="Times New Roman"/>
          <w:sz w:val="26"/>
          <w:szCs w:val="26"/>
        </w:rPr>
        <w:lastRenderedPageBreak/>
        <w:t xml:space="preserve">offset by an increase in </w:t>
      </w:r>
      <w:r w:rsidR="007411DA">
        <w:rPr>
          <w:rFonts w:ascii="Garamond" w:hAnsi="Garamond" w:cs="Times New Roman"/>
          <w:sz w:val="26"/>
          <w:szCs w:val="26"/>
        </w:rPr>
        <w:t>(mainly smoking 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ins w:id="52" w:author="Rune Lindahl-Jacobsen" w:date="2017-10-29T20:18:00Z">
        <w:r w:rsidR="009D3687">
          <w:rPr>
            <w:rFonts w:ascii="Garamond" w:hAnsi="Garamond" w:cs="Times New Roman"/>
            <w:sz w:val="26"/>
            <w:szCs w:val="26"/>
          </w:rPr>
          <w:t xml:space="preserve"> </w:t>
        </w:r>
        <w:r w:rsidR="009D3687">
          <w:rPr>
            <w:rFonts w:ascii="Garamond" w:hAnsi="Garamond" w:cs="Times New Roman"/>
            <w:sz w:val="26"/>
            <w:szCs w:val="26"/>
          </w:rPr>
          <w:t>(figure ???)</w:t>
        </w:r>
      </w:ins>
      <w:r w:rsidR="00AE13B3" w:rsidRPr="00B2566E">
        <w:rPr>
          <w:rFonts w:ascii="Garamond" w:hAnsi="Garamond" w:cs="Times New Roman"/>
          <w:sz w:val="26"/>
          <w:szCs w:val="26"/>
        </w:rPr>
        <w:t>. Also, improvement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suppressed</w:t>
      </w:r>
      <w:r w:rsidR="007411DA">
        <w:rPr>
          <w:rFonts w:ascii="Garamond" w:hAnsi="Garamond" w:cs="Times New Roman"/>
          <w:sz w:val="26"/>
          <w:szCs w:val="26"/>
        </w:rPr>
        <w:t xml:space="preserve"> in Danish </w:t>
      </w:r>
      <w:proofErr w:type="gramStart"/>
      <w:r w:rsidR="007411DA">
        <w:rPr>
          <w:rFonts w:ascii="Garamond" w:hAnsi="Garamond" w:cs="Times New Roman"/>
          <w:sz w:val="26"/>
          <w:szCs w:val="26"/>
        </w:rPr>
        <w:t>females</w:t>
      </w:r>
      <w:proofErr w:type="gramEnd"/>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(available </w:t>
      </w:r>
      <w:hyperlink r:id="rId10" w:history="1">
        <w:r w:rsidR="00AE13B3" w:rsidRPr="00AB1307">
          <w:rPr>
            <w:rStyle w:val="Llink"/>
            <w:rFonts w:ascii="Garamond" w:hAnsi="Garamond" w:cs="Times New Roman"/>
            <w:sz w:val="26"/>
            <w:szCs w:val="26"/>
          </w:rPr>
          <w:t>online</w:t>
        </w:r>
      </w:hyperlink>
      <w:r w:rsidR="00AB1307">
        <w:rPr>
          <w:rFonts w:ascii="Garamond" w:hAnsi="Garamond" w:cs="Times New Roman"/>
          <w:sz w:val="26"/>
          <w:szCs w:val="26"/>
        </w:rPr>
        <w:t>)</w:t>
      </w:r>
      <w:r w:rsidR="00AE13B3" w:rsidRPr="00B2566E">
        <w:rPr>
          <w:rFonts w:ascii="Garamond" w:hAnsi="Garamond" w:cs="Times New Roman"/>
          <w:sz w:val="26"/>
          <w:szCs w:val="26"/>
        </w:rPr>
        <w:t xml:space="preserve">. Non-smoking related cancer contributed negatively to lifespan for both females and males, which was the main offsetting cause of death for males, that otherwise experienced increases in lifespan due to a reduction in infant mortality and mid- and high-age cardiovascular </w:t>
      </w:r>
      <w:proofErr w:type="gramStart"/>
      <w:r w:rsidR="00AE13B3" w:rsidRPr="00B2566E">
        <w:rPr>
          <w:rFonts w:ascii="Garamond" w:hAnsi="Garamond" w:cs="Times New Roman"/>
          <w:sz w:val="26"/>
          <w:szCs w:val="26"/>
        </w:rPr>
        <w:t>mortality</w:t>
      </w:r>
      <w:ins w:id="53" w:author="Rune Lindahl-Jacobsen" w:date="2017-10-29T20:19:00Z">
        <w:r w:rsidR="009D3687">
          <w:rPr>
            <w:rFonts w:ascii="Garamond" w:hAnsi="Garamond" w:cs="Times New Roman"/>
            <w:sz w:val="26"/>
            <w:szCs w:val="26"/>
          </w:rPr>
          <w:t>(</w:t>
        </w:r>
        <w:proofErr w:type="gramEnd"/>
        <w:r w:rsidR="009D3687">
          <w:rPr>
            <w:rFonts w:ascii="Garamond" w:hAnsi="Garamond" w:cs="Times New Roman"/>
            <w:sz w:val="26"/>
            <w:szCs w:val="26"/>
          </w:rPr>
          <w:t>figure ???)</w:t>
        </w:r>
      </w:ins>
      <w:r w:rsidR="00AE13B3" w:rsidRPr="00B2566E">
        <w:rPr>
          <w:rFonts w:ascii="Garamond" w:hAnsi="Garamond" w:cs="Times New Roman"/>
          <w:sz w:val="26"/>
          <w:szCs w:val="26"/>
        </w:rPr>
        <w:t>.</w:t>
      </w:r>
    </w:p>
    <w:p w14:paraId="70F122F2" w14:textId="45A0F7CF" w:rsidR="00BB4DF3" w:rsidRPr="00B2566E" w:rsidRDefault="005B7911" w:rsidP="00861A87">
      <w:pPr>
        <w:spacing w:line="360" w:lineRule="auto"/>
        <w:ind w:firstLine="720"/>
        <w:jc w:val="both"/>
        <w:rPr>
          <w:rFonts w:ascii="Garamond" w:hAnsi="Garamond" w:cs="Times New Roman"/>
          <w:sz w:val="26"/>
          <w:szCs w:val="26"/>
        </w:rPr>
      </w:pPr>
      <w:r>
        <w:rPr>
          <w:rFonts w:ascii="Garamond" w:hAnsi="Garamond" w:cs="Times New Roman"/>
          <w:sz w:val="26"/>
          <w:szCs w:val="26"/>
        </w:rPr>
        <w:t>Improvement in l</w:t>
      </w:r>
      <w:r w:rsidR="0085603A">
        <w:rPr>
          <w:rFonts w:ascii="Garamond" w:hAnsi="Garamond" w:cs="Times New Roman"/>
          <w:sz w:val="26"/>
          <w:szCs w:val="26"/>
        </w:rPr>
        <w:t xml:space="preserve">ifespan inequality </w:t>
      </w:r>
      <w:commentRangeStart w:id="54"/>
      <w:r w:rsidR="00E91CFF">
        <w:rPr>
          <w:rFonts w:ascii="Garamond" w:hAnsi="Garamond" w:cs="Times New Roman"/>
          <w:sz w:val="26"/>
          <w:szCs w:val="26"/>
        </w:rPr>
        <w:t xml:space="preserve">was low </w:t>
      </w:r>
      <w:commentRangeEnd w:id="54"/>
      <w:r w:rsidR="009D3687">
        <w:rPr>
          <w:rStyle w:val="Kommentarhenvisning"/>
        </w:rPr>
        <w:commentReference w:id="54"/>
      </w:r>
      <w:r w:rsidR="00E91CFF">
        <w:rPr>
          <w:rFonts w:ascii="Garamond" w:hAnsi="Garamond" w:cs="Times New Roman"/>
          <w:sz w:val="26"/>
          <w:szCs w:val="26"/>
        </w:rPr>
        <w:t xml:space="preserve">for Danish females </w:t>
      </w:r>
      <w:r w:rsidR="00BB4DF3" w:rsidRPr="00B2566E">
        <w:rPr>
          <w:rFonts w:ascii="Garamond" w:hAnsi="Garamond" w:cs="Times New Roman"/>
          <w:sz w:val="26"/>
          <w:szCs w:val="26"/>
        </w:rPr>
        <w:t xml:space="preserve">between </w:t>
      </w:r>
      <w:r>
        <w:rPr>
          <w:rFonts w:ascii="Garamond" w:hAnsi="Garamond" w:cs="Times New Roman"/>
          <w:sz w:val="26"/>
          <w:szCs w:val="26"/>
        </w:rPr>
        <w:t>1975 and 1995</w:t>
      </w:r>
      <w:r w:rsidR="0085603A">
        <w:rPr>
          <w:rFonts w:ascii="Garamond" w:hAnsi="Garamond" w:cs="Times New Roman"/>
          <w:sz w:val="26"/>
          <w:szCs w:val="26"/>
        </w:rPr>
        <w:t xml:space="preserve"> because the reduction </w:t>
      </w:r>
      <w:r w:rsidR="00BB4DF3" w:rsidRPr="00B2566E">
        <w:rPr>
          <w:rFonts w:ascii="Garamond" w:hAnsi="Garamond" w:cs="Times New Roman"/>
          <w:sz w:val="26"/>
          <w:szCs w:val="26"/>
        </w:rPr>
        <w:t xml:space="preserve">due to infant mortality was offset by </w:t>
      </w:r>
      <w:r w:rsidR="00E91CFF">
        <w:rPr>
          <w:rFonts w:ascii="Garamond" w:hAnsi="Garamond" w:cs="Times New Roman"/>
          <w:sz w:val="26"/>
          <w:szCs w:val="26"/>
        </w:rPr>
        <w:t xml:space="preserve">an increase in </w:t>
      </w:r>
      <w:r w:rsidR="00BB4DF3" w:rsidRPr="00B2566E">
        <w:rPr>
          <w:rFonts w:ascii="Garamond" w:hAnsi="Garamond" w:cs="Times New Roman"/>
          <w:sz w:val="26"/>
          <w:szCs w:val="26"/>
        </w:rPr>
        <w:t>mid-age smoking related cancer and non-infectious respiratory diseases, and a reduction in old-age cardiovascular mortality</w:t>
      </w:r>
      <w:ins w:id="55" w:author="Rune Lindahl-Jacobsen" w:date="2017-10-29T20:19:00Z">
        <w:r w:rsidR="009D3687">
          <w:rPr>
            <w:rFonts w:ascii="Garamond" w:hAnsi="Garamond" w:cs="Times New Roman"/>
            <w:sz w:val="26"/>
            <w:szCs w:val="26"/>
          </w:rPr>
          <w:t xml:space="preserve"> </w:t>
        </w:r>
        <w:r w:rsidR="009D3687">
          <w:rPr>
            <w:rFonts w:ascii="Garamond" w:hAnsi="Garamond" w:cs="Times New Roman"/>
            <w:sz w:val="26"/>
            <w:szCs w:val="26"/>
          </w:rPr>
          <w:t>(figure ???)</w:t>
        </w:r>
      </w:ins>
      <w:r w:rsidR="00BB4DF3" w:rsidRPr="00B2566E">
        <w:rPr>
          <w:rFonts w:ascii="Garamond" w:hAnsi="Garamond" w:cs="Times New Roman"/>
          <w:sz w:val="26"/>
          <w:szCs w:val="26"/>
        </w:rPr>
        <w:t>. For males, the reduction in life disparity was larger than for females, mainly driven by a reduction in infant mortality and early-life external mortality</w:t>
      </w:r>
      <w:ins w:id="56" w:author="Rune Lindahl-Jacobsen" w:date="2017-10-29T20:19:00Z">
        <w:r w:rsidR="009D3687">
          <w:rPr>
            <w:rFonts w:ascii="Garamond" w:hAnsi="Garamond" w:cs="Times New Roman"/>
            <w:sz w:val="26"/>
            <w:szCs w:val="26"/>
          </w:rPr>
          <w:t xml:space="preserve"> </w:t>
        </w:r>
        <w:r w:rsidR="009D3687">
          <w:rPr>
            <w:rFonts w:ascii="Garamond" w:hAnsi="Garamond" w:cs="Times New Roman"/>
            <w:sz w:val="26"/>
            <w:szCs w:val="26"/>
          </w:rPr>
          <w:t>(figure ???)</w:t>
        </w:r>
      </w:ins>
      <w:r w:rsidR="00BB4DF3" w:rsidRPr="00B2566E">
        <w:rPr>
          <w:rFonts w:ascii="Garamond" w:hAnsi="Garamond" w:cs="Times New Roman"/>
          <w:sz w:val="26"/>
          <w:szCs w:val="26"/>
        </w:rPr>
        <w:t>.</w:t>
      </w:r>
    </w:p>
    <w:p w14:paraId="488F6904" w14:textId="7AD146FA" w:rsidR="00AE13B3" w:rsidRDefault="00AE13B3" w:rsidP="002826E2">
      <w:pPr>
        <w:spacing w:line="360" w:lineRule="auto"/>
        <w:ind w:firstLine="720"/>
        <w:jc w:val="both"/>
        <w:rPr>
          <w:rFonts w:ascii="Garamond" w:hAnsi="Garamond" w:cs="Times New Roman"/>
          <w:sz w:val="26"/>
          <w:szCs w:val="26"/>
        </w:rPr>
      </w:pPr>
      <w:r w:rsidRPr="00B2566E">
        <w:rPr>
          <w:rFonts w:ascii="Garamond" w:hAnsi="Garamond" w:cs="Times New Roman"/>
          <w:sz w:val="26"/>
          <w:szCs w:val="26"/>
        </w:rPr>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D56583" w:rsidRPr="00B2566E">
        <w:rPr>
          <w:rFonts w:ascii="Garamond" w:hAnsi="Garamond" w:cs="Times New Roman"/>
          <w:sz w:val="26"/>
          <w:szCs w:val="26"/>
        </w:rPr>
        <w:t>female life expectancy increased</w:t>
      </w:r>
      <w:r w:rsidR="00E91CFF">
        <w:rPr>
          <w:rFonts w:ascii="Garamond" w:hAnsi="Garamond" w:cs="Times New Roman"/>
          <w:sz w:val="26"/>
          <w:szCs w:val="26"/>
        </w:rPr>
        <w:t xml:space="preserve"> </w:t>
      </w:r>
      <w:r w:rsidR="002826E2">
        <w:rPr>
          <w:rFonts w:ascii="Garamond" w:hAnsi="Garamond" w:cs="Times New Roman"/>
          <w:sz w:val="26"/>
          <w:szCs w:val="26"/>
        </w:rPr>
        <w:t>from 77.8 to 82.7 years</w:t>
      </w:r>
      <w:r w:rsidR="00D56583" w:rsidRPr="00B2566E">
        <w:rPr>
          <w:rFonts w:ascii="Garamond" w:hAnsi="Garamond" w:cs="Times New Roman"/>
          <w:sz w:val="26"/>
          <w:szCs w:val="26"/>
        </w:rPr>
        <w:t xml:space="preserve"> due to almost all causes at all ages, in particular cardiovascular mortality</w:t>
      </w:r>
      <w:r w:rsidR="00E91CFF">
        <w:rPr>
          <w:rFonts w:ascii="Garamond" w:hAnsi="Garamond" w:cs="Times New Roman"/>
          <w:sz w:val="26"/>
          <w:szCs w:val="26"/>
        </w:rPr>
        <w:t>.</w:t>
      </w:r>
      <w:r w:rsidR="00D56583" w:rsidRPr="00B2566E">
        <w:rPr>
          <w:rFonts w:ascii="Garamond" w:hAnsi="Garamond" w:cs="Times New Roman"/>
          <w:sz w:val="26"/>
          <w:szCs w:val="26"/>
        </w:rPr>
        <w:t xml:space="preserve"> </w:t>
      </w:r>
      <w:r w:rsidR="00E91CFF">
        <w:rPr>
          <w:rFonts w:ascii="Garamond" w:hAnsi="Garamond" w:cs="Times New Roman"/>
          <w:sz w:val="26"/>
          <w:szCs w:val="26"/>
        </w:rPr>
        <w:t>Also f</w:t>
      </w:r>
      <w:r w:rsidR="00D56583" w:rsidRPr="00B2566E">
        <w:rPr>
          <w:rFonts w:ascii="Garamond" w:hAnsi="Garamond" w:cs="Times New Roman"/>
          <w:sz w:val="26"/>
          <w:szCs w:val="26"/>
        </w:rPr>
        <w:t>or males, all causes at all ages provided positively to lifespan development</w:t>
      </w:r>
      <w:r w:rsidR="002826E2">
        <w:rPr>
          <w:rFonts w:ascii="Garamond" w:hAnsi="Garamond" w:cs="Times New Roman"/>
          <w:sz w:val="26"/>
          <w:szCs w:val="26"/>
        </w:rPr>
        <w:t xml:space="preserve"> (from 72.7 to 78.6)</w:t>
      </w:r>
      <w:r w:rsidR="00D56583" w:rsidRPr="00B2566E">
        <w:rPr>
          <w:rFonts w:ascii="Garamond" w:hAnsi="Garamond" w:cs="Times New Roman"/>
          <w:sz w:val="26"/>
          <w:szCs w:val="26"/>
        </w:rPr>
        <w:t xml:space="preserve">. As for disparity,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causes up to 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861A87">
      <w:pPr>
        <w:spacing w:line="360" w:lineRule="auto"/>
        <w:ind w:firstLine="720"/>
        <w:jc w:val="both"/>
        <w:rPr>
          <w:rFonts w:ascii="Garamond" w:hAnsi="Garamond" w:cs="Times New Roman"/>
          <w:sz w:val="26"/>
          <w:szCs w:val="26"/>
        </w:rPr>
      </w:pPr>
    </w:p>
    <w:p w14:paraId="0AA8E985" w14:textId="13B21ED9" w:rsidR="00B2566E" w:rsidRP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2 about here]</w:t>
      </w:r>
    </w:p>
    <w:p w14:paraId="7355BE87" w14:textId="77777777" w:rsidR="00115578" w:rsidRPr="00B2566E" w:rsidRDefault="00115578" w:rsidP="00861A87">
      <w:pPr>
        <w:spacing w:line="360" w:lineRule="auto"/>
        <w:ind w:firstLine="720"/>
        <w:jc w:val="both"/>
        <w:rPr>
          <w:rFonts w:ascii="Garamond" w:hAnsi="Garamond" w:cs="Times New Roman"/>
          <w:sz w:val="26"/>
          <w:szCs w:val="26"/>
        </w:rPr>
      </w:pPr>
    </w:p>
    <w:p w14:paraId="756D8D93" w14:textId="2322DAD8" w:rsidR="00861A87" w:rsidRPr="00B2566E" w:rsidRDefault="00115578" w:rsidP="00861A87">
      <w:pPr>
        <w:spacing w:line="360" w:lineRule="auto"/>
        <w:jc w:val="both"/>
        <w:rPr>
          <w:rFonts w:ascii="Garamond" w:hAnsi="Garamond" w:cs="Times New Roman"/>
          <w:b/>
          <w:i/>
          <w:sz w:val="26"/>
          <w:szCs w:val="26"/>
        </w:rPr>
      </w:pPr>
      <w:r w:rsidRPr="00B2566E">
        <w:rPr>
          <w:rFonts w:ascii="Garamond" w:hAnsi="Garamond" w:cs="Times New Roman"/>
          <w:b/>
          <w:i/>
          <w:sz w:val="26"/>
          <w:szCs w:val="26"/>
        </w:rPr>
        <w:t>Decomposition of current d</w:t>
      </w:r>
      <w:r w:rsidR="00AB1307">
        <w:rPr>
          <w:rFonts w:ascii="Garamond" w:hAnsi="Garamond" w:cs="Times New Roman"/>
          <w:b/>
          <w:i/>
          <w:sz w:val="26"/>
          <w:szCs w:val="26"/>
        </w:rPr>
        <w:t xml:space="preserve">ifferences in life expectancy and lifespan inequality </w:t>
      </w:r>
      <w:r w:rsidRPr="00B2566E">
        <w:rPr>
          <w:rFonts w:ascii="Garamond" w:hAnsi="Garamond" w:cs="Times New Roman"/>
          <w:b/>
          <w:i/>
          <w:sz w:val="26"/>
          <w:szCs w:val="26"/>
        </w:rPr>
        <w:t>with Sweden</w:t>
      </w:r>
    </w:p>
    <w:p w14:paraId="51E081A1" w14:textId="377424C6" w:rsidR="00115578" w:rsidRPr="00B2566E" w:rsidRDefault="00115578" w:rsidP="00861A87">
      <w:pPr>
        <w:spacing w:line="36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dnotehenvisning"/>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w:t>
      </w:r>
      <w:ins w:id="57" w:author="Rune Lindahl-Jacobsen" w:date="2017-10-29T20:22:00Z">
        <w:r w:rsidR="009D3687">
          <w:rPr>
            <w:rFonts w:ascii="Garamond" w:hAnsi="Garamond" w:cs="Times New Roman"/>
            <w:sz w:val="26"/>
            <w:szCs w:val="26"/>
          </w:rPr>
          <w:t xml:space="preserve"> </w:t>
        </w:r>
        <w:r w:rsidR="009D3687">
          <w:rPr>
            <w:rFonts w:ascii="Garamond" w:hAnsi="Garamond" w:cs="Times New Roman"/>
            <w:sz w:val="26"/>
            <w:szCs w:val="26"/>
          </w:rPr>
          <w:t>(figure</w:t>
        </w:r>
        <w:r w:rsidR="009D3687">
          <w:rPr>
            <w:rFonts w:ascii="Garamond" w:hAnsi="Garamond" w:cs="Times New Roman"/>
            <w:sz w:val="26"/>
            <w:szCs w:val="26"/>
          </w:rPr>
          <w:t>/table</w:t>
        </w:r>
        <w:r w:rsidR="009D3687">
          <w:rPr>
            <w:rFonts w:ascii="Garamond" w:hAnsi="Garamond" w:cs="Times New Roman"/>
            <w:sz w:val="26"/>
            <w:szCs w:val="26"/>
          </w:rPr>
          <w:t xml:space="preserve"> ???)</w:t>
        </w:r>
      </w:ins>
      <w:r w:rsidRPr="00B2566E">
        <w:rPr>
          <w:rFonts w:ascii="Garamond" w:hAnsi="Garamond" w:cs="Times New Roman"/>
          <w:sz w:val="26"/>
          <w:szCs w:val="26"/>
        </w:rPr>
        <w:t xml:space="preserve">. </w:t>
      </w:r>
      <w:commentRangeStart w:id="58"/>
      <w:r w:rsidRPr="00B2566E">
        <w:rPr>
          <w:rFonts w:ascii="Garamond" w:hAnsi="Garamond" w:cs="Times New Roman"/>
          <w:sz w:val="26"/>
          <w:szCs w:val="26"/>
        </w:rPr>
        <w:t xml:space="preserve">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w:t>
      </w:r>
      <w:r w:rsidR="00FC5625" w:rsidRPr="00B2566E">
        <w:rPr>
          <w:rFonts w:ascii="Garamond" w:hAnsi="Garamond" w:cs="Times New Roman"/>
          <w:sz w:val="26"/>
          <w:szCs w:val="26"/>
        </w:rPr>
        <w:lastRenderedPageBreak/>
        <w:t>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p>
    <w:p w14:paraId="3288D4EF" w14:textId="5DBD7799" w:rsidR="00FC5625" w:rsidRDefault="00FC5625" w:rsidP="00861A87">
      <w:pPr>
        <w:spacing w:line="36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mortality between ages 15 and 35. </w:t>
      </w:r>
      <w:r w:rsidR="00B2566E" w:rsidRPr="00B2566E">
        <w:rPr>
          <w:rFonts w:ascii="Garamond" w:hAnsi="Garamond" w:cs="Times New Roman"/>
          <w:sz w:val="26"/>
          <w:szCs w:val="26"/>
        </w:rPr>
        <w:t>However</w:t>
      </w:r>
      <w:r w:rsidRPr="00B2566E">
        <w:rPr>
          <w:rFonts w:ascii="Garamond" w:hAnsi="Garamond" w:cs="Times New Roman"/>
          <w:sz w:val="26"/>
          <w:szCs w:val="26"/>
        </w:rPr>
        <w:t xml:space="preserve">, </w:t>
      </w:r>
      <w:r w:rsidR="00B2566E" w:rsidRPr="00B2566E">
        <w:rPr>
          <w:rFonts w:ascii="Garamond" w:hAnsi="Garamond" w:cs="Times New Roman"/>
          <w:sz w:val="26"/>
          <w:szCs w:val="26"/>
        </w:rPr>
        <w:t xml:space="preserve">as may be expected considering the ages relative to life expectancy where each contribution is made, </w:t>
      </w:r>
      <w:r w:rsidRPr="00B2566E">
        <w:rPr>
          <w:rFonts w:ascii="Garamond" w:hAnsi="Garamond" w:cs="Times New Roman"/>
          <w:sz w:val="26"/>
          <w:szCs w:val="26"/>
        </w:rPr>
        <w:t xml:space="preserve">Denmark’s </w:t>
      </w:r>
      <w:r w:rsidRPr="00527CE0">
        <w:rPr>
          <w:rFonts w:ascii="Garamond" w:hAnsi="Garamond" w:cs="Times New Roman"/>
          <w:i/>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527CE0">
        <w:rPr>
          <w:rFonts w:ascii="Garamond" w:hAnsi="Garamond" w:cs="Times New Roman"/>
          <w:i/>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527CE0">
        <w:rPr>
          <w:rFonts w:ascii="Garamond" w:hAnsi="Garamond" w:cs="Times New Roman"/>
          <w:i/>
          <w:sz w:val="26"/>
          <w:szCs w:val="26"/>
        </w:rPr>
        <w:t>lifespan inequality disadvantage</w:t>
      </w:r>
      <w:r w:rsidR="00B2566E" w:rsidRPr="00B2566E">
        <w:rPr>
          <w:rFonts w:ascii="Garamond" w:hAnsi="Garamond" w:cs="Times New Roman"/>
          <w:sz w:val="26"/>
          <w:szCs w:val="26"/>
        </w:rPr>
        <w:t xml:space="preserve"> is mainly due to higher </w:t>
      </w:r>
      <w:r w:rsidR="00B2566E" w:rsidRPr="00527CE0">
        <w:rPr>
          <w:rFonts w:ascii="Garamond" w:hAnsi="Garamond" w:cs="Times New Roman"/>
          <w:i/>
          <w:sz w:val="26"/>
          <w:szCs w:val="26"/>
        </w:rPr>
        <w:t>infant mortality</w:t>
      </w:r>
      <w:r w:rsidR="00B2566E" w:rsidRPr="00B2566E">
        <w:rPr>
          <w:rFonts w:ascii="Garamond" w:hAnsi="Garamond" w:cs="Times New Roman"/>
          <w:sz w:val="26"/>
          <w:szCs w:val="26"/>
        </w:rPr>
        <w:t>.</w:t>
      </w:r>
    </w:p>
    <w:commentRangeEnd w:id="58"/>
    <w:p w14:paraId="444FBA53" w14:textId="01DB2393" w:rsidR="00B2566E" w:rsidRDefault="009D3687" w:rsidP="00861A87">
      <w:pPr>
        <w:spacing w:line="360" w:lineRule="auto"/>
        <w:jc w:val="both"/>
        <w:rPr>
          <w:rFonts w:ascii="Garamond" w:hAnsi="Garamond" w:cs="Times New Roman"/>
          <w:sz w:val="26"/>
          <w:szCs w:val="26"/>
        </w:rPr>
      </w:pPr>
      <w:r>
        <w:rPr>
          <w:rStyle w:val="Kommentarhenvisning"/>
        </w:rPr>
        <w:commentReference w:id="58"/>
      </w:r>
    </w:p>
    <w:p w14:paraId="4EF07EEA" w14:textId="3D18DE5A" w:rsidR="00B2566E" w:rsidRDefault="00B2566E" w:rsidP="00B2566E">
      <w:pPr>
        <w:spacing w:line="36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B2566E">
      <w:pPr>
        <w:spacing w:line="360" w:lineRule="auto"/>
        <w:jc w:val="center"/>
        <w:rPr>
          <w:rFonts w:ascii="Garamond" w:hAnsi="Garamond" w:cs="Times New Roman"/>
          <w:sz w:val="26"/>
          <w:szCs w:val="26"/>
        </w:rPr>
      </w:pPr>
    </w:p>
    <w:p w14:paraId="403D35E4" w14:textId="429634CD" w:rsidR="00DE6ABE" w:rsidRDefault="00DE6ABE" w:rsidP="00DE6ABE">
      <w:pPr>
        <w:spacing w:line="36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4BDDDA66" w14:textId="61D39150" w:rsidR="00DE6ABE" w:rsidRDefault="00DE6ABE" w:rsidP="00DE6ABE">
      <w:pPr>
        <w:spacing w:line="360" w:lineRule="auto"/>
        <w:jc w:val="both"/>
        <w:rPr>
          <w:rFonts w:ascii="Garamond" w:hAnsi="Garamond" w:cs="Times New Roman"/>
          <w:sz w:val="26"/>
          <w:szCs w:val="26"/>
        </w:rPr>
      </w:pPr>
      <w:commentRangeStart w:id="59"/>
      <w:r w:rsidRPr="00DE6ABE">
        <w:rPr>
          <w:rFonts w:ascii="Garamond" w:hAnsi="Garamond" w:cs="Times New Roman"/>
          <w:sz w:val="26"/>
          <w:szCs w:val="26"/>
        </w:rPr>
        <w:t>Table</w:t>
      </w:r>
      <w:r>
        <w:rPr>
          <w:rFonts w:ascii="Garamond" w:hAnsi="Garamond" w:cs="Times New Roman"/>
          <w:sz w:val="26"/>
          <w:szCs w:val="26"/>
        </w:rPr>
        <w:t xml:space="preserve"> 1 presents how much life expectancy in Denmark would increase by a reduction in the gap with Swedish lifespan ine</w:t>
      </w:r>
      <w:r w:rsidR="00D938A5">
        <w:rPr>
          <w:rFonts w:ascii="Garamond" w:hAnsi="Garamond" w:cs="Times New Roman"/>
          <w:sz w:val="26"/>
          <w:szCs w:val="26"/>
        </w:rPr>
        <w:t>quality for both sexes in 2014</w:t>
      </w:r>
      <w:r w:rsidR="00F845BF">
        <w:rPr>
          <w:rFonts w:ascii="Garamond" w:hAnsi="Garamond" w:cs="Times New Roman"/>
          <w:sz w:val="26"/>
          <w:szCs w:val="26"/>
        </w:rPr>
        <w:t xml:space="preserve"> for each cause of death</w:t>
      </w:r>
      <w:commentRangeEnd w:id="59"/>
      <w:r w:rsidR="009D3687">
        <w:rPr>
          <w:rStyle w:val="Kommentarhenvisning"/>
        </w:rPr>
        <w:commentReference w:id="59"/>
      </w:r>
      <w:r w:rsidR="00D938A5">
        <w:rPr>
          <w:rFonts w:ascii="Garamond" w:hAnsi="Garamond" w:cs="Times New Roman"/>
          <w:sz w:val="26"/>
          <w:szCs w:val="26"/>
        </w:rPr>
        <w:t xml:space="preserve">. Reducing mortality from cancers below age 85 would </w:t>
      </w:r>
      <w:r w:rsidR="00800A46">
        <w:rPr>
          <w:rFonts w:ascii="Garamond" w:hAnsi="Garamond" w:cs="Times New Roman"/>
          <w:sz w:val="26"/>
          <w:szCs w:val="26"/>
        </w:rPr>
        <w:t>decrease</w:t>
      </w:r>
      <w:r w:rsidR="00D938A5">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.1% and 21.8</w:t>
      </w:r>
      <w:r w:rsidR="00800A46">
        <w:rPr>
          <w:rFonts w:ascii="Garamond" w:hAnsi="Garamond" w:cs="Times New Roman"/>
          <w:sz w:val="26"/>
          <w:szCs w:val="26"/>
        </w:rPr>
        <w:t>% for female</w:t>
      </w:r>
      <w:r w:rsidR="00F845BF">
        <w:rPr>
          <w:rFonts w:ascii="Garamond" w:hAnsi="Garamond" w:cs="Times New Roman"/>
          <w:sz w:val="26"/>
          <w:szCs w:val="26"/>
        </w:rPr>
        <w:t>s and males, respectively</w:t>
      </w:r>
      <w:ins w:id="60" w:author="Rune Lindahl-Jacobsen" w:date="2017-10-29T20:25:00Z">
        <w:r w:rsidR="009D3687">
          <w:rPr>
            <w:rFonts w:ascii="Garamond" w:hAnsi="Garamond" w:cs="Times New Roman"/>
            <w:sz w:val="26"/>
            <w:szCs w:val="26"/>
          </w:rPr>
          <w:t xml:space="preserve"> (table 1??)</w:t>
        </w:r>
      </w:ins>
      <w:r w:rsidR="00F845BF">
        <w:rPr>
          <w:rFonts w:ascii="Garamond" w:hAnsi="Garamond" w:cs="Times New Roman"/>
          <w:sz w:val="26"/>
          <w:szCs w:val="26"/>
        </w:rPr>
        <w:t>. This</w:t>
      </w:r>
      <w:r w:rsidR="00800A46">
        <w:rPr>
          <w:rFonts w:ascii="Garamond" w:hAnsi="Garamond" w:cs="Times New Roman"/>
          <w:sz w:val="26"/>
          <w:szCs w:val="26"/>
        </w:rPr>
        <w:t xml:space="preserve"> would be translated into more than half a year </w:t>
      </w:r>
      <w:r w:rsidR="00F067B7">
        <w:rPr>
          <w:rFonts w:ascii="Garamond" w:hAnsi="Garamond" w:cs="Times New Roman"/>
          <w:sz w:val="26"/>
          <w:szCs w:val="26"/>
        </w:rPr>
        <w:t>gains in life</w:t>
      </w:r>
      <w:r w:rsidR="005B7911">
        <w:rPr>
          <w:rFonts w:ascii="Garamond" w:hAnsi="Garamond" w:cs="Times New Roman"/>
          <w:sz w:val="26"/>
          <w:szCs w:val="26"/>
        </w:rPr>
        <w:t xml:space="preserve"> expectancy for both sexes (0.57 for females and 0.66</w:t>
      </w:r>
      <w:r w:rsidR="00F067B7">
        <w:rPr>
          <w:rFonts w:ascii="Garamond" w:hAnsi="Garamond" w:cs="Times New Roman"/>
          <w:sz w:val="26"/>
          <w:szCs w:val="26"/>
        </w:rPr>
        <w:t xml:space="preserve"> years for males).</w:t>
      </w:r>
      <w:r w:rsidR="00D40C19">
        <w:rPr>
          <w:rFonts w:ascii="Garamond" w:hAnsi="Garamond" w:cs="Times New Roman"/>
          <w:sz w:val="26"/>
          <w:szCs w:val="26"/>
        </w:rPr>
        <w:t xml:space="preserve"> </w:t>
      </w:r>
      <w:r w:rsidR="007D3E16">
        <w:rPr>
          <w:rFonts w:ascii="Garamond" w:hAnsi="Garamond" w:cs="Times New Roman"/>
          <w:sz w:val="26"/>
          <w:szCs w:val="26"/>
        </w:rPr>
        <w:t xml:space="preserve">Similarly, </w:t>
      </w:r>
      <w:r w:rsidR="00BD2AF3">
        <w:rPr>
          <w:rFonts w:ascii="Garamond" w:hAnsi="Garamond" w:cs="Times New Roman"/>
          <w:sz w:val="26"/>
          <w:szCs w:val="26"/>
        </w:rPr>
        <w:t xml:space="preserve">achieving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F845BF">
        <w:rPr>
          <w:rFonts w:ascii="Garamond" w:hAnsi="Garamond" w:cs="Times New Roman"/>
          <w:sz w:val="26"/>
          <w:szCs w:val="26"/>
        </w:rPr>
        <w:t>.2 year.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in</w:t>
      </w:r>
      <w:r w:rsidR="00F845BF">
        <w:rPr>
          <w:rFonts w:ascii="Garamond" w:hAnsi="Garamond" w:cs="Times New Roman"/>
          <w:sz w:val="26"/>
          <w:szCs w:val="26"/>
        </w:rPr>
        <w:t xml:space="preserve"> life expectancy for both sexes.</w:t>
      </w:r>
    </w:p>
    <w:p w14:paraId="5144A27C" w14:textId="77777777" w:rsidR="005B7911" w:rsidRPr="00DE6ABE" w:rsidRDefault="005B7911" w:rsidP="00DE6ABE">
      <w:pPr>
        <w:spacing w:line="360" w:lineRule="auto"/>
        <w:jc w:val="both"/>
        <w:rPr>
          <w:rFonts w:ascii="Garamond" w:hAnsi="Garamond" w:cs="Times New Roman"/>
          <w:sz w:val="26"/>
          <w:szCs w:val="26"/>
        </w:rPr>
      </w:pPr>
    </w:p>
    <w:p w14:paraId="4577BD1C" w14:textId="77777777" w:rsidR="00823311" w:rsidRDefault="00DE6ABE" w:rsidP="00823311">
      <w:pPr>
        <w:spacing w:line="360" w:lineRule="auto"/>
        <w:jc w:val="center"/>
        <w:rPr>
          <w:rFonts w:ascii="Garamond" w:hAnsi="Garamond" w:cs="Times New Roman"/>
          <w:sz w:val="26"/>
          <w:szCs w:val="26"/>
        </w:rPr>
      </w:pPr>
      <w:r>
        <w:rPr>
          <w:rFonts w:ascii="Garamond" w:hAnsi="Garamond" w:cs="Times New Roman"/>
          <w:sz w:val="26"/>
          <w:szCs w:val="26"/>
        </w:rPr>
        <w:t>[Table 1 about here]</w:t>
      </w:r>
    </w:p>
    <w:p w14:paraId="373B6D3B" w14:textId="62612FE8" w:rsidR="002800A9" w:rsidRPr="00823311" w:rsidRDefault="002800A9" w:rsidP="00823311">
      <w:pPr>
        <w:spacing w:line="360" w:lineRule="auto"/>
        <w:rPr>
          <w:rFonts w:ascii="Garamond" w:hAnsi="Garamond" w:cs="Times New Roman"/>
          <w:sz w:val="26"/>
          <w:szCs w:val="26"/>
        </w:rPr>
      </w:pPr>
      <w:commentRangeStart w:id="61"/>
      <w:r w:rsidRPr="00B2566E">
        <w:rPr>
          <w:rFonts w:ascii="Garamond" w:hAnsi="Garamond" w:cs="Times New Roman"/>
          <w:b/>
          <w:sz w:val="26"/>
          <w:szCs w:val="26"/>
        </w:rPr>
        <w:t>Discussion</w:t>
      </w:r>
      <w:commentRangeEnd w:id="61"/>
      <w:r w:rsidR="009D3687">
        <w:rPr>
          <w:rStyle w:val="Kommentarhenvisning"/>
        </w:rPr>
        <w:commentReference w:id="61"/>
      </w:r>
    </w:p>
    <w:p w14:paraId="4AA4B942" w14:textId="0AF2D260" w:rsidR="004E1347" w:rsidRDefault="0086328D" w:rsidP="00985F9B">
      <w:pPr>
        <w:spacing w:line="360" w:lineRule="auto"/>
        <w:rPr>
          <w:rFonts w:ascii="Garamond" w:hAnsi="Garamond" w:cs="Times New Roman"/>
          <w:sz w:val="26"/>
          <w:szCs w:val="26"/>
        </w:rPr>
      </w:pPr>
      <w:r>
        <w:rPr>
          <w:rFonts w:ascii="Garamond" w:hAnsi="Garamond" w:cs="Times New Roman"/>
          <w:b/>
          <w:i/>
          <w:sz w:val="26"/>
          <w:szCs w:val="26"/>
        </w:rPr>
        <w:t>Potential l</w:t>
      </w:r>
      <w:r w:rsidR="00985F9B">
        <w:rPr>
          <w:rFonts w:ascii="Garamond" w:hAnsi="Garamond" w:cs="Times New Roman"/>
          <w:b/>
          <w:i/>
          <w:sz w:val="26"/>
          <w:szCs w:val="26"/>
        </w:rPr>
        <w:t>imitations</w:t>
      </w:r>
    </w:p>
    <w:p w14:paraId="4BD8D598" w14:textId="61FFAEA1" w:rsidR="004B7BCD" w:rsidRDefault="00E304B6" w:rsidP="00EC0BF6">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As any cause of death analysis, our study has the limitations that: 1) causes of death are treated as mutually exclusive, while they may not be (e.g., poor sight due to diabetes may lead to an accident); 2) medical doctors and even coroners have imperfect knowledge about causes </w:t>
      </w:r>
      <w:r>
        <w:rPr>
          <w:rFonts w:ascii="Garamond" w:hAnsi="Garamond" w:cs="Times New Roman"/>
          <w:sz w:val="26"/>
          <w:szCs w:val="26"/>
        </w:rPr>
        <w:lastRenderedPageBreak/>
        <w:t xml:space="preserve">of death; and 3) trends in awareness of certain diseases, and changing insights in disease processes affect classification. For instance, with increasing knowledge and awareness of the effect of immobilization and hospitalization on the chance of pneumonia, pneumonia became increasingly classified as secondary to some principle cause of death (ref). In particular causes of death at old-age should be discounted, because co-morbidity is rampant, so that various causes may contribute to death, leading some to suggest that ‘old age’ is a valid cause of death </w:t>
      </w:r>
      <w:r w:rsidR="00553187">
        <w:rPr>
          <w:rFonts w:ascii="Garamond" w:hAnsi="Garamond" w:cs="Times New Roman"/>
          <w:sz w:val="26"/>
          <w:szCs w:val="26"/>
        </w:rPr>
        <w:t>after all</w:t>
      </w:r>
      <w:r>
        <w:rPr>
          <w:rFonts w:ascii="Garamond" w:hAnsi="Garamond" w:cs="Times New Roman"/>
          <w:sz w:val="26"/>
          <w:szCs w:val="26"/>
        </w:rPr>
        <w:t>. Yet through using otherwise high</w:t>
      </w:r>
      <w:ins w:id="63" w:author="Rune Lindahl-Jacobsen" w:date="2017-10-29T20:34:00Z">
        <w:r w:rsidR="00373C95">
          <w:rPr>
            <w:rFonts w:ascii="Garamond" w:hAnsi="Garamond" w:cs="Times New Roman"/>
            <w:sz w:val="26"/>
            <w:szCs w:val="26"/>
          </w:rPr>
          <w:t>-</w:t>
        </w:r>
      </w:ins>
      <w:del w:id="64" w:author="Rune Lindahl-Jacobsen" w:date="2017-10-29T20:34:00Z">
        <w:r w:rsidDel="00373C95">
          <w:rPr>
            <w:rFonts w:ascii="Garamond" w:hAnsi="Garamond" w:cs="Times New Roman"/>
            <w:sz w:val="26"/>
            <w:szCs w:val="26"/>
          </w:rPr>
          <w:delText xml:space="preserve"> </w:delText>
        </w:r>
      </w:del>
      <w:r>
        <w:rPr>
          <w:rFonts w:ascii="Garamond" w:hAnsi="Garamond" w:cs="Times New Roman"/>
          <w:sz w:val="26"/>
          <w:szCs w:val="26"/>
        </w:rPr>
        <w:t>quality data and broad categories of causes of death, we believe we have achieved a useful, workable grouping of causes of death.</w:t>
      </w:r>
    </w:p>
    <w:p w14:paraId="76C4B7CF" w14:textId="77777777" w:rsidR="00320ADC" w:rsidRPr="004B7BCD" w:rsidRDefault="00320ADC" w:rsidP="00320ADC">
      <w:pPr>
        <w:spacing w:line="360" w:lineRule="auto"/>
        <w:jc w:val="both"/>
        <w:rPr>
          <w:rFonts w:ascii="Garamond" w:hAnsi="Garamond" w:cs="Times New Roman"/>
          <w:sz w:val="26"/>
          <w:szCs w:val="26"/>
        </w:rPr>
      </w:pPr>
    </w:p>
    <w:p w14:paraId="5C133074" w14:textId="7CA358D3" w:rsidR="00985F9B" w:rsidRDefault="00985F9B" w:rsidP="00985F9B">
      <w:pPr>
        <w:spacing w:line="360" w:lineRule="auto"/>
        <w:rPr>
          <w:rFonts w:ascii="Garamond" w:hAnsi="Garamond" w:cs="Times New Roman"/>
          <w:sz w:val="26"/>
          <w:szCs w:val="26"/>
        </w:rPr>
      </w:pPr>
      <w:r>
        <w:rPr>
          <w:rFonts w:ascii="Garamond" w:hAnsi="Garamond" w:cs="Times New Roman"/>
          <w:b/>
          <w:i/>
          <w:sz w:val="26"/>
          <w:szCs w:val="26"/>
        </w:rPr>
        <w:t>Implications</w:t>
      </w:r>
    </w:p>
    <w:p w14:paraId="4BF3AB3F" w14:textId="77777777" w:rsidR="00386D01" w:rsidRDefault="00985F9B" w:rsidP="00386D01">
      <w:pPr>
        <w:spacing w:line="36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ages c</w:t>
      </w:r>
      <w:r w:rsidR="004E3663">
        <w:rPr>
          <w:rFonts w:ascii="Garamond" w:hAnsi="Garamond" w:cs="Times New Roman"/>
          <w:sz w:val="26"/>
          <w:szCs w:val="26"/>
        </w:rPr>
        <w:t>lose to or exceeding lifespan: M</w:t>
      </w:r>
      <w:r>
        <w:rPr>
          <w:rFonts w:ascii="Garamond" w:hAnsi="Garamond" w:cs="Times New Roman"/>
          <w:sz w:val="26"/>
          <w:szCs w:val="26"/>
        </w:rPr>
        <w:t>ortality reductions at ages below life expectancy decrease lifespan inequality, but mortality r</w:t>
      </w:r>
      <w:r w:rsidR="0086328D">
        <w:rPr>
          <w:rFonts w:ascii="Garamond" w:hAnsi="Garamond" w:cs="Times New Roman"/>
          <w:sz w:val="26"/>
          <w:szCs w:val="26"/>
        </w:rPr>
        <w:t>eductions at ages above life expectancy</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386D01">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&lt;EndNote&gt;&lt;Cite&gt;&lt;Author&gt;Gillespie&lt;/Author&gt;&lt;Year&gt;2014&lt;/Year&gt;&lt;RecNum&gt;70&lt;/RecNum&gt;&lt;DisplayText&gt;(23)&lt;/DisplayText&gt;&lt;record&gt;&lt;rec-number&gt;70&lt;/rec-number&gt;&lt;foreign-keys&gt;&lt;key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EndNote&gt;</w:instrText>
      </w:r>
      <w:r w:rsidR="00386D01">
        <w:rPr>
          <w:rFonts w:ascii="Garamond" w:hAnsi="Garamond" w:cs="Times New Roman"/>
          <w:sz w:val="26"/>
          <w:szCs w:val="26"/>
        </w:rPr>
        <w:fldChar w:fldCharType="separate"/>
      </w:r>
      <w:r w:rsidR="00386D01">
        <w:rPr>
          <w:rFonts w:ascii="Garamond" w:hAnsi="Garamond" w:cs="Times New Roman"/>
          <w:noProof/>
          <w:sz w:val="26"/>
          <w:szCs w:val="26"/>
        </w:rPr>
        <w:t>(23)</w:t>
      </w:r>
      <w:r w:rsidR="00386D01">
        <w:rPr>
          <w:rFonts w:ascii="Garamond" w:hAnsi="Garamond" w:cs="Times New Roman"/>
          <w:sz w:val="26"/>
          <w:szCs w:val="26"/>
        </w:rPr>
        <w:fldChar w:fldCharType="end"/>
      </w:r>
      <w:r w:rsidR="0086328D">
        <w:rPr>
          <w:rFonts w:ascii="Garamond" w:hAnsi="Garamond" w:cs="Times New Roman"/>
          <w:sz w:val="26"/>
          <w:szCs w:val="26"/>
        </w:rPr>
        <w:t xml:space="preserve">. </w:t>
      </w:r>
    </w:p>
    <w:p w14:paraId="58D91DAE" w14:textId="77777777" w:rsidR="00E06C79" w:rsidRDefault="0086328D" w:rsidP="00E06C7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386D01">
        <w:rPr>
          <w:rFonts w:ascii="Garamond" w:hAnsi="Garamond" w:cs="Times New Roman"/>
          <w:sz w:val="26"/>
          <w:szCs w:val="26"/>
        </w:rPr>
        <w:instrText xml:space="preserve"> ADDIN EN.CITE &lt;EndNote&gt;&lt;Cite&gt;&lt;Author&gt;Seligman&lt;/Author&gt;&lt;Year&gt;2016&lt;/Year&gt;&lt;RecNum&gt;50&lt;/RecNum&gt;&lt;DisplayText&gt;(24)&lt;/DisplayText&gt;&lt;record&gt;&lt;rec-number&gt;50&lt;/rec-number&gt;&lt;foreign-keys&gt;&lt;key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386D01">
        <w:rPr>
          <w:rFonts w:ascii="Garamond" w:hAnsi="Garamond" w:cs="Times New Roman"/>
          <w:noProof/>
          <w:sz w:val="26"/>
          <w:szCs w:val="26"/>
        </w:rPr>
        <w:t>(24)</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4E3663">
        <w:rPr>
          <w:rFonts w:ascii="Garamond" w:hAnsi="Garamond" w:cs="Times New Roman"/>
          <w:sz w:val="26"/>
          <w:szCs w:val="26"/>
        </w:rPr>
        <w:t>In Denmark, however, they have been, and still are, remarkably consistent. Causes of death related to smoking and alcohol consumption have contributed to the practically simultaneous stagnation in life expectancy and lifespan in</w:t>
      </w:r>
      <w:r w:rsidR="00955F47">
        <w:rPr>
          <w:rFonts w:ascii="Garamond" w:hAnsi="Garamond" w:cs="Times New Roman"/>
          <w:sz w:val="26"/>
          <w:szCs w:val="26"/>
        </w:rPr>
        <w:t>equality in the years 1975-1995</w:t>
      </w:r>
      <w:r w:rsidR="00151C18">
        <w:rPr>
          <w:rFonts w:ascii="Garamond" w:hAnsi="Garamond" w:cs="Times New Roman"/>
          <w:sz w:val="26"/>
          <w:szCs w:val="26"/>
        </w:rPr>
        <w:t>,</w:t>
      </w:r>
      <w:r w:rsidR="004E3663">
        <w:rPr>
          <w:rFonts w:ascii="Garamond" w:hAnsi="Garamond" w:cs="Times New Roman"/>
          <w:sz w:val="26"/>
          <w:szCs w:val="26"/>
        </w:rPr>
        <w:t xml:space="preserve"> reducing life expectancy and increasing lifespan inequality at the same time.</w:t>
      </w:r>
      <w:r w:rsidR="00151C18">
        <w:rPr>
          <w:rFonts w:ascii="Garamond" w:hAnsi="Garamond" w:cs="Times New Roman"/>
          <w:sz w:val="26"/>
          <w:szCs w:val="26"/>
        </w:rPr>
        <w:t xml:space="preserve"> These results suggest that without smoking related mortality, the Danish population would have experienced compression in mortality.</w:t>
      </w:r>
      <w:r w:rsidR="00844F80">
        <w:rPr>
          <w:rFonts w:ascii="Garamond" w:hAnsi="Garamond" w:cs="Times New Roman"/>
          <w:sz w:val="26"/>
          <w:szCs w:val="26"/>
        </w:rPr>
        <w:t xml:space="preserve"> Previous evidence suggests that this needs not to be the case among the Finnish population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&lt;EndNote&gt;&lt;Cite&gt;&lt;Author&gt;van Raalte&lt;/Author&gt;&lt;Year&gt;2015&lt;/Year&gt;&lt;RecNum&gt;130&lt;/RecNum&gt;&lt;DisplayText&gt;(25)&lt;/DisplayText&gt;&lt;record&gt;&lt;rec-number&gt;130&lt;/rec-number&gt;&lt;foreign-keys&gt;&lt;key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(25)</w:t>
      </w:r>
      <w:r w:rsidR="00844F80">
        <w:rPr>
          <w:rFonts w:ascii="Garamond" w:hAnsi="Garamond" w:cs="Times New Roman"/>
          <w:sz w:val="26"/>
          <w:szCs w:val="26"/>
        </w:rPr>
        <w:fldChar w:fldCharType="end"/>
      </w:r>
      <w:r w:rsidR="00844F80">
        <w:rPr>
          <w:rFonts w:ascii="Garamond" w:hAnsi="Garamond" w:cs="Times New Roman"/>
          <w:sz w:val="26"/>
          <w:szCs w:val="26"/>
        </w:rPr>
        <w:t>.</w:t>
      </w:r>
    </w:p>
    <w:p w14:paraId="2D574659" w14:textId="3C79DD86" w:rsidR="006D7636" w:rsidRDefault="00955F47" w:rsidP="002B77C9">
      <w:pPr>
        <w:spacing w:line="360" w:lineRule="auto"/>
        <w:ind w:firstLine="720"/>
        <w:jc w:val="both"/>
        <w:rPr>
          <w:rFonts w:ascii="Garamond" w:hAnsi="Garamond" w:cs="Times New Roman"/>
          <w:sz w:val="26"/>
          <w:szCs w:val="26"/>
        </w:rPr>
      </w:pPr>
      <w:r>
        <w:rPr>
          <w:rFonts w:ascii="Garamond" w:hAnsi="Garamond" w:cs="Times New Roman"/>
          <w:sz w:val="26"/>
          <w:szCs w:val="26"/>
        </w:rPr>
        <w:t xml:space="preserve">After 1995, Denmark has been able to reduce inequality in lifespans in lockstep with </w:t>
      </w:r>
      <w:r w:rsidR="00844F80">
        <w:rPr>
          <w:rFonts w:ascii="Garamond" w:hAnsi="Garamond" w:cs="Times New Roman"/>
          <w:sz w:val="26"/>
          <w:szCs w:val="26"/>
        </w:rPr>
        <w:t xml:space="preserve">increases with life expectancy. </w:t>
      </w:r>
      <w:r w:rsidR="00B5429B">
        <w:rPr>
          <w:rFonts w:ascii="Garamond" w:hAnsi="Garamond" w:cs="Times New Roman"/>
          <w:sz w:val="26"/>
          <w:szCs w:val="26"/>
        </w:rPr>
        <w:t xml:space="preserve"> This has been possible because of major improvements, mainly below age 80, in cancer and cardiovascular diseases. </w:t>
      </w:r>
      <w:r w:rsidR="005915FF">
        <w:rPr>
          <w:rFonts w:ascii="Garamond" w:hAnsi="Garamond" w:cs="Times New Roman"/>
          <w:sz w:val="26"/>
          <w:szCs w:val="26"/>
        </w:rPr>
        <w:t xml:space="preserve">However, </w:t>
      </w:r>
      <w:r w:rsidR="00844F80">
        <w:rPr>
          <w:rFonts w:ascii="Garamond" w:hAnsi="Garamond" w:cs="Times New Roman"/>
          <w:sz w:val="26"/>
          <w:szCs w:val="26"/>
        </w:rPr>
        <w:t xml:space="preserve">it is possible that this progress may have been different by socioeconomic status </w:t>
      </w:r>
      <w:r w:rsidR="00844F80">
        <w:rPr>
          <w:rFonts w:ascii="Garamond" w:hAnsi="Garamond" w:cs="Times New Roman"/>
          <w:sz w:val="26"/>
          <w:szCs w:val="26"/>
        </w:rPr>
        <w:fldChar w:fldCharType="begin"/>
      </w:r>
      <w:r w:rsidR="00844F80">
        <w:rPr>
          <w:rFonts w:ascii="Garamond" w:hAnsi="Garamond" w:cs="Times New Roman"/>
          <w:sz w:val="26"/>
          <w:szCs w:val="26"/>
        </w:rPr>
        <w:instrText xml:space="preserve"> ADDIN EN.CITE &lt;EndNote&gt;&lt;Cite&gt;&lt;Author&gt;Brønnum-Hansen&lt;/Author&gt;&lt;Year&gt;2017&lt;/Year&gt;&lt;RecNum&gt;121&lt;/RecNum&gt;&lt;DisplayText&gt;(8)&lt;/DisplayText&gt;&lt;record&gt;&lt;rec-number&gt;121&lt;/rec-number&gt;&lt;foreign-keys&gt;&lt;key app="EN" db-id="pdtewsetrssszaepssypw0pjxx5d29tdt2d9" timestamp="1499432312"&gt;121&lt;/key&gt;&lt;/foreign-keys&gt;&lt;ref-type name="Journal Article"&gt;17&lt;/ref-type&gt;&lt;contributors&gt;&lt;authors&gt;&lt;author&gt;Brønnum-Hansen, Henrik&lt;/author&gt;&lt;/authors&gt;&lt;/contributors&gt;&lt;titles&gt;&lt;title&gt;Socially disparate trends in lifespan variation: a trend study on income and mortality based on nationwide Danish register data&lt;/title&gt;&lt;secondary-title&gt;BMJ open&lt;/secondary-title&gt;&lt;/titles&gt;&lt;periodical&gt;&lt;full-title&gt;BMJ open&lt;/full-title&gt;&lt;/periodical&gt;&lt;pages&gt;e014489&lt;/pages&gt;&lt;volume&gt;7&lt;/volume&gt;&lt;number&gt;5&lt;/number&gt;&lt;dates&gt;&lt;year&gt;2017&lt;/year&gt;&lt;/dates&gt;&lt;isbn&gt;2044-6055&lt;/isbn&gt;&lt;urls&gt;&lt;/urls&gt;&lt;/record&gt;&lt;/Cite&gt;&lt;/EndNote&gt;</w:instrText>
      </w:r>
      <w:r w:rsidR="00844F80">
        <w:rPr>
          <w:rFonts w:ascii="Garamond" w:hAnsi="Garamond" w:cs="Times New Roman"/>
          <w:sz w:val="26"/>
          <w:szCs w:val="26"/>
        </w:rPr>
        <w:fldChar w:fldCharType="separate"/>
      </w:r>
      <w:r w:rsidR="00844F80">
        <w:rPr>
          <w:rFonts w:ascii="Garamond" w:hAnsi="Garamond" w:cs="Times New Roman"/>
          <w:noProof/>
          <w:sz w:val="26"/>
          <w:szCs w:val="26"/>
        </w:rPr>
        <w:t>(8)</w:t>
      </w:r>
      <w:r w:rsidR="00844F80">
        <w:rPr>
          <w:rFonts w:ascii="Garamond" w:hAnsi="Garamond" w:cs="Times New Roman"/>
          <w:sz w:val="26"/>
          <w:szCs w:val="26"/>
        </w:rPr>
        <w:fldChar w:fldCharType="end"/>
      </w:r>
      <w:r w:rsidR="00844F80">
        <w:rPr>
          <w:rFonts w:ascii="Garamond" w:hAnsi="Garamond" w:cs="Times New Roman"/>
          <w:sz w:val="26"/>
          <w:szCs w:val="26"/>
        </w:rPr>
        <w:t xml:space="preserve">. Moreover, there still is room for improvement, since Denmark lags </w:t>
      </w:r>
      <w:r w:rsidR="00151C18">
        <w:rPr>
          <w:rFonts w:ascii="Garamond" w:hAnsi="Garamond" w:cs="Times New Roman"/>
          <w:sz w:val="26"/>
          <w:szCs w:val="26"/>
        </w:rPr>
        <w:t xml:space="preserve">Sweden </w:t>
      </w:r>
      <w:r w:rsidR="00844F80">
        <w:rPr>
          <w:rFonts w:ascii="Garamond" w:hAnsi="Garamond" w:cs="Times New Roman"/>
          <w:sz w:val="26"/>
          <w:szCs w:val="26"/>
        </w:rPr>
        <w:t>in both life exp</w:t>
      </w:r>
      <w:r w:rsidR="002B77C9">
        <w:rPr>
          <w:rFonts w:ascii="Garamond" w:hAnsi="Garamond" w:cs="Times New Roman"/>
          <w:sz w:val="26"/>
          <w:szCs w:val="26"/>
        </w:rPr>
        <w:t>ectancy and lifespan inequality. 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lastRenderedPageBreak/>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mortality rate in the first year of life in Denmark is twice as high as in Sweden, which is one of the lowest in developed countries </w:t>
      </w:r>
      <w:r w:rsidR="00EC20A6">
        <w:rPr>
          <w:rFonts w:ascii="Garamond" w:hAnsi="Garamond" w:cs="Times New Roman"/>
          <w:sz w:val="26"/>
          <w:szCs w:val="26"/>
        </w:rPr>
        <w:fldChar w:fldCharType="begin"/>
      </w:r>
      <w:r w:rsidR="00EC20A6">
        <w:rPr>
          <w:rFonts w:ascii="Garamond" w:hAnsi="Garamond" w:cs="Times New Roman"/>
          <w:sz w:val="26"/>
          <w:szCs w:val="26"/>
        </w:rPr>
        <w:instrText xml:space="preserve"> ADDIN EN.CITE &lt;EndNote&gt;&lt;Cite&gt;&lt;Author&gt;Human Mortality Database. University of California&lt;/Author&gt;&lt;Year&gt;2017&lt;/Year&gt;&lt;RecNum&gt;13&lt;/RecNum&gt;&lt;DisplayText&gt;(13)&lt;/DisplayText&gt;&lt;record&gt;&lt;rec-number&gt;13&lt;/rec-number&gt;&lt;foreign-keys&gt;&lt;key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EC20A6">
        <w:rPr>
          <w:rFonts w:ascii="Garamond" w:hAnsi="Garamond" w:cs="Times New Roman"/>
          <w:noProof/>
          <w:sz w:val="26"/>
          <w:szCs w:val="26"/>
        </w:rPr>
        <w:t>(13)</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D01051">
        <w:rPr>
          <w:rFonts w:ascii="Garamond" w:hAnsi="Garamond" w:cs="Times New Roman"/>
          <w:sz w:val="26"/>
          <w:szCs w:val="26"/>
        </w:rPr>
        <w:t>Thus</w:t>
      </w:r>
      <w:r w:rsidR="00DD3030">
        <w:rPr>
          <w:rFonts w:ascii="Garamond" w:hAnsi="Garamond" w:cs="Times New Roman"/>
          <w:sz w:val="26"/>
          <w:szCs w:val="26"/>
        </w:rPr>
        <w:t xml:space="preserve">, 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&lt;EndNote&gt;&lt;Cite&gt;&lt;Author&gt;Zylbersztejn&lt;/Author&gt;&lt;Year&gt;2015&lt;/Year&gt;&lt;RecNum&gt;131&lt;/RecNum&gt;&lt;DisplayText&gt;(26)&lt;/DisplayText&gt;&lt;record&gt;&lt;rec-number&gt;131&lt;/rec-number&gt;&lt;foreign-keys&gt;&lt;key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(26)</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&lt;EndNote&gt;&lt;Cite&gt;&lt;Author&gt;Wennergren&lt;/Author&gt;&lt;Year&gt;2015&lt;/Year&gt;&lt;RecNum&gt;132&lt;/RecNum&gt;&lt;DisplayText&gt;(27)&lt;/DisplayText&gt;&lt;record&gt;&lt;rec-number&gt;132&lt;/rec-number&gt;&lt;foreign-keys&gt;&lt;key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D01051">
        <w:rPr>
          <w:rFonts w:ascii="Times New Roman" w:hAnsi="Times New Roman" w:cs="Times New Roman"/>
          <w:sz w:val="26"/>
          <w:szCs w:val="26"/>
        </w:rPr>
        <w:instrText>‐</w:instrText>
      </w:r>
      <w:r w:rsidR="00D01051">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(27)</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could help reducing infant mortality towards Swedish levels</w:t>
      </w:r>
      <w:r w:rsidR="00D01051">
        <w:rPr>
          <w:rFonts w:ascii="Garamond" w:hAnsi="Garamond" w:cs="Times New Roman"/>
          <w:sz w:val="26"/>
          <w:szCs w:val="26"/>
        </w:rPr>
        <w:t>.</w:t>
      </w:r>
    </w:p>
    <w:p w14:paraId="000E5A1A" w14:textId="2C2821E4" w:rsidR="000B19A9" w:rsidRDefault="00DD3030" w:rsidP="000B19A9">
      <w:pPr>
        <w:spacing w:line="36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is another clear public health intervention to reduce lifespan inequality and increase life expectancy in Denmark. Our results show that improvements in mortality from cancer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in 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D01051">
        <w:rPr>
          <w:rFonts w:ascii="Garamond" w:hAnsi="Garamond" w:cs="Times New Roman"/>
          <w:sz w:val="26"/>
          <w:szCs w:val="26"/>
        </w:rPr>
        <w:instrText xml:space="preserve"> ADDIN EN.CITE &lt;EndNote&gt;&lt;Cite&gt;&lt;Author&gt;Hashim&lt;/Author&gt;&lt;Year&gt;2016&lt;/Year&gt;&lt;RecNum&gt;133&lt;/RecNum&gt;&lt;DisplayText&gt;(28)&lt;/DisplayText&gt;&lt;record&gt;&lt;rec-number&gt;133&lt;/rec-number&gt;&lt;foreign-keys&gt;&lt;key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D01051">
        <w:rPr>
          <w:rFonts w:ascii="Garamond" w:hAnsi="Garamond" w:cs="Times New Roman"/>
          <w:noProof/>
          <w:sz w:val="26"/>
          <w:szCs w:val="26"/>
        </w:rPr>
        <w:t>(28)</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0B19A9">
        <w:rPr>
          <w:rFonts w:ascii="Garamond" w:hAnsi="Garamond" w:cs="Times New Roman"/>
          <w:sz w:val="26"/>
          <w:szCs w:val="26"/>
        </w:rPr>
        <w:instrText xml:space="preserve"> ADDIN EN.CITE &lt;EndNote&gt;&lt;Cite&gt;&lt;Author&gt;Lindahl-Jacobsen&lt;/Author&gt;&lt;Year&gt;2016&lt;/Year&gt;&lt;RecNum&gt;43&lt;/RecNum&gt;&lt;DisplayText&gt;(12)&lt;/DisplayText&gt;&lt;record&gt;&lt;rec-number&gt;43&lt;/rec-number&gt;&lt;foreign-keys&gt;&lt;key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0B19A9">
        <w:rPr>
          <w:rFonts w:ascii="Garamond" w:hAnsi="Garamond" w:cs="Times New Roman"/>
          <w:noProof/>
          <w:sz w:val="26"/>
          <w:szCs w:val="26"/>
        </w:rPr>
        <w:t>(12)</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785EE89E" w14:textId="5B0C405F" w:rsidR="0012295D" w:rsidRDefault="0012295D" w:rsidP="000B19A9">
      <w:pPr>
        <w:spacing w:line="360" w:lineRule="auto"/>
        <w:ind w:firstLine="720"/>
        <w:jc w:val="both"/>
        <w:rPr>
          <w:rFonts w:ascii="Garamond" w:hAnsi="Garamond" w:cs="Times New Roman"/>
          <w:sz w:val="26"/>
          <w:szCs w:val="26"/>
        </w:rPr>
      </w:pPr>
      <w:r>
        <w:rPr>
          <w:rFonts w:ascii="Garamond" w:hAnsi="Garamond" w:cs="Times New Roman"/>
          <w:sz w:val="26"/>
          <w:szCs w:val="26"/>
        </w:rPr>
        <w:t>For Sweden, the data suggest that young-age external mortality can be further reduced. Of course, a difference alone does not mean that it is easy to achieve a reduction. Sweden may be different from Denmark geographically. There are more rural areas, which may make it harder to reduce accidents. Still, it is an option worth considering.</w:t>
      </w:r>
    </w:p>
    <w:p w14:paraId="51374483" w14:textId="0039FDD1" w:rsidR="0012295D" w:rsidRDefault="00703E56" w:rsidP="0012295D">
      <w:pPr>
        <w:spacing w:line="360" w:lineRule="auto"/>
        <w:ind w:firstLine="720"/>
        <w:jc w:val="both"/>
        <w:rPr>
          <w:rFonts w:ascii="Garamond" w:hAnsi="Garamond" w:cs="Times New Roman"/>
          <w:sz w:val="26"/>
          <w:szCs w:val="26"/>
        </w:rPr>
      </w:pPr>
      <w:r>
        <w:rPr>
          <w:rFonts w:ascii="Garamond" w:hAnsi="Garamond" w:cs="Times New Roman"/>
          <w:sz w:val="26"/>
          <w:szCs w:val="26"/>
        </w:rPr>
        <w:t>For other countries that lag a comparable country, similar decompositions can be made. This may not result in a clear and consistent message: causes of death that hold back life expectancy may not be the same as the causes of death that hold back equality. Yet if it does</w:t>
      </w:r>
      <w:r w:rsidR="0012295D">
        <w:rPr>
          <w:rFonts w:ascii="Garamond" w:hAnsi="Garamond" w:cs="Times New Roman"/>
          <w:sz w:val="26"/>
          <w:szCs w:val="26"/>
        </w:rPr>
        <w:t>, as in the case of Denmark, the benefits are substantial, because the policy goal becomes so clear. We therefore suggest that our method could be a valuable new tool for epidemiologists and policy makers alike.</w:t>
      </w:r>
    </w:p>
    <w:p w14:paraId="4BCAE110" w14:textId="77777777" w:rsidR="002B77C9" w:rsidRPr="0012295D" w:rsidRDefault="002B77C9" w:rsidP="0012295D">
      <w:pPr>
        <w:spacing w:line="360" w:lineRule="auto"/>
        <w:ind w:firstLine="720"/>
        <w:jc w:val="both"/>
        <w:rPr>
          <w:rFonts w:ascii="Garamond" w:hAnsi="Garamond" w:cs="Times New Roman"/>
          <w:sz w:val="26"/>
          <w:szCs w:val="26"/>
        </w:rPr>
      </w:pPr>
    </w:p>
    <w:p w14:paraId="069E2147" w14:textId="77777777" w:rsidR="0053225A" w:rsidRDefault="0053225A">
      <w:pPr>
        <w:rPr>
          <w:rFonts w:ascii="Garamond" w:hAnsi="Garamond" w:cs="Times New Roman"/>
          <w:b/>
          <w:sz w:val="26"/>
          <w:szCs w:val="26"/>
        </w:rPr>
      </w:pPr>
      <w:r>
        <w:rPr>
          <w:rFonts w:ascii="Garamond" w:hAnsi="Garamond" w:cs="Times New Roman"/>
          <w:b/>
          <w:sz w:val="26"/>
          <w:szCs w:val="26"/>
        </w:rPr>
        <w:br w:type="page"/>
      </w:r>
    </w:p>
    <w:p w14:paraId="77D51286" w14:textId="305D4EA0" w:rsidR="00636E45" w:rsidRDefault="00636E45" w:rsidP="00636E45">
      <w:pPr>
        <w:spacing w:line="360" w:lineRule="auto"/>
        <w:jc w:val="both"/>
        <w:rPr>
          <w:rFonts w:ascii="Garamond" w:hAnsi="Garamond" w:cs="Times New Roman"/>
          <w:sz w:val="26"/>
          <w:szCs w:val="26"/>
        </w:rPr>
      </w:pPr>
      <w:commentRangeStart w:id="65"/>
      <w:r>
        <w:rPr>
          <w:rFonts w:ascii="Garamond" w:hAnsi="Garamond" w:cs="Times New Roman"/>
          <w:b/>
          <w:sz w:val="26"/>
          <w:szCs w:val="26"/>
        </w:rPr>
        <w:lastRenderedPageBreak/>
        <w:t>Conclusions</w:t>
      </w:r>
    </w:p>
    <w:p w14:paraId="597B7569" w14:textId="4191960B"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1) The stagnation in </w:t>
      </w:r>
      <w:r w:rsidR="00703E56">
        <w:rPr>
          <w:rFonts w:ascii="Garamond" w:hAnsi="Garamond" w:cs="Times New Roman"/>
          <w:sz w:val="26"/>
          <w:szCs w:val="26"/>
        </w:rPr>
        <w:t xml:space="preserve">Danish female </w:t>
      </w:r>
      <w:r>
        <w:rPr>
          <w:rFonts w:ascii="Garamond" w:hAnsi="Garamond" w:cs="Times New Roman"/>
          <w:sz w:val="26"/>
          <w:szCs w:val="26"/>
        </w:rPr>
        <w:t>life expectancy was accompanied by a stagnation in lifespan inequality, driven largely by the same</w:t>
      </w:r>
      <w:r w:rsidR="00703E56">
        <w:rPr>
          <w:rFonts w:ascii="Garamond" w:hAnsi="Garamond" w:cs="Times New Roman"/>
          <w:sz w:val="26"/>
          <w:szCs w:val="26"/>
        </w:rPr>
        <w:t>, smoking related causes.</w:t>
      </w:r>
    </w:p>
    <w:p w14:paraId="29F5164D" w14:textId="79DE290F"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2) Currently, Denmark lags Sweden in terms of high life expectancy and low inequality due to two main causes: infant mortality and cancer.</w:t>
      </w:r>
    </w:p>
    <w:p w14:paraId="5ADA1092" w14:textId="6C144F03" w:rsidR="00636E45"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3) Denmark therefore has a clear and consistent public health policy target: reduce infant mortality and cancer mortality.</w:t>
      </w:r>
    </w:p>
    <w:p w14:paraId="1896A7EC" w14:textId="2E9DD1B7" w:rsidR="0024214D" w:rsidRDefault="00636E45" w:rsidP="00636E45">
      <w:pPr>
        <w:spacing w:line="360" w:lineRule="auto"/>
        <w:jc w:val="both"/>
        <w:rPr>
          <w:rFonts w:ascii="Garamond" w:hAnsi="Garamond" w:cs="Times New Roman"/>
          <w:sz w:val="26"/>
          <w:szCs w:val="26"/>
        </w:rPr>
      </w:pPr>
      <w:r>
        <w:rPr>
          <w:rFonts w:ascii="Garamond" w:hAnsi="Garamond" w:cs="Times New Roman"/>
          <w:sz w:val="26"/>
          <w:szCs w:val="26"/>
        </w:rPr>
        <w:tab/>
        <w:t xml:space="preserve">4) </w:t>
      </w:r>
      <w:r w:rsidR="0024214D">
        <w:rPr>
          <w:rFonts w:ascii="Garamond" w:hAnsi="Garamond" w:cs="Times New Roman"/>
          <w:sz w:val="26"/>
          <w:szCs w:val="26"/>
        </w:rPr>
        <w:t>Our approach demonstrates how policy targets can be identified that increase life expectancy through a reduction in lifespan inequality.</w:t>
      </w:r>
    </w:p>
    <w:p w14:paraId="77833723" w14:textId="0E44D0BA" w:rsidR="00703E56" w:rsidRPr="00636E45" w:rsidRDefault="00703E56" w:rsidP="00636E45">
      <w:pPr>
        <w:spacing w:line="360" w:lineRule="auto"/>
        <w:jc w:val="both"/>
        <w:rPr>
          <w:rFonts w:ascii="Garamond" w:hAnsi="Garamond" w:cs="Times New Roman"/>
          <w:sz w:val="26"/>
          <w:szCs w:val="26"/>
        </w:rPr>
      </w:pPr>
      <w:r>
        <w:rPr>
          <w:rFonts w:ascii="Garamond" w:hAnsi="Garamond" w:cs="Times New Roman"/>
          <w:sz w:val="26"/>
          <w:szCs w:val="26"/>
        </w:rPr>
        <w:tab/>
        <w:t>5) If similar results hold for other countries too, this would be highly interesting, because the policy recommendations that follow are so clear and consistent.</w:t>
      </w:r>
    </w:p>
    <w:commentRangeEnd w:id="65"/>
    <w:p w14:paraId="337A189B" w14:textId="77777777" w:rsidR="00985F9B" w:rsidRPr="00985F9B" w:rsidRDefault="00373C95" w:rsidP="00985F9B">
      <w:pPr>
        <w:spacing w:line="360" w:lineRule="auto"/>
        <w:rPr>
          <w:rFonts w:ascii="Garamond" w:hAnsi="Garamond" w:cs="Times New Roman"/>
          <w:sz w:val="26"/>
          <w:szCs w:val="26"/>
        </w:rPr>
      </w:pPr>
      <w:r>
        <w:rPr>
          <w:rStyle w:val="Kommentarhenvisning"/>
        </w:rPr>
        <w:commentReference w:id="65"/>
      </w: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B07D6B0" w14:textId="3B23926B" w:rsidR="00011918" w:rsidRPr="00B2566E" w:rsidRDefault="00011918" w:rsidP="00FC5EB9">
      <w:pPr>
        <w:jc w:val="both"/>
        <w:rPr>
          <w:rFonts w:ascii="Garamond" w:hAnsi="Garamond" w:cs="Times New Roman"/>
          <w:sz w:val="26"/>
          <w:szCs w:val="26"/>
        </w:rPr>
      </w:pPr>
    </w:p>
    <w:p w14:paraId="1793405A" w14:textId="64ECDC54" w:rsidR="00011918" w:rsidRPr="00B2566E" w:rsidRDefault="00605295" w:rsidP="00FC5EB9">
      <w:pPr>
        <w:jc w:val="both"/>
        <w:rPr>
          <w:rFonts w:ascii="Garamond" w:hAnsi="Garamond" w:cs="Times New Roman"/>
          <w:sz w:val="26"/>
          <w:szCs w:val="26"/>
        </w:rPr>
      </w:pPr>
      <w:r>
        <w:rPr>
          <w:noProof/>
          <w:lang w:val="da-DK" w:eastAsia="da-DK"/>
        </w:rPr>
        <w:drawing>
          <wp:anchor distT="0" distB="0" distL="114300" distR="114300" simplePos="0" relativeHeight="251661312" behindDoc="0" locked="0" layoutInCell="1" allowOverlap="1" wp14:anchorId="2A788FD6" wp14:editId="0722E727">
            <wp:simplePos x="0" y="0"/>
            <wp:positionH relativeFrom="margin">
              <wp:align>left</wp:align>
            </wp:positionH>
            <wp:positionV relativeFrom="paragraph">
              <wp:posOffset>198387</wp:posOffset>
            </wp:positionV>
            <wp:extent cx="6042025" cy="6708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2025" cy="6708775"/>
                    </a:xfrm>
                    <a:prstGeom prst="rect">
                      <a:avLst/>
                    </a:prstGeom>
                  </pic:spPr>
                </pic:pic>
              </a:graphicData>
            </a:graphic>
            <wp14:sizeRelH relativeFrom="page">
              <wp14:pctWidth>0</wp14:pctWidth>
            </wp14:sizeRelH>
            <wp14:sizeRelV relativeFrom="page">
              <wp14:pctHeight>0</wp14:pctHeight>
            </wp14:sizeRelV>
          </wp:anchor>
        </w:drawing>
      </w:r>
    </w:p>
    <w:p w14:paraId="3D90EF08" w14:textId="205C2418" w:rsidR="00011918" w:rsidRPr="00B2566E" w:rsidRDefault="00011918">
      <w:pPr>
        <w:rPr>
          <w:rFonts w:ascii="Garamond" w:hAnsi="Garamond" w:cs="Times New Roman"/>
          <w:sz w:val="26"/>
          <w:szCs w:val="26"/>
        </w:rPr>
      </w:pPr>
      <w:r w:rsidRPr="00B2566E">
        <w:rPr>
          <w:rFonts w:ascii="Garamond" w:hAnsi="Garamond" w:cs="Times New Roman"/>
          <w:sz w:val="26"/>
          <w:szCs w:val="26"/>
        </w:rPr>
        <w:br w:type="page"/>
      </w:r>
    </w:p>
    <w:p w14:paraId="62DBD9A5" w14:textId="7315B327" w:rsidR="0007301D" w:rsidRDefault="0007301D" w:rsidP="00D13E9E">
      <w:pPr>
        <w:autoSpaceDE w:val="0"/>
        <w:autoSpaceDN w:val="0"/>
        <w:adjustRightInd w:val="0"/>
        <w:jc w:val="both"/>
        <w:rPr>
          <w:rFonts w:ascii="Garamond" w:hAnsi="Garamond" w:cs="Times New Roman"/>
          <w:sz w:val="26"/>
          <w:szCs w:val="26"/>
        </w:rPr>
      </w:pPr>
      <w:r w:rsidRPr="00B2566E">
        <w:rPr>
          <w:rFonts w:ascii="Garamond" w:hAnsi="Garamond" w:cs="Times New Roman"/>
          <w:sz w:val="26"/>
          <w:szCs w:val="26"/>
        </w:rPr>
        <w:lastRenderedPageBreak/>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w:t>
      </w:r>
      <w:commentRangeStart w:id="66"/>
      <w:r w:rsidRPr="00B2566E">
        <w:rPr>
          <w:rFonts w:ascii="Garamond" w:hAnsi="Garamond" w:cs="Times New Roman"/>
          <w:sz w:val="26"/>
          <w:szCs w:val="26"/>
        </w:rPr>
        <w:t>for Danish females</w:t>
      </w:r>
      <w:commentRangeEnd w:id="66"/>
      <w:r w:rsidR="009D3687">
        <w:rPr>
          <w:rStyle w:val="Kommentarhenvisning"/>
        </w:rPr>
        <w:commentReference w:id="66"/>
      </w:r>
      <w:r w:rsidRPr="00B2566E">
        <w:rPr>
          <w:rFonts w:ascii="Garamond" w:hAnsi="Garamond" w:cs="Times New Roman"/>
          <w:sz w:val="26"/>
          <w:szCs w:val="26"/>
        </w:rPr>
        <w:t>.</w:t>
      </w:r>
      <w:r w:rsidR="00032181">
        <w:rPr>
          <w:rFonts w:ascii="Garamond" w:hAnsi="Garamond" w:cs="Times New Roman"/>
          <w:sz w:val="26"/>
          <w:szCs w:val="26"/>
        </w:rPr>
        <w:t xml:space="preserve"> </w:t>
      </w:r>
      <w:r w:rsidR="0050319A" w:rsidRPr="00D13E9E">
        <w:rPr>
          <w:rFonts w:ascii="Garamond" w:hAnsi="Garamond" w:cs="Times New Roman"/>
          <w:sz w:val="26"/>
          <w:szCs w:val="26"/>
        </w:rPr>
        <w:t>The age-specific causes of death that contribute to the increase in the Danish life expectancy are shown in the right-hand side (zero) vertical</w:t>
      </w:r>
      <w:r w:rsidR="00D13E9E" w:rsidRPr="00D13E9E">
        <w:rPr>
          <w:rFonts w:ascii="Garamond" w:hAnsi="Garamond" w:cs="Times New Roman"/>
          <w:sz w:val="26"/>
          <w:szCs w:val="26"/>
        </w:rPr>
        <w:t xml:space="preserve"> </w:t>
      </w:r>
      <w:r w:rsidR="0050319A" w:rsidRPr="00D13E9E">
        <w:rPr>
          <w:rFonts w:ascii="Garamond" w:hAnsi="Garamond" w:cs="Times New Roman"/>
          <w:sz w:val="26"/>
          <w:szCs w:val="26"/>
        </w:rPr>
        <w:t>axis, and the causes of death that oppose this trend are in the left.</w:t>
      </w:r>
      <w:r w:rsidR="00D13E9E" w:rsidRPr="00D13E9E">
        <w:rPr>
          <w:rFonts w:ascii="Garamond" w:hAnsi="Garamond" w:cs="Times New Roman"/>
          <w:sz w:val="26"/>
          <w:szCs w:val="26"/>
        </w:rPr>
        <w:t xml:space="preserve"> Note: Age 0 is truncated in panel B since it accounts for the largest contribution.</w:t>
      </w:r>
    </w:p>
    <w:p w14:paraId="2286DF39" w14:textId="5AE314C5" w:rsidR="002B77C9" w:rsidRDefault="002B77C9" w:rsidP="00D13E9E">
      <w:pPr>
        <w:autoSpaceDE w:val="0"/>
        <w:autoSpaceDN w:val="0"/>
        <w:adjustRightInd w:val="0"/>
        <w:jc w:val="both"/>
        <w:rPr>
          <w:rFonts w:ascii="Garamond" w:hAnsi="Garamond" w:cs="Times New Roman"/>
          <w:sz w:val="26"/>
          <w:szCs w:val="26"/>
        </w:rPr>
      </w:pPr>
    </w:p>
    <w:p w14:paraId="54A0A4E7" w14:textId="77777777" w:rsidR="002B77C9" w:rsidRPr="00D13E9E" w:rsidRDefault="002B77C9" w:rsidP="0053225A">
      <w:pPr>
        <w:autoSpaceDE w:val="0"/>
        <w:autoSpaceDN w:val="0"/>
        <w:adjustRightInd w:val="0"/>
        <w:ind w:left="-1008"/>
        <w:jc w:val="both"/>
        <w:rPr>
          <w:rFonts w:ascii="Garamond" w:hAnsi="Garamond" w:cs="Times New Roman"/>
          <w:sz w:val="26"/>
          <w:szCs w:val="26"/>
        </w:rPr>
      </w:pPr>
    </w:p>
    <w:p w14:paraId="2AED9865" w14:textId="567D4129" w:rsidR="00011918" w:rsidRPr="00B2566E" w:rsidRDefault="002B77C9" w:rsidP="0053225A">
      <w:pPr>
        <w:ind w:left="-1008"/>
        <w:rPr>
          <w:rFonts w:ascii="Garamond" w:hAnsi="Garamond" w:cs="Times New Roman"/>
          <w:sz w:val="26"/>
          <w:szCs w:val="26"/>
        </w:rPr>
      </w:pPr>
      <w:r>
        <w:rPr>
          <w:rFonts w:ascii="Garamond" w:hAnsi="Garamond" w:cs="Times New Roman"/>
          <w:noProof/>
          <w:sz w:val="26"/>
          <w:szCs w:val="26"/>
          <w:lang w:val="da-DK" w:eastAsia="da-DK"/>
        </w:rPr>
        <w:drawing>
          <wp:inline distT="0" distB="0" distL="0" distR="0" wp14:anchorId="33E49858" wp14:editId="72AEBBB2">
            <wp:extent cx="7137821" cy="65220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4667" cy="6537491"/>
                    </a:xfrm>
                    <a:prstGeom prst="rect">
                      <a:avLst/>
                    </a:prstGeom>
                    <a:noFill/>
                    <a:ln>
                      <a:noFill/>
                    </a:ln>
                  </pic:spPr>
                </pic:pic>
              </a:graphicData>
            </a:graphic>
          </wp:inline>
        </w:drawing>
      </w:r>
    </w:p>
    <w:p w14:paraId="07DC17EA" w14:textId="6180400C" w:rsidR="00011918" w:rsidRPr="00B2566E" w:rsidRDefault="00011918" w:rsidP="0053225A">
      <w:pPr>
        <w:ind w:left="-1008"/>
        <w:rPr>
          <w:rFonts w:ascii="Garamond" w:hAnsi="Garamond" w:cs="Times New Roman"/>
          <w:sz w:val="26"/>
          <w:szCs w:val="26"/>
        </w:rPr>
      </w:pPr>
    </w:p>
    <w:p w14:paraId="079B2589" w14:textId="73F371C6" w:rsidR="00011918" w:rsidRPr="00B2566E" w:rsidRDefault="00011918" w:rsidP="0053225A">
      <w:pPr>
        <w:ind w:left="-1008"/>
        <w:jc w:val="center"/>
        <w:rPr>
          <w:rFonts w:ascii="Garamond" w:hAnsi="Garamond" w:cs="Times New Roman"/>
          <w:sz w:val="26"/>
          <w:szCs w:val="26"/>
        </w:rPr>
      </w:pPr>
    </w:p>
    <w:p w14:paraId="254F0BAF" w14:textId="6B21450F" w:rsidR="00011918" w:rsidRPr="00B2566E" w:rsidRDefault="00011918" w:rsidP="00FC5EB9">
      <w:pPr>
        <w:jc w:val="center"/>
        <w:rPr>
          <w:rFonts w:ascii="Garamond" w:hAnsi="Garamond" w:cs="Times New Roman"/>
          <w:sz w:val="26"/>
          <w:szCs w:val="26"/>
        </w:rPr>
      </w:pPr>
    </w:p>
    <w:p w14:paraId="60D84D51" w14:textId="00FF8776"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51A5B857" w14:textId="77777777" w:rsidR="002B77C9" w:rsidRDefault="002B77C9" w:rsidP="0053225A">
      <w:pPr>
        <w:ind w:left="-1008"/>
        <w:rPr>
          <w:rFonts w:ascii="Garamond" w:hAnsi="Garamond"/>
          <w:noProof/>
          <w:sz w:val="26"/>
          <w:szCs w:val="26"/>
        </w:rPr>
      </w:pPr>
    </w:p>
    <w:p w14:paraId="607115FA" w14:textId="77777777" w:rsidR="002B77C9" w:rsidRDefault="002B77C9" w:rsidP="0053225A">
      <w:pPr>
        <w:ind w:left="-1008"/>
        <w:rPr>
          <w:rFonts w:ascii="Garamond" w:hAnsi="Garamond"/>
          <w:noProof/>
          <w:sz w:val="26"/>
          <w:szCs w:val="26"/>
        </w:rPr>
      </w:pPr>
    </w:p>
    <w:p w14:paraId="65FC69AB" w14:textId="7E74C330" w:rsidR="002B77C9" w:rsidRPr="00B2566E" w:rsidRDefault="002B77C9" w:rsidP="0053225A">
      <w:pPr>
        <w:ind w:left="-1008"/>
        <w:rPr>
          <w:rFonts w:ascii="Garamond" w:hAnsi="Garamond"/>
          <w:sz w:val="26"/>
          <w:szCs w:val="26"/>
        </w:rPr>
      </w:pPr>
      <w:r>
        <w:rPr>
          <w:rFonts w:ascii="Garamond" w:hAnsi="Garamond"/>
          <w:noProof/>
          <w:sz w:val="26"/>
          <w:szCs w:val="26"/>
          <w:lang w:val="da-DK" w:eastAsia="da-DK"/>
        </w:rPr>
        <w:drawing>
          <wp:inline distT="0" distB="0" distL="0" distR="0" wp14:anchorId="4D5132B8" wp14:editId="6AF7F82A">
            <wp:extent cx="7212563" cy="721256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5272" cy="7215272"/>
                    </a:xfrm>
                    <a:prstGeom prst="rect">
                      <a:avLst/>
                    </a:prstGeom>
                    <a:noFill/>
                    <a:ln>
                      <a:noFill/>
                    </a:ln>
                  </pic:spPr>
                </pic:pic>
              </a:graphicData>
            </a:graphic>
          </wp:inline>
        </w:drawing>
      </w:r>
    </w:p>
    <w:p w14:paraId="5F07BC94" w14:textId="539B530C" w:rsidR="00BD6793" w:rsidRPr="00402EED" w:rsidRDefault="00BD6793" w:rsidP="00BD6793">
      <w:pPr>
        <w:rPr>
          <w:rFonts w:ascii="Garamond" w:hAnsi="Garamond" w:cs="Times New Roman"/>
          <w:b/>
          <w:sz w:val="26"/>
          <w:szCs w:val="26"/>
        </w:rPr>
      </w:pPr>
      <w:r>
        <w:rPr>
          <w:rFonts w:ascii="Garamond" w:hAnsi="Garamond" w:cs="Times New Roman"/>
          <w:sz w:val="26"/>
          <w:szCs w:val="26"/>
        </w:rPr>
        <w:lastRenderedPageBreak/>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for each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8418" w:type="dxa"/>
        <w:tblLook w:val="04A0" w:firstRow="1" w:lastRow="0" w:firstColumn="1" w:lastColumn="0" w:noHBand="0" w:noVBand="1"/>
      </w:tblPr>
      <w:tblGrid>
        <w:gridCol w:w="1276"/>
        <w:gridCol w:w="338"/>
        <w:gridCol w:w="3440"/>
        <w:gridCol w:w="1521"/>
        <w:gridCol w:w="328"/>
        <w:gridCol w:w="1515"/>
      </w:tblGrid>
      <w:tr w:rsidR="002E2348" w:rsidRPr="00675BCB" w14:paraId="1672AA77" w14:textId="77777777" w:rsidTr="00320ADC">
        <w:trPr>
          <w:trHeight w:val="2100"/>
        </w:trPr>
        <w:tc>
          <w:tcPr>
            <w:tcW w:w="1276" w:type="dxa"/>
            <w:tcBorders>
              <w:top w:val="nil"/>
              <w:left w:val="nil"/>
              <w:bottom w:val="single" w:sz="8" w:space="0" w:color="auto"/>
              <w:right w:val="nil"/>
            </w:tcBorders>
            <w:shd w:val="clear" w:color="000000" w:fill="FFFFFF"/>
            <w:noWrap/>
            <w:vAlign w:val="center"/>
            <w:hideMark/>
          </w:tcPr>
          <w:p w14:paraId="5E2277B9"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Sex</w:t>
            </w:r>
          </w:p>
        </w:tc>
        <w:tc>
          <w:tcPr>
            <w:tcW w:w="338" w:type="dxa"/>
            <w:tcBorders>
              <w:top w:val="nil"/>
              <w:left w:val="nil"/>
              <w:bottom w:val="single" w:sz="8" w:space="0" w:color="auto"/>
              <w:right w:val="nil"/>
            </w:tcBorders>
            <w:shd w:val="clear" w:color="000000" w:fill="FFFFFF"/>
            <w:noWrap/>
            <w:vAlign w:val="center"/>
            <w:hideMark/>
          </w:tcPr>
          <w:p w14:paraId="6B57CCEB"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440" w:type="dxa"/>
            <w:tcBorders>
              <w:top w:val="nil"/>
              <w:left w:val="nil"/>
              <w:bottom w:val="single" w:sz="8" w:space="0" w:color="auto"/>
              <w:right w:val="nil"/>
            </w:tcBorders>
            <w:shd w:val="clear" w:color="000000" w:fill="FFFFFF"/>
            <w:noWrap/>
            <w:vAlign w:val="center"/>
            <w:hideMark/>
          </w:tcPr>
          <w:p w14:paraId="225D55F9"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Cause of death</w:t>
            </w:r>
          </w:p>
        </w:tc>
        <w:tc>
          <w:tcPr>
            <w:tcW w:w="1521" w:type="dxa"/>
            <w:tcBorders>
              <w:top w:val="nil"/>
              <w:left w:val="nil"/>
              <w:bottom w:val="single" w:sz="8" w:space="0" w:color="auto"/>
              <w:right w:val="nil"/>
            </w:tcBorders>
            <w:shd w:val="clear" w:color="000000" w:fill="FFFFFF"/>
            <w:vAlign w:val="center"/>
            <w:hideMark/>
          </w:tcPr>
          <w:p w14:paraId="71B7FC02"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xml:space="preserve">Reduce gap with Sweden in </w:t>
            </w:r>
            <w:proofErr w:type="spellStart"/>
            <w:r w:rsidRPr="00675BCB">
              <w:rPr>
                <w:rFonts w:ascii="Garamond" w:eastAsia="Times New Roman" w:hAnsi="Garamond" w:cs="Calibri"/>
                <w:color w:val="000000"/>
                <w:sz w:val="26"/>
                <w:szCs w:val="26"/>
              </w:rPr>
              <w:t>CoV</w:t>
            </w:r>
            <w:proofErr w:type="spellEnd"/>
            <w:r w:rsidRPr="00675BCB">
              <w:rPr>
                <w:rFonts w:ascii="Garamond" w:eastAsia="Times New Roman" w:hAnsi="Garamond" w:cs="Calibri"/>
                <w:color w:val="000000"/>
                <w:sz w:val="26"/>
                <w:szCs w:val="26"/>
              </w:rPr>
              <w:t xml:space="preserve"> (%)</w:t>
            </w:r>
          </w:p>
        </w:tc>
        <w:tc>
          <w:tcPr>
            <w:tcW w:w="328" w:type="dxa"/>
            <w:tcBorders>
              <w:top w:val="nil"/>
              <w:left w:val="nil"/>
              <w:bottom w:val="single" w:sz="8" w:space="0" w:color="auto"/>
              <w:right w:val="nil"/>
            </w:tcBorders>
            <w:shd w:val="clear" w:color="000000" w:fill="FFFFFF"/>
            <w:vAlign w:val="center"/>
            <w:hideMark/>
          </w:tcPr>
          <w:p w14:paraId="3A4BCEAA"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single" w:sz="8" w:space="0" w:color="auto"/>
              <w:right w:val="nil"/>
            </w:tcBorders>
            <w:shd w:val="clear" w:color="000000" w:fill="FFFFFF"/>
            <w:vAlign w:val="center"/>
            <w:hideMark/>
          </w:tcPr>
          <w:p w14:paraId="09442601" w14:textId="77777777" w:rsidR="00675BCB" w:rsidRPr="00675BCB" w:rsidRDefault="00675BCB" w:rsidP="00675BCB">
            <w:pPr>
              <w:jc w:val="cente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Potential Gains in life expectancy (years)</w:t>
            </w:r>
          </w:p>
        </w:tc>
      </w:tr>
      <w:tr w:rsidR="002E2348" w:rsidRPr="00675BCB" w14:paraId="30C7EF5A" w14:textId="77777777" w:rsidTr="00320ADC">
        <w:trPr>
          <w:trHeight w:val="348"/>
        </w:trPr>
        <w:tc>
          <w:tcPr>
            <w:tcW w:w="1276" w:type="dxa"/>
            <w:tcBorders>
              <w:top w:val="nil"/>
              <w:left w:val="nil"/>
              <w:bottom w:val="nil"/>
              <w:right w:val="nil"/>
            </w:tcBorders>
            <w:shd w:val="clear" w:color="000000" w:fill="FFFFFF"/>
            <w:noWrap/>
            <w:vAlign w:val="center"/>
            <w:hideMark/>
          </w:tcPr>
          <w:p w14:paraId="4802504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Females</w:t>
            </w:r>
          </w:p>
        </w:tc>
        <w:tc>
          <w:tcPr>
            <w:tcW w:w="338" w:type="dxa"/>
            <w:tcBorders>
              <w:top w:val="nil"/>
              <w:left w:val="nil"/>
              <w:bottom w:val="nil"/>
              <w:right w:val="nil"/>
            </w:tcBorders>
            <w:shd w:val="clear" w:color="000000" w:fill="FFFFFF"/>
            <w:noWrap/>
            <w:vAlign w:val="center"/>
            <w:hideMark/>
          </w:tcPr>
          <w:p w14:paraId="1BCD89D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w:t>
            </w:r>
          </w:p>
        </w:tc>
        <w:tc>
          <w:tcPr>
            <w:tcW w:w="3440" w:type="dxa"/>
            <w:tcBorders>
              <w:top w:val="nil"/>
              <w:left w:val="nil"/>
              <w:bottom w:val="nil"/>
              <w:right w:val="nil"/>
            </w:tcBorders>
            <w:shd w:val="clear" w:color="000000" w:fill="FFFFFF"/>
            <w:noWrap/>
            <w:vAlign w:val="center"/>
            <w:hideMark/>
          </w:tcPr>
          <w:p w14:paraId="372E71E6"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Smoking related cancer</w:t>
            </w:r>
          </w:p>
        </w:tc>
        <w:tc>
          <w:tcPr>
            <w:tcW w:w="1521" w:type="dxa"/>
            <w:tcBorders>
              <w:top w:val="nil"/>
              <w:left w:val="nil"/>
              <w:bottom w:val="nil"/>
              <w:right w:val="nil"/>
            </w:tcBorders>
            <w:shd w:val="clear" w:color="000000" w:fill="FFFFFF"/>
            <w:noWrap/>
            <w:vAlign w:val="center"/>
            <w:hideMark/>
          </w:tcPr>
          <w:p w14:paraId="0BD4482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18.12%</w:t>
            </w:r>
          </w:p>
        </w:tc>
        <w:tc>
          <w:tcPr>
            <w:tcW w:w="328" w:type="dxa"/>
            <w:tcBorders>
              <w:top w:val="nil"/>
              <w:left w:val="nil"/>
              <w:bottom w:val="nil"/>
              <w:right w:val="nil"/>
            </w:tcBorders>
            <w:shd w:val="clear" w:color="000000" w:fill="FFFFFF"/>
            <w:noWrap/>
            <w:vAlign w:val="center"/>
            <w:hideMark/>
          </w:tcPr>
          <w:p w14:paraId="69E060C5"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5FED61A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0.35</w:t>
            </w:r>
          </w:p>
        </w:tc>
      </w:tr>
      <w:tr w:rsidR="002E2348" w:rsidRPr="00675BCB" w14:paraId="4AFFB59A" w14:textId="77777777" w:rsidTr="00320ADC">
        <w:trPr>
          <w:trHeight w:val="348"/>
        </w:trPr>
        <w:tc>
          <w:tcPr>
            <w:tcW w:w="1276" w:type="dxa"/>
            <w:tcBorders>
              <w:top w:val="nil"/>
              <w:left w:val="nil"/>
              <w:bottom w:val="nil"/>
              <w:right w:val="nil"/>
            </w:tcBorders>
            <w:shd w:val="clear" w:color="000000" w:fill="FFFFFF"/>
            <w:noWrap/>
            <w:vAlign w:val="center"/>
            <w:hideMark/>
          </w:tcPr>
          <w:p w14:paraId="0136259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154BE54C"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w:t>
            </w:r>
          </w:p>
        </w:tc>
        <w:tc>
          <w:tcPr>
            <w:tcW w:w="3440" w:type="dxa"/>
            <w:tcBorders>
              <w:top w:val="nil"/>
              <w:left w:val="nil"/>
              <w:bottom w:val="nil"/>
              <w:right w:val="nil"/>
            </w:tcBorders>
            <w:shd w:val="clear" w:color="000000" w:fill="FFFFFF"/>
            <w:noWrap/>
            <w:vAlign w:val="center"/>
            <w:hideMark/>
          </w:tcPr>
          <w:p w14:paraId="1BA8623D"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Non-Smoking related cancer</w:t>
            </w:r>
          </w:p>
        </w:tc>
        <w:tc>
          <w:tcPr>
            <w:tcW w:w="1521" w:type="dxa"/>
            <w:tcBorders>
              <w:top w:val="nil"/>
              <w:left w:val="nil"/>
              <w:bottom w:val="nil"/>
              <w:right w:val="nil"/>
            </w:tcBorders>
            <w:shd w:val="clear" w:color="000000" w:fill="FFFFFF"/>
            <w:noWrap/>
            <w:vAlign w:val="center"/>
            <w:hideMark/>
          </w:tcPr>
          <w:p w14:paraId="25CD8408"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12.99%</w:t>
            </w:r>
          </w:p>
        </w:tc>
        <w:tc>
          <w:tcPr>
            <w:tcW w:w="328" w:type="dxa"/>
            <w:tcBorders>
              <w:top w:val="nil"/>
              <w:left w:val="nil"/>
              <w:bottom w:val="nil"/>
              <w:right w:val="nil"/>
            </w:tcBorders>
            <w:shd w:val="clear" w:color="000000" w:fill="FFFFFF"/>
            <w:noWrap/>
            <w:vAlign w:val="center"/>
            <w:hideMark/>
          </w:tcPr>
          <w:p w14:paraId="584EFC23"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92BA90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0.22</w:t>
            </w:r>
          </w:p>
        </w:tc>
      </w:tr>
      <w:tr w:rsidR="002E2348" w:rsidRPr="00675BCB" w14:paraId="7798B30D" w14:textId="77777777" w:rsidTr="00320ADC">
        <w:trPr>
          <w:trHeight w:val="348"/>
        </w:trPr>
        <w:tc>
          <w:tcPr>
            <w:tcW w:w="1276" w:type="dxa"/>
            <w:tcBorders>
              <w:top w:val="nil"/>
              <w:left w:val="nil"/>
              <w:bottom w:val="nil"/>
              <w:right w:val="nil"/>
            </w:tcBorders>
            <w:shd w:val="clear" w:color="000000" w:fill="FFFFFF"/>
            <w:noWrap/>
            <w:vAlign w:val="center"/>
            <w:hideMark/>
          </w:tcPr>
          <w:p w14:paraId="4EE6A2CC"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01003B63"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3</w:t>
            </w:r>
          </w:p>
        </w:tc>
        <w:tc>
          <w:tcPr>
            <w:tcW w:w="3440" w:type="dxa"/>
            <w:tcBorders>
              <w:top w:val="nil"/>
              <w:left w:val="nil"/>
              <w:bottom w:val="nil"/>
              <w:right w:val="nil"/>
            </w:tcBorders>
            <w:shd w:val="clear" w:color="000000" w:fill="FFFFFF"/>
            <w:noWrap/>
            <w:vAlign w:val="center"/>
            <w:hideMark/>
          </w:tcPr>
          <w:p w14:paraId="00F2FF30"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Cardiovascular</w:t>
            </w:r>
          </w:p>
        </w:tc>
        <w:tc>
          <w:tcPr>
            <w:tcW w:w="1521" w:type="dxa"/>
            <w:tcBorders>
              <w:top w:val="nil"/>
              <w:left w:val="nil"/>
              <w:bottom w:val="nil"/>
              <w:right w:val="nil"/>
            </w:tcBorders>
            <w:shd w:val="clear" w:color="000000" w:fill="FFFFFF"/>
            <w:noWrap/>
            <w:vAlign w:val="center"/>
            <w:hideMark/>
          </w:tcPr>
          <w:p w14:paraId="05348D17"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9.88%</w:t>
            </w:r>
          </w:p>
        </w:tc>
        <w:tc>
          <w:tcPr>
            <w:tcW w:w="328" w:type="dxa"/>
            <w:tcBorders>
              <w:top w:val="nil"/>
              <w:left w:val="nil"/>
              <w:bottom w:val="nil"/>
              <w:right w:val="nil"/>
            </w:tcBorders>
            <w:shd w:val="clear" w:color="000000" w:fill="FFFFFF"/>
            <w:noWrap/>
            <w:vAlign w:val="center"/>
            <w:hideMark/>
          </w:tcPr>
          <w:p w14:paraId="4C155041" w14:textId="77777777" w:rsidR="00675BCB" w:rsidRPr="00675BCB" w:rsidRDefault="00675BCB" w:rsidP="00675BCB">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8B4B535" w14:textId="77777777" w:rsidR="00675BCB" w:rsidRPr="00675BCB" w:rsidRDefault="00675BCB" w:rsidP="00675BCB">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0.21</w:t>
            </w:r>
          </w:p>
        </w:tc>
      </w:tr>
      <w:tr w:rsidR="00320ADC" w:rsidRPr="00675BCB" w14:paraId="2267C2B8" w14:textId="77777777" w:rsidTr="00320ADC">
        <w:trPr>
          <w:trHeight w:val="348"/>
        </w:trPr>
        <w:tc>
          <w:tcPr>
            <w:tcW w:w="1276" w:type="dxa"/>
            <w:tcBorders>
              <w:top w:val="nil"/>
              <w:left w:val="nil"/>
              <w:bottom w:val="nil"/>
              <w:right w:val="nil"/>
            </w:tcBorders>
            <w:shd w:val="clear" w:color="000000" w:fill="FFFFFF"/>
            <w:noWrap/>
            <w:vAlign w:val="center"/>
          </w:tcPr>
          <w:p w14:paraId="35EF18F3" w14:textId="25A498A6"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tcPr>
          <w:p w14:paraId="309CE424" w14:textId="5747F0D2"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4</w:t>
            </w:r>
          </w:p>
        </w:tc>
        <w:tc>
          <w:tcPr>
            <w:tcW w:w="3440" w:type="dxa"/>
            <w:tcBorders>
              <w:top w:val="nil"/>
              <w:left w:val="nil"/>
              <w:bottom w:val="nil"/>
              <w:right w:val="nil"/>
            </w:tcBorders>
            <w:shd w:val="clear" w:color="000000" w:fill="FFFFFF"/>
            <w:noWrap/>
            <w:vAlign w:val="center"/>
          </w:tcPr>
          <w:p w14:paraId="0DE905F5" w14:textId="0960C370"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Respiratory-Non-infectious</w:t>
            </w:r>
          </w:p>
        </w:tc>
        <w:tc>
          <w:tcPr>
            <w:tcW w:w="1521" w:type="dxa"/>
            <w:tcBorders>
              <w:top w:val="nil"/>
              <w:left w:val="nil"/>
              <w:bottom w:val="nil"/>
              <w:right w:val="nil"/>
            </w:tcBorders>
            <w:shd w:val="clear" w:color="000000" w:fill="FFFFFF"/>
            <w:noWrap/>
            <w:vAlign w:val="center"/>
          </w:tcPr>
          <w:p w14:paraId="3F96496B" w14:textId="603666DE"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6.85%</w:t>
            </w:r>
          </w:p>
        </w:tc>
        <w:tc>
          <w:tcPr>
            <w:tcW w:w="328" w:type="dxa"/>
            <w:tcBorders>
              <w:top w:val="nil"/>
              <w:left w:val="nil"/>
              <w:bottom w:val="nil"/>
              <w:right w:val="nil"/>
            </w:tcBorders>
            <w:shd w:val="clear" w:color="000000" w:fill="FFFFFF"/>
            <w:noWrap/>
            <w:vAlign w:val="center"/>
          </w:tcPr>
          <w:p w14:paraId="038B574E" w14:textId="221541EB"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tcPr>
          <w:p w14:paraId="13A0FF1D" w14:textId="248EA419"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0.23</w:t>
            </w:r>
          </w:p>
        </w:tc>
      </w:tr>
      <w:tr w:rsidR="00320ADC" w:rsidRPr="00675BCB" w14:paraId="2952D935" w14:textId="77777777" w:rsidTr="00320ADC">
        <w:trPr>
          <w:trHeight w:val="348"/>
        </w:trPr>
        <w:tc>
          <w:tcPr>
            <w:tcW w:w="1276" w:type="dxa"/>
            <w:tcBorders>
              <w:top w:val="nil"/>
              <w:left w:val="nil"/>
              <w:bottom w:val="nil"/>
              <w:right w:val="nil"/>
            </w:tcBorders>
            <w:shd w:val="clear" w:color="000000" w:fill="FFFFFF"/>
            <w:noWrap/>
            <w:vAlign w:val="center"/>
            <w:hideMark/>
          </w:tcPr>
          <w:p w14:paraId="381A032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58F75B03" w14:textId="4B86CC4C"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5</w:t>
            </w:r>
          </w:p>
        </w:tc>
        <w:tc>
          <w:tcPr>
            <w:tcW w:w="3440" w:type="dxa"/>
            <w:tcBorders>
              <w:top w:val="nil"/>
              <w:left w:val="nil"/>
              <w:bottom w:val="nil"/>
              <w:right w:val="nil"/>
            </w:tcBorders>
            <w:shd w:val="clear" w:color="000000" w:fill="FFFFFF"/>
            <w:noWrap/>
            <w:vAlign w:val="center"/>
            <w:hideMark/>
          </w:tcPr>
          <w:p w14:paraId="246B6140"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Respiratory-Infectious</w:t>
            </w:r>
          </w:p>
        </w:tc>
        <w:tc>
          <w:tcPr>
            <w:tcW w:w="1521" w:type="dxa"/>
            <w:tcBorders>
              <w:top w:val="nil"/>
              <w:left w:val="nil"/>
              <w:bottom w:val="nil"/>
              <w:right w:val="nil"/>
            </w:tcBorders>
            <w:shd w:val="clear" w:color="000000" w:fill="FFFFFF"/>
            <w:noWrap/>
            <w:vAlign w:val="center"/>
            <w:hideMark/>
          </w:tcPr>
          <w:p w14:paraId="467EA1F3"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2.25%</w:t>
            </w:r>
          </w:p>
        </w:tc>
        <w:tc>
          <w:tcPr>
            <w:tcW w:w="328" w:type="dxa"/>
            <w:tcBorders>
              <w:top w:val="nil"/>
              <w:left w:val="nil"/>
              <w:bottom w:val="nil"/>
              <w:right w:val="nil"/>
            </w:tcBorders>
            <w:shd w:val="clear" w:color="000000" w:fill="FFFFFF"/>
            <w:noWrap/>
            <w:vAlign w:val="center"/>
            <w:hideMark/>
          </w:tcPr>
          <w:p w14:paraId="0317CEFB"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36C35A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0.03</w:t>
            </w:r>
          </w:p>
        </w:tc>
      </w:tr>
      <w:tr w:rsidR="00320ADC" w:rsidRPr="00675BCB" w14:paraId="26D06202" w14:textId="77777777" w:rsidTr="00320ADC">
        <w:trPr>
          <w:trHeight w:val="348"/>
        </w:trPr>
        <w:tc>
          <w:tcPr>
            <w:tcW w:w="1276" w:type="dxa"/>
            <w:tcBorders>
              <w:top w:val="nil"/>
              <w:left w:val="nil"/>
              <w:bottom w:val="nil"/>
              <w:right w:val="nil"/>
            </w:tcBorders>
            <w:shd w:val="clear" w:color="000000" w:fill="FFFFFF"/>
            <w:noWrap/>
            <w:vAlign w:val="center"/>
            <w:hideMark/>
          </w:tcPr>
          <w:p w14:paraId="216B8B8B"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35D5183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w:t>
            </w:r>
          </w:p>
        </w:tc>
        <w:tc>
          <w:tcPr>
            <w:tcW w:w="3440" w:type="dxa"/>
            <w:tcBorders>
              <w:top w:val="nil"/>
              <w:left w:val="nil"/>
              <w:bottom w:val="nil"/>
              <w:right w:val="nil"/>
            </w:tcBorders>
            <w:shd w:val="clear" w:color="000000" w:fill="FFFFFF"/>
            <w:noWrap/>
            <w:vAlign w:val="center"/>
            <w:hideMark/>
          </w:tcPr>
          <w:p w14:paraId="4B0E726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External</w:t>
            </w:r>
          </w:p>
        </w:tc>
        <w:tc>
          <w:tcPr>
            <w:tcW w:w="1521" w:type="dxa"/>
            <w:tcBorders>
              <w:top w:val="nil"/>
              <w:left w:val="nil"/>
              <w:bottom w:val="nil"/>
              <w:right w:val="nil"/>
            </w:tcBorders>
            <w:shd w:val="clear" w:color="000000" w:fill="FFFFFF"/>
            <w:noWrap/>
            <w:vAlign w:val="center"/>
            <w:hideMark/>
          </w:tcPr>
          <w:p w14:paraId="0446FE3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-26.39%</w:t>
            </w:r>
          </w:p>
        </w:tc>
        <w:tc>
          <w:tcPr>
            <w:tcW w:w="328" w:type="dxa"/>
            <w:tcBorders>
              <w:top w:val="nil"/>
              <w:left w:val="nil"/>
              <w:bottom w:val="nil"/>
              <w:right w:val="nil"/>
            </w:tcBorders>
            <w:shd w:val="clear" w:color="000000" w:fill="FFFFFF"/>
            <w:noWrap/>
            <w:vAlign w:val="center"/>
            <w:hideMark/>
          </w:tcPr>
          <w:p w14:paraId="3293F51A"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nil"/>
              <w:right w:val="nil"/>
            </w:tcBorders>
            <w:shd w:val="clear" w:color="000000" w:fill="FFFFFF"/>
            <w:noWrap/>
            <w:vAlign w:val="center"/>
            <w:hideMark/>
          </w:tcPr>
          <w:p w14:paraId="712EADD9"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-0.15</w:t>
            </w:r>
          </w:p>
        </w:tc>
      </w:tr>
      <w:tr w:rsidR="00320ADC" w:rsidRPr="00675BCB" w14:paraId="55CB7812" w14:textId="77777777" w:rsidTr="00320ADC">
        <w:trPr>
          <w:trHeight w:val="348"/>
        </w:trPr>
        <w:tc>
          <w:tcPr>
            <w:tcW w:w="1276" w:type="dxa"/>
            <w:tcBorders>
              <w:top w:val="nil"/>
              <w:left w:val="nil"/>
              <w:bottom w:val="nil"/>
              <w:right w:val="nil"/>
            </w:tcBorders>
            <w:shd w:val="clear" w:color="000000" w:fill="FFFFFF"/>
            <w:noWrap/>
            <w:vAlign w:val="center"/>
            <w:hideMark/>
          </w:tcPr>
          <w:p w14:paraId="234CAA17"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4F25F325"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w:t>
            </w:r>
          </w:p>
        </w:tc>
        <w:tc>
          <w:tcPr>
            <w:tcW w:w="3440" w:type="dxa"/>
            <w:tcBorders>
              <w:top w:val="nil"/>
              <w:left w:val="nil"/>
              <w:bottom w:val="nil"/>
              <w:right w:val="nil"/>
            </w:tcBorders>
            <w:shd w:val="clear" w:color="000000" w:fill="FFFFFF"/>
            <w:noWrap/>
            <w:vAlign w:val="center"/>
            <w:hideMark/>
          </w:tcPr>
          <w:p w14:paraId="7DEDB48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Other</w:t>
            </w:r>
          </w:p>
        </w:tc>
        <w:tc>
          <w:tcPr>
            <w:tcW w:w="1521" w:type="dxa"/>
            <w:tcBorders>
              <w:top w:val="nil"/>
              <w:left w:val="nil"/>
              <w:bottom w:val="nil"/>
              <w:right w:val="nil"/>
            </w:tcBorders>
            <w:shd w:val="clear" w:color="000000" w:fill="FFFFFF"/>
            <w:noWrap/>
            <w:vAlign w:val="center"/>
            <w:hideMark/>
          </w:tcPr>
          <w:p w14:paraId="2333499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70.89%</w:t>
            </w:r>
          </w:p>
        </w:tc>
        <w:tc>
          <w:tcPr>
            <w:tcW w:w="328" w:type="dxa"/>
            <w:tcBorders>
              <w:top w:val="nil"/>
              <w:left w:val="nil"/>
              <w:bottom w:val="nil"/>
              <w:right w:val="nil"/>
            </w:tcBorders>
            <w:shd w:val="clear" w:color="000000" w:fill="FFFFFF"/>
            <w:noWrap/>
            <w:vAlign w:val="center"/>
            <w:hideMark/>
          </w:tcPr>
          <w:p w14:paraId="019B796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48C4F50"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0.55</w:t>
            </w:r>
          </w:p>
        </w:tc>
      </w:tr>
      <w:tr w:rsidR="00320ADC" w:rsidRPr="00675BCB" w14:paraId="6C84DA49" w14:textId="77777777" w:rsidTr="00320ADC">
        <w:trPr>
          <w:trHeight w:val="360"/>
        </w:trPr>
        <w:tc>
          <w:tcPr>
            <w:tcW w:w="1276" w:type="dxa"/>
            <w:tcBorders>
              <w:top w:val="nil"/>
              <w:left w:val="nil"/>
              <w:bottom w:val="single" w:sz="8" w:space="0" w:color="auto"/>
              <w:right w:val="nil"/>
            </w:tcBorders>
            <w:shd w:val="clear" w:color="000000" w:fill="FFFFFF"/>
            <w:noWrap/>
            <w:vAlign w:val="center"/>
            <w:hideMark/>
          </w:tcPr>
          <w:p w14:paraId="79CA1ED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single" w:sz="8" w:space="0" w:color="auto"/>
              <w:right w:val="nil"/>
            </w:tcBorders>
            <w:shd w:val="clear" w:color="000000" w:fill="FFFFFF"/>
            <w:noWrap/>
            <w:vAlign w:val="center"/>
            <w:hideMark/>
          </w:tcPr>
          <w:p w14:paraId="5A0DB87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8</w:t>
            </w:r>
          </w:p>
        </w:tc>
        <w:tc>
          <w:tcPr>
            <w:tcW w:w="3440" w:type="dxa"/>
            <w:tcBorders>
              <w:top w:val="nil"/>
              <w:left w:val="nil"/>
              <w:bottom w:val="single" w:sz="8" w:space="0" w:color="auto"/>
              <w:right w:val="nil"/>
            </w:tcBorders>
            <w:shd w:val="clear" w:color="000000" w:fill="FFFFFF"/>
            <w:noWrap/>
            <w:vAlign w:val="center"/>
            <w:hideMark/>
          </w:tcPr>
          <w:p w14:paraId="5B6B1E20"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Above age 85</w:t>
            </w:r>
          </w:p>
        </w:tc>
        <w:tc>
          <w:tcPr>
            <w:tcW w:w="1521" w:type="dxa"/>
            <w:tcBorders>
              <w:top w:val="nil"/>
              <w:left w:val="nil"/>
              <w:bottom w:val="single" w:sz="8" w:space="0" w:color="auto"/>
              <w:right w:val="nil"/>
            </w:tcBorders>
            <w:shd w:val="clear" w:color="000000" w:fill="FFFFFF"/>
            <w:noWrap/>
            <w:vAlign w:val="center"/>
            <w:hideMark/>
          </w:tcPr>
          <w:p w14:paraId="376F8A7E"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5.41%</w:t>
            </w:r>
          </w:p>
        </w:tc>
        <w:tc>
          <w:tcPr>
            <w:tcW w:w="328" w:type="dxa"/>
            <w:tcBorders>
              <w:top w:val="nil"/>
              <w:left w:val="nil"/>
              <w:bottom w:val="single" w:sz="8" w:space="0" w:color="auto"/>
              <w:right w:val="nil"/>
            </w:tcBorders>
            <w:shd w:val="clear" w:color="000000" w:fill="FFFFFF"/>
            <w:noWrap/>
            <w:vAlign w:val="center"/>
            <w:hideMark/>
          </w:tcPr>
          <w:p w14:paraId="4D20C79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single" w:sz="8" w:space="0" w:color="auto"/>
              <w:right w:val="nil"/>
            </w:tcBorders>
            <w:shd w:val="clear" w:color="000000" w:fill="FFFFFF"/>
            <w:noWrap/>
            <w:vAlign w:val="center"/>
            <w:hideMark/>
          </w:tcPr>
          <w:p w14:paraId="7D9587BA"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-0.05</w:t>
            </w:r>
          </w:p>
        </w:tc>
      </w:tr>
      <w:tr w:rsidR="00320ADC" w:rsidRPr="00675BCB" w14:paraId="26E59209" w14:textId="77777777" w:rsidTr="00320ADC">
        <w:trPr>
          <w:trHeight w:val="348"/>
        </w:trPr>
        <w:tc>
          <w:tcPr>
            <w:tcW w:w="1276" w:type="dxa"/>
            <w:tcBorders>
              <w:top w:val="nil"/>
              <w:left w:val="nil"/>
              <w:bottom w:val="nil"/>
              <w:right w:val="nil"/>
            </w:tcBorders>
            <w:shd w:val="clear" w:color="000000" w:fill="FFFFFF"/>
            <w:noWrap/>
            <w:vAlign w:val="center"/>
            <w:hideMark/>
          </w:tcPr>
          <w:p w14:paraId="3FB71C2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EBEF05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440" w:type="dxa"/>
            <w:tcBorders>
              <w:top w:val="nil"/>
              <w:left w:val="nil"/>
              <w:bottom w:val="nil"/>
              <w:right w:val="nil"/>
            </w:tcBorders>
            <w:shd w:val="clear" w:color="000000" w:fill="FFFFFF"/>
            <w:noWrap/>
            <w:vAlign w:val="center"/>
            <w:hideMark/>
          </w:tcPr>
          <w:p w14:paraId="2E16DE9F"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21" w:type="dxa"/>
            <w:tcBorders>
              <w:top w:val="nil"/>
              <w:left w:val="nil"/>
              <w:bottom w:val="nil"/>
              <w:right w:val="nil"/>
            </w:tcBorders>
            <w:shd w:val="clear" w:color="000000" w:fill="FFFFFF"/>
            <w:noWrap/>
            <w:vAlign w:val="center"/>
            <w:hideMark/>
          </w:tcPr>
          <w:p w14:paraId="3E674969"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28" w:type="dxa"/>
            <w:tcBorders>
              <w:top w:val="nil"/>
              <w:left w:val="nil"/>
              <w:bottom w:val="nil"/>
              <w:right w:val="nil"/>
            </w:tcBorders>
            <w:shd w:val="clear" w:color="000000" w:fill="FFFFFF"/>
            <w:noWrap/>
            <w:vAlign w:val="center"/>
            <w:hideMark/>
          </w:tcPr>
          <w:p w14:paraId="1B781E3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6A2BA1A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r>
      <w:tr w:rsidR="00320ADC" w:rsidRPr="00675BCB" w14:paraId="611E1421" w14:textId="77777777" w:rsidTr="00320ADC">
        <w:trPr>
          <w:trHeight w:val="348"/>
        </w:trPr>
        <w:tc>
          <w:tcPr>
            <w:tcW w:w="1276" w:type="dxa"/>
            <w:tcBorders>
              <w:top w:val="nil"/>
              <w:left w:val="nil"/>
              <w:bottom w:val="nil"/>
              <w:right w:val="nil"/>
            </w:tcBorders>
            <w:shd w:val="clear" w:color="000000" w:fill="FFFFFF"/>
            <w:noWrap/>
            <w:vAlign w:val="center"/>
            <w:hideMark/>
          </w:tcPr>
          <w:p w14:paraId="50201B3E"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Males</w:t>
            </w:r>
          </w:p>
        </w:tc>
        <w:tc>
          <w:tcPr>
            <w:tcW w:w="338" w:type="dxa"/>
            <w:tcBorders>
              <w:top w:val="nil"/>
              <w:left w:val="nil"/>
              <w:bottom w:val="nil"/>
              <w:right w:val="nil"/>
            </w:tcBorders>
            <w:shd w:val="clear" w:color="000000" w:fill="FFFFFF"/>
            <w:noWrap/>
            <w:vAlign w:val="center"/>
            <w:hideMark/>
          </w:tcPr>
          <w:p w14:paraId="7AC1E74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w:t>
            </w:r>
          </w:p>
        </w:tc>
        <w:tc>
          <w:tcPr>
            <w:tcW w:w="3440" w:type="dxa"/>
            <w:tcBorders>
              <w:top w:val="nil"/>
              <w:left w:val="nil"/>
              <w:bottom w:val="nil"/>
              <w:right w:val="nil"/>
            </w:tcBorders>
            <w:shd w:val="clear" w:color="000000" w:fill="FFFFFF"/>
            <w:noWrap/>
            <w:vAlign w:val="center"/>
            <w:hideMark/>
          </w:tcPr>
          <w:p w14:paraId="7BD33D4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Smoking related cancer</w:t>
            </w:r>
          </w:p>
        </w:tc>
        <w:tc>
          <w:tcPr>
            <w:tcW w:w="1521" w:type="dxa"/>
            <w:tcBorders>
              <w:top w:val="nil"/>
              <w:left w:val="nil"/>
              <w:bottom w:val="nil"/>
              <w:right w:val="nil"/>
            </w:tcBorders>
            <w:shd w:val="clear" w:color="000000" w:fill="FFFFFF"/>
            <w:noWrap/>
            <w:vAlign w:val="center"/>
            <w:hideMark/>
          </w:tcPr>
          <w:p w14:paraId="71E2B192"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15.25%</w:t>
            </w:r>
          </w:p>
        </w:tc>
        <w:tc>
          <w:tcPr>
            <w:tcW w:w="328" w:type="dxa"/>
            <w:tcBorders>
              <w:top w:val="nil"/>
              <w:left w:val="nil"/>
              <w:bottom w:val="nil"/>
              <w:right w:val="nil"/>
            </w:tcBorders>
            <w:shd w:val="clear" w:color="000000" w:fill="FFFFFF"/>
            <w:noWrap/>
            <w:vAlign w:val="center"/>
            <w:hideMark/>
          </w:tcPr>
          <w:p w14:paraId="20C313B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76D8400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0.47</w:t>
            </w:r>
          </w:p>
        </w:tc>
      </w:tr>
      <w:tr w:rsidR="00320ADC" w:rsidRPr="00675BCB" w14:paraId="0FC32EA9" w14:textId="77777777" w:rsidTr="00320ADC">
        <w:trPr>
          <w:trHeight w:val="348"/>
        </w:trPr>
        <w:tc>
          <w:tcPr>
            <w:tcW w:w="1276" w:type="dxa"/>
            <w:tcBorders>
              <w:top w:val="nil"/>
              <w:left w:val="nil"/>
              <w:bottom w:val="nil"/>
              <w:right w:val="nil"/>
            </w:tcBorders>
            <w:shd w:val="clear" w:color="000000" w:fill="FFFFFF"/>
            <w:noWrap/>
            <w:vAlign w:val="center"/>
            <w:hideMark/>
          </w:tcPr>
          <w:p w14:paraId="59F714EC"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76EA80E4"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w:t>
            </w:r>
          </w:p>
        </w:tc>
        <w:tc>
          <w:tcPr>
            <w:tcW w:w="3440" w:type="dxa"/>
            <w:tcBorders>
              <w:top w:val="nil"/>
              <w:left w:val="nil"/>
              <w:bottom w:val="nil"/>
              <w:right w:val="nil"/>
            </w:tcBorders>
            <w:shd w:val="clear" w:color="000000" w:fill="FFFFFF"/>
            <w:noWrap/>
            <w:vAlign w:val="center"/>
            <w:hideMark/>
          </w:tcPr>
          <w:p w14:paraId="1D5F9EE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Non-Smoking related cancer</w:t>
            </w:r>
          </w:p>
        </w:tc>
        <w:tc>
          <w:tcPr>
            <w:tcW w:w="1521" w:type="dxa"/>
            <w:tcBorders>
              <w:top w:val="nil"/>
              <w:left w:val="nil"/>
              <w:bottom w:val="nil"/>
              <w:right w:val="nil"/>
            </w:tcBorders>
            <w:shd w:val="clear" w:color="000000" w:fill="FFFFFF"/>
            <w:noWrap/>
            <w:vAlign w:val="center"/>
            <w:hideMark/>
          </w:tcPr>
          <w:p w14:paraId="785F789A"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6.54%</w:t>
            </w:r>
          </w:p>
        </w:tc>
        <w:tc>
          <w:tcPr>
            <w:tcW w:w="328" w:type="dxa"/>
            <w:tcBorders>
              <w:top w:val="nil"/>
              <w:left w:val="nil"/>
              <w:bottom w:val="nil"/>
              <w:right w:val="nil"/>
            </w:tcBorders>
            <w:shd w:val="clear" w:color="000000" w:fill="FFFFFF"/>
            <w:noWrap/>
            <w:vAlign w:val="center"/>
            <w:hideMark/>
          </w:tcPr>
          <w:p w14:paraId="01A29BBE"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563D7BC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0.19</w:t>
            </w:r>
          </w:p>
        </w:tc>
      </w:tr>
      <w:tr w:rsidR="00320ADC" w:rsidRPr="00675BCB" w14:paraId="598A48A3" w14:textId="77777777" w:rsidTr="00320ADC">
        <w:trPr>
          <w:trHeight w:val="348"/>
        </w:trPr>
        <w:tc>
          <w:tcPr>
            <w:tcW w:w="1276" w:type="dxa"/>
            <w:tcBorders>
              <w:top w:val="nil"/>
              <w:left w:val="nil"/>
              <w:bottom w:val="nil"/>
              <w:right w:val="nil"/>
            </w:tcBorders>
            <w:shd w:val="clear" w:color="000000" w:fill="FFFFFF"/>
            <w:noWrap/>
            <w:vAlign w:val="center"/>
            <w:hideMark/>
          </w:tcPr>
          <w:p w14:paraId="4DE1B76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745B21F"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3</w:t>
            </w:r>
          </w:p>
        </w:tc>
        <w:tc>
          <w:tcPr>
            <w:tcW w:w="3440" w:type="dxa"/>
            <w:tcBorders>
              <w:top w:val="nil"/>
              <w:left w:val="nil"/>
              <w:bottom w:val="nil"/>
              <w:right w:val="nil"/>
            </w:tcBorders>
            <w:shd w:val="clear" w:color="000000" w:fill="FFFFFF"/>
            <w:noWrap/>
            <w:vAlign w:val="center"/>
            <w:hideMark/>
          </w:tcPr>
          <w:p w14:paraId="77CF48F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Cardiovascular</w:t>
            </w:r>
          </w:p>
        </w:tc>
        <w:tc>
          <w:tcPr>
            <w:tcW w:w="1521" w:type="dxa"/>
            <w:tcBorders>
              <w:top w:val="nil"/>
              <w:left w:val="nil"/>
              <w:bottom w:val="nil"/>
              <w:right w:val="nil"/>
            </w:tcBorders>
            <w:shd w:val="clear" w:color="000000" w:fill="FFFFFF"/>
            <w:noWrap/>
            <w:vAlign w:val="center"/>
            <w:hideMark/>
          </w:tcPr>
          <w:p w14:paraId="662E4527"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10.17%</w:t>
            </w:r>
          </w:p>
        </w:tc>
        <w:tc>
          <w:tcPr>
            <w:tcW w:w="328" w:type="dxa"/>
            <w:tcBorders>
              <w:top w:val="nil"/>
              <w:left w:val="nil"/>
              <w:bottom w:val="nil"/>
              <w:right w:val="nil"/>
            </w:tcBorders>
            <w:shd w:val="clear" w:color="000000" w:fill="FFFFFF"/>
            <w:noWrap/>
            <w:vAlign w:val="center"/>
            <w:hideMark/>
          </w:tcPr>
          <w:p w14:paraId="181FCFE6"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7775F2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0.33</w:t>
            </w:r>
          </w:p>
        </w:tc>
      </w:tr>
      <w:tr w:rsidR="00320ADC" w:rsidRPr="00675BCB" w14:paraId="31FE8531" w14:textId="77777777" w:rsidTr="00320ADC">
        <w:trPr>
          <w:trHeight w:val="348"/>
        </w:trPr>
        <w:tc>
          <w:tcPr>
            <w:tcW w:w="1276" w:type="dxa"/>
            <w:tcBorders>
              <w:top w:val="nil"/>
              <w:left w:val="nil"/>
              <w:bottom w:val="nil"/>
              <w:right w:val="nil"/>
            </w:tcBorders>
            <w:shd w:val="clear" w:color="000000" w:fill="FFFFFF"/>
            <w:noWrap/>
            <w:vAlign w:val="center"/>
          </w:tcPr>
          <w:p w14:paraId="103727AA" w14:textId="59A8407E"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tcPr>
          <w:p w14:paraId="2EF97169" w14:textId="34E863FB"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4</w:t>
            </w:r>
          </w:p>
        </w:tc>
        <w:tc>
          <w:tcPr>
            <w:tcW w:w="3440" w:type="dxa"/>
            <w:tcBorders>
              <w:top w:val="nil"/>
              <w:left w:val="nil"/>
              <w:bottom w:val="nil"/>
              <w:right w:val="nil"/>
            </w:tcBorders>
            <w:shd w:val="clear" w:color="000000" w:fill="FFFFFF"/>
            <w:noWrap/>
            <w:vAlign w:val="center"/>
          </w:tcPr>
          <w:p w14:paraId="32809C04" w14:textId="09C170F3"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Respiratory-Non-infectious</w:t>
            </w:r>
          </w:p>
        </w:tc>
        <w:tc>
          <w:tcPr>
            <w:tcW w:w="1521" w:type="dxa"/>
            <w:tcBorders>
              <w:top w:val="nil"/>
              <w:left w:val="nil"/>
              <w:bottom w:val="nil"/>
              <w:right w:val="nil"/>
            </w:tcBorders>
            <w:shd w:val="clear" w:color="000000" w:fill="FFFFFF"/>
            <w:noWrap/>
            <w:vAlign w:val="center"/>
          </w:tcPr>
          <w:p w14:paraId="0AEE1B40" w14:textId="5D16D0E6"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4.51%</w:t>
            </w:r>
          </w:p>
        </w:tc>
        <w:tc>
          <w:tcPr>
            <w:tcW w:w="328" w:type="dxa"/>
            <w:tcBorders>
              <w:top w:val="nil"/>
              <w:left w:val="nil"/>
              <w:bottom w:val="nil"/>
              <w:right w:val="nil"/>
            </w:tcBorders>
            <w:shd w:val="clear" w:color="000000" w:fill="FFFFFF"/>
            <w:noWrap/>
            <w:vAlign w:val="center"/>
          </w:tcPr>
          <w:p w14:paraId="6B9818E6" w14:textId="4F58F15A"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tcPr>
          <w:p w14:paraId="450027AA" w14:textId="222FF5D2"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0.12</w:t>
            </w:r>
          </w:p>
        </w:tc>
      </w:tr>
      <w:tr w:rsidR="00320ADC" w:rsidRPr="00675BCB" w14:paraId="7DAD1E6B" w14:textId="77777777" w:rsidTr="00320ADC">
        <w:trPr>
          <w:trHeight w:val="348"/>
        </w:trPr>
        <w:tc>
          <w:tcPr>
            <w:tcW w:w="1276" w:type="dxa"/>
            <w:tcBorders>
              <w:top w:val="nil"/>
              <w:left w:val="nil"/>
              <w:bottom w:val="nil"/>
              <w:right w:val="nil"/>
            </w:tcBorders>
            <w:shd w:val="clear" w:color="000000" w:fill="FFFFFF"/>
            <w:noWrap/>
            <w:vAlign w:val="center"/>
            <w:hideMark/>
          </w:tcPr>
          <w:p w14:paraId="29117D8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1F0904CD" w14:textId="320ACF38" w:rsidR="00320ADC" w:rsidRPr="00675BCB" w:rsidRDefault="00320ADC" w:rsidP="00320ADC">
            <w:pPr>
              <w:jc w:val="right"/>
              <w:rPr>
                <w:rFonts w:ascii="Garamond" w:eastAsia="Times New Roman" w:hAnsi="Garamond" w:cs="Calibri"/>
                <w:color w:val="000000"/>
                <w:sz w:val="26"/>
                <w:szCs w:val="26"/>
              </w:rPr>
            </w:pPr>
            <w:r>
              <w:rPr>
                <w:rFonts w:ascii="Garamond" w:eastAsia="Times New Roman" w:hAnsi="Garamond" w:cs="Calibri"/>
                <w:color w:val="000000"/>
                <w:sz w:val="26"/>
                <w:szCs w:val="26"/>
              </w:rPr>
              <w:t>5</w:t>
            </w:r>
          </w:p>
        </w:tc>
        <w:tc>
          <w:tcPr>
            <w:tcW w:w="3440" w:type="dxa"/>
            <w:tcBorders>
              <w:top w:val="nil"/>
              <w:left w:val="nil"/>
              <w:bottom w:val="nil"/>
              <w:right w:val="nil"/>
            </w:tcBorders>
            <w:shd w:val="clear" w:color="000000" w:fill="FFFFFF"/>
            <w:noWrap/>
            <w:vAlign w:val="center"/>
            <w:hideMark/>
          </w:tcPr>
          <w:p w14:paraId="3809E9C4"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Respiratory-Infectious</w:t>
            </w:r>
          </w:p>
        </w:tc>
        <w:tc>
          <w:tcPr>
            <w:tcW w:w="1521" w:type="dxa"/>
            <w:tcBorders>
              <w:top w:val="nil"/>
              <w:left w:val="nil"/>
              <w:bottom w:val="nil"/>
              <w:right w:val="nil"/>
            </w:tcBorders>
            <w:shd w:val="clear" w:color="000000" w:fill="FFFFFF"/>
            <w:noWrap/>
            <w:vAlign w:val="center"/>
            <w:hideMark/>
          </w:tcPr>
          <w:p w14:paraId="6F59CE01"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0.74%</w:t>
            </w:r>
          </w:p>
        </w:tc>
        <w:tc>
          <w:tcPr>
            <w:tcW w:w="328" w:type="dxa"/>
            <w:tcBorders>
              <w:top w:val="nil"/>
              <w:left w:val="nil"/>
              <w:bottom w:val="nil"/>
              <w:right w:val="nil"/>
            </w:tcBorders>
            <w:shd w:val="clear" w:color="000000" w:fill="FFFFFF"/>
            <w:noWrap/>
            <w:vAlign w:val="center"/>
            <w:hideMark/>
          </w:tcPr>
          <w:p w14:paraId="6340F958"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4EAA7DE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0.05</w:t>
            </w:r>
          </w:p>
        </w:tc>
      </w:tr>
      <w:tr w:rsidR="00320ADC" w:rsidRPr="00675BCB" w14:paraId="3AE75E69" w14:textId="77777777" w:rsidTr="00320ADC">
        <w:trPr>
          <w:trHeight w:val="348"/>
        </w:trPr>
        <w:tc>
          <w:tcPr>
            <w:tcW w:w="1276" w:type="dxa"/>
            <w:tcBorders>
              <w:top w:val="nil"/>
              <w:left w:val="nil"/>
              <w:bottom w:val="nil"/>
              <w:right w:val="nil"/>
            </w:tcBorders>
            <w:shd w:val="clear" w:color="000000" w:fill="FFFFFF"/>
            <w:noWrap/>
            <w:vAlign w:val="center"/>
            <w:hideMark/>
          </w:tcPr>
          <w:p w14:paraId="0CFB952F"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2A96EB9D"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6</w:t>
            </w:r>
          </w:p>
        </w:tc>
        <w:tc>
          <w:tcPr>
            <w:tcW w:w="3440" w:type="dxa"/>
            <w:tcBorders>
              <w:top w:val="nil"/>
              <w:left w:val="nil"/>
              <w:bottom w:val="nil"/>
              <w:right w:val="nil"/>
            </w:tcBorders>
            <w:shd w:val="clear" w:color="000000" w:fill="FFFFFF"/>
            <w:noWrap/>
            <w:vAlign w:val="center"/>
            <w:hideMark/>
          </w:tcPr>
          <w:p w14:paraId="7AD9C112"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External</w:t>
            </w:r>
          </w:p>
        </w:tc>
        <w:tc>
          <w:tcPr>
            <w:tcW w:w="1521" w:type="dxa"/>
            <w:tcBorders>
              <w:top w:val="nil"/>
              <w:left w:val="nil"/>
              <w:bottom w:val="nil"/>
              <w:right w:val="nil"/>
            </w:tcBorders>
            <w:shd w:val="clear" w:color="000000" w:fill="FFFFFF"/>
            <w:noWrap/>
            <w:vAlign w:val="center"/>
            <w:hideMark/>
          </w:tcPr>
          <w:p w14:paraId="0ED0C3FB"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-26.46%</w:t>
            </w:r>
          </w:p>
        </w:tc>
        <w:tc>
          <w:tcPr>
            <w:tcW w:w="328" w:type="dxa"/>
            <w:tcBorders>
              <w:top w:val="nil"/>
              <w:left w:val="nil"/>
              <w:bottom w:val="nil"/>
              <w:right w:val="nil"/>
            </w:tcBorders>
            <w:shd w:val="clear" w:color="000000" w:fill="FFFFFF"/>
            <w:noWrap/>
            <w:vAlign w:val="center"/>
            <w:hideMark/>
          </w:tcPr>
          <w:p w14:paraId="79FB322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nil"/>
              <w:right w:val="nil"/>
            </w:tcBorders>
            <w:shd w:val="clear" w:color="000000" w:fill="FFFFFF"/>
            <w:noWrap/>
            <w:vAlign w:val="center"/>
            <w:hideMark/>
          </w:tcPr>
          <w:p w14:paraId="34BFBDF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-0.19</w:t>
            </w:r>
          </w:p>
        </w:tc>
      </w:tr>
      <w:tr w:rsidR="00320ADC" w:rsidRPr="00675BCB" w14:paraId="23A3369A" w14:textId="77777777" w:rsidTr="00320ADC">
        <w:trPr>
          <w:trHeight w:val="348"/>
        </w:trPr>
        <w:tc>
          <w:tcPr>
            <w:tcW w:w="1276" w:type="dxa"/>
            <w:tcBorders>
              <w:top w:val="nil"/>
              <w:left w:val="nil"/>
              <w:bottom w:val="nil"/>
              <w:right w:val="nil"/>
            </w:tcBorders>
            <w:shd w:val="clear" w:color="000000" w:fill="FFFFFF"/>
            <w:noWrap/>
            <w:vAlign w:val="center"/>
            <w:hideMark/>
          </w:tcPr>
          <w:p w14:paraId="591DA607"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nil"/>
              <w:right w:val="nil"/>
            </w:tcBorders>
            <w:shd w:val="clear" w:color="000000" w:fill="FFFFFF"/>
            <w:noWrap/>
            <w:vAlign w:val="center"/>
            <w:hideMark/>
          </w:tcPr>
          <w:p w14:paraId="61774A1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7</w:t>
            </w:r>
          </w:p>
        </w:tc>
        <w:tc>
          <w:tcPr>
            <w:tcW w:w="3440" w:type="dxa"/>
            <w:tcBorders>
              <w:top w:val="nil"/>
              <w:left w:val="nil"/>
              <w:bottom w:val="nil"/>
              <w:right w:val="nil"/>
            </w:tcBorders>
            <w:shd w:val="clear" w:color="000000" w:fill="FFFFFF"/>
            <w:noWrap/>
            <w:vAlign w:val="center"/>
            <w:hideMark/>
          </w:tcPr>
          <w:p w14:paraId="3862FFC5"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Other</w:t>
            </w:r>
          </w:p>
        </w:tc>
        <w:tc>
          <w:tcPr>
            <w:tcW w:w="1521" w:type="dxa"/>
            <w:tcBorders>
              <w:top w:val="nil"/>
              <w:left w:val="nil"/>
              <w:bottom w:val="nil"/>
              <w:right w:val="nil"/>
            </w:tcBorders>
            <w:shd w:val="clear" w:color="000000" w:fill="FFFFFF"/>
            <w:noWrap/>
            <w:vAlign w:val="center"/>
            <w:hideMark/>
          </w:tcPr>
          <w:p w14:paraId="48FAFC1C"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92.11%</w:t>
            </w:r>
          </w:p>
        </w:tc>
        <w:tc>
          <w:tcPr>
            <w:tcW w:w="328" w:type="dxa"/>
            <w:tcBorders>
              <w:top w:val="nil"/>
              <w:left w:val="nil"/>
              <w:bottom w:val="nil"/>
              <w:right w:val="nil"/>
            </w:tcBorders>
            <w:shd w:val="clear" w:color="000000" w:fill="FFFFFF"/>
            <w:noWrap/>
            <w:vAlign w:val="center"/>
            <w:hideMark/>
          </w:tcPr>
          <w:p w14:paraId="5FA6AC5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1515" w:type="dxa"/>
            <w:tcBorders>
              <w:top w:val="nil"/>
              <w:left w:val="nil"/>
              <w:bottom w:val="nil"/>
              <w:right w:val="nil"/>
            </w:tcBorders>
            <w:shd w:val="clear" w:color="000000" w:fill="FFFFFF"/>
            <w:noWrap/>
            <w:vAlign w:val="center"/>
            <w:hideMark/>
          </w:tcPr>
          <w:p w14:paraId="182D79B8"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0.77</w:t>
            </w:r>
          </w:p>
        </w:tc>
      </w:tr>
      <w:tr w:rsidR="00320ADC" w:rsidRPr="00675BCB" w14:paraId="77C6CAF9" w14:textId="77777777" w:rsidTr="00320ADC">
        <w:trPr>
          <w:trHeight w:val="360"/>
        </w:trPr>
        <w:tc>
          <w:tcPr>
            <w:tcW w:w="1276" w:type="dxa"/>
            <w:tcBorders>
              <w:top w:val="nil"/>
              <w:left w:val="nil"/>
              <w:bottom w:val="single" w:sz="8" w:space="0" w:color="auto"/>
              <w:right w:val="nil"/>
            </w:tcBorders>
            <w:shd w:val="clear" w:color="000000" w:fill="FFFFFF"/>
            <w:noWrap/>
            <w:vAlign w:val="center"/>
            <w:hideMark/>
          </w:tcPr>
          <w:p w14:paraId="4772729C"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 </w:t>
            </w:r>
          </w:p>
        </w:tc>
        <w:tc>
          <w:tcPr>
            <w:tcW w:w="338" w:type="dxa"/>
            <w:tcBorders>
              <w:top w:val="nil"/>
              <w:left w:val="nil"/>
              <w:bottom w:val="single" w:sz="8" w:space="0" w:color="auto"/>
              <w:right w:val="nil"/>
            </w:tcBorders>
            <w:shd w:val="clear" w:color="000000" w:fill="FFFFFF"/>
            <w:noWrap/>
            <w:vAlign w:val="center"/>
            <w:hideMark/>
          </w:tcPr>
          <w:p w14:paraId="0CA39B2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8</w:t>
            </w:r>
          </w:p>
        </w:tc>
        <w:tc>
          <w:tcPr>
            <w:tcW w:w="3440" w:type="dxa"/>
            <w:tcBorders>
              <w:top w:val="nil"/>
              <w:left w:val="nil"/>
              <w:bottom w:val="single" w:sz="8" w:space="0" w:color="auto"/>
              <w:right w:val="nil"/>
            </w:tcBorders>
            <w:shd w:val="clear" w:color="000000" w:fill="FFFFFF"/>
            <w:noWrap/>
            <w:vAlign w:val="center"/>
            <w:hideMark/>
          </w:tcPr>
          <w:p w14:paraId="7B83B76D"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Above age 85</w:t>
            </w:r>
          </w:p>
        </w:tc>
        <w:tc>
          <w:tcPr>
            <w:tcW w:w="1521" w:type="dxa"/>
            <w:tcBorders>
              <w:top w:val="nil"/>
              <w:left w:val="nil"/>
              <w:bottom w:val="single" w:sz="8" w:space="0" w:color="auto"/>
              <w:right w:val="nil"/>
            </w:tcBorders>
            <w:shd w:val="clear" w:color="000000" w:fill="FFFFFF"/>
            <w:noWrap/>
            <w:vAlign w:val="center"/>
            <w:hideMark/>
          </w:tcPr>
          <w:p w14:paraId="0720BA6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-2.86%</w:t>
            </w:r>
          </w:p>
        </w:tc>
        <w:tc>
          <w:tcPr>
            <w:tcW w:w="328" w:type="dxa"/>
            <w:tcBorders>
              <w:top w:val="nil"/>
              <w:left w:val="nil"/>
              <w:bottom w:val="single" w:sz="8" w:space="0" w:color="auto"/>
              <w:right w:val="nil"/>
            </w:tcBorders>
            <w:shd w:val="clear" w:color="000000" w:fill="FFFFFF"/>
            <w:noWrap/>
            <w:vAlign w:val="center"/>
            <w:hideMark/>
          </w:tcPr>
          <w:p w14:paraId="0D9BA0D1" w14:textId="77777777" w:rsidR="00320ADC" w:rsidRPr="00675BCB" w:rsidRDefault="00320ADC" w:rsidP="00320ADC">
            <w:pPr>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w:t>
            </w:r>
          </w:p>
        </w:tc>
        <w:tc>
          <w:tcPr>
            <w:tcW w:w="1515" w:type="dxa"/>
            <w:tcBorders>
              <w:top w:val="nil"/>
              <w:left w:val="nil"/>
              <w:bottom w:val="single" w:sz="8" w:space="0" w:color="auto"/>
              <w:right w:val="nil"/>
            </w:tcBorders>
            <w:shd w:val="clear" w:color="000000" w:fill="FFFFFF"/>
            <w:noWrap/>
            <w:vAlign w:val="center"/>
            <w:hideMark/>
          </w:tcPr>
          <w:p w14:paraId="26752986" w14:textId="77777777" w:rsidR="00320ADC" w:rsidRPr="00675BCB" w:rsidRDefault="00320ADC" w:rsidP="00320ADC">
            <w:pPr>
              <w:jc w:val="right"/>
              <w:rPr>
                <w:rFonts w:ascii="Garamond" w:eastAsia="Times New Roman" w:hAnsi="Garamond" w:cs="Calibri"/>
                <w:color w:val="000000"/>
                <w:sz w:val="26"/>
                <w:szCs w:val="26"/>
              </w:rPr>
            </w:pPr>
            <w:r w:rsidRPr="00675BCB">
              <w:rPr>
                <w:rFonts w:ascii="Garamond" w:eastAsia="Times New Roman" w:hAnsi="Garamond" w:cs="Calibri"/>
                <w:color w:val="000000"/>
                <w:sz w:val="26"/>
                <w:szCs w:val="26"/>
              </w:rPr>
              <w:t>0.04</w:t>
            </w:r>
          </w:p>
        </w:tc>
      </w:tr>
      <w:tr w:rsidR="00320ADC" w:rsidRPr="00675BCB" w14:paraId="78F9A9C3" w14:textId="77777777" w:rsidTr="00320ADC">
        <w:trPr>
          <w:trHeight w:val="600"/>
        </w:trPr>
        <w:tc>
          <w:tcPr>
            <w:tcW w:w="8418" w:type="dxa"/>
            <w:gridSpan w:val="6"/>
            <w:tcBorders>
              <w:top w:val="single" w:sz="8" w:space="0" w:color="auto"/>
              <w:left w:val="nil"/>
              <w:bottom w:val="nil"/>
              <w:right w:val="nil"/>
            </w:tcBorders>
            <w:shd w:val="clear" w:color="000000" w:fill="FFFFFF"/>
            <w:vAlign w:val="center"/>
            <w:hideMark/>
          </w:tcPr>
          <w:p w14:paraId="2065B5BC" w14:textId="7FDB5A7C" w:rsidR="00320ADC" w:rsidRPr="00675BCB" w:rsidRDefault="00320ADC" w:rsidP="00320ADC">
            <w:pPr>
              <w:rPr>
                <w:rFonts w:ascii="Garamond" w:eastAsia="Times New Roman" w:hAnsi="Garamond" w:cs="Calibri"/>
                <w:color w:val="000000"/>
              </w:rPr>
            </w:pPr>
            <w:r w:rsidRPr="00675BCB">
              <w:rPr>
                <w:rFonts w:ascii="Garamond" w:eastAsia="Times New Roman" w:hAnsi="Garamond" w:cs="Calibri"/>
                <w:color w:val="000000"/>
              </w:rPr>
              <w:t>* Reduces the gap with Sweden. Represents po</w:t>
            </w:r>
            <w:r>
              <w:rPr>
                <w:rFonts w:ascii="Garamond" w:eastAsia="Times New Roman" w:hAnsi="Garamond" w:cs="Calibri"/>
                <w:color w:val="000000"/>
              </w:rPr>
              <w:t>tential gains for Sweden.</w:t>
            </w:r>
          </w:p>
        </w:tc>
      </w:tr>
    </w:tbl>
    <w:p w14:paraId="4F2F4117" w14:textId="30CCE2BF" w:rsidR="00BD6793" w:rsidRDefault="00BD6793">
      <w:pPr>
        <w:rPr>
          <w:rFonts w:ascii="Garamond" w:hAnsi="Garamond" w:cs="Times New Roman"/>
          <w:b/>
          <w:sz w:val="26"/>
          <w:szCs w:val="26"/>
        </w:rPr>
      </w:pPr>
      <w:r>
        <w:rPr>
          <w:rFonts w:ascii="Garamond" w:hAnsi="Garamond" w:cs="Times New Roman"/>
          <w:b/>
          <w:sz w:val="26"/>
          <w:szCs w:val="26"/>
        </w:rPr>
        <w:br w:type="page"/>
      </w:r>
    </w:p>
    <w:p w14:paraId="3A0967B7" w14:textId="77777777" w:rsidR="00BD6793" w:rsidRPr="00B2566E" w:rsidRDefault="00BD6793">
      <w:pPr>
        <w:rPr>
          <w:rFonts w:ascii="Garamond" w:hAnsi="Garamond" w:cs="Times New Roman"/>
          <w:b/>
          <w:sz w:val="26"/>
          <w:szCs w:val="26"/>
        </w:rPr>
      </w:pPr>
    </w:p>
    <w:p w14:paraId="76F0CB04" w14:textId="7AD3697C" w:rsidR="007543CE" w:rsidRPr="00B2566E" w:rsidRDefault="00B62339" w:rsidP="00FC5EB9">
      <w:pPr>
        <w:rPr>
          <w:rFonts w:ascii="Garamond" w:hAnsi="Garamond"/>
          <w:sz w:val="26"/>
          <w:szCs w:val="26"/>
        </w:rPr>
      </w:pPr>
      <w:r w:rsidRPr="00B2566E">
        <w:rPr>
          <w:rFonts w:ascii="Garamond" w:hAnsi="Garamond" w:cs="Times New Roman"/>
          <w:b/>
          <w:sz w:val="26"/>
          <w:szCs w:val="26"/>
        </w:rPr>
        <w:t>References</w:t>
      </w:r>
    </w:p>
    <w:p w14:paraId="349A6D52" w14:textId="77777777" w:rsidR="002A719E" w:rsidRPr="00B2566E" w:rsidRDefault="002A719E" w:rsidP="002A719E">
      <w:pPr>
        <w:rPr>
          <w:rFonts w:ascii="Garamond" w:hAnsi="Garamond"/>
          <w:sz w:val="26"/>
          <w:szCs w:val="26"/>
        </w:rPr>
      </w:pPr>
    </w:p>
    <w:p w14:paraId="11C87C4A" w14:textId="77777777" w:rsidR="000B19A9" w:rsidRPr="000B19A9" w:rsidRDefault="007543CE" w:rsidP="000B19A9">
      <w:pPr>
        <w:pStyle w:val="EndNoteBibliography"/>
      </w:pPr>
      <w:r w:rsidRPr="00B2566E">
        <w:rPr>
          <w:rFonts w:ascii="Garamond" w:hAnsi="Garamond" w:cs="Times New Roman"/>
          <w:sz w:val="26"/>
          <w:szCs w:val="26"/>
        </w:rPr>
        <w:fldChar w:fldCharType="begin"/>
      </w:r>
      <w:r w:rsidRPr="00B2566E">
        <w:rPr>
          <w:rFonts w:ascii="Garamond" w:hAnsi="Garamond" w:cs="Times New Roman"/>
          <w:sz w:val="26"/>
          <w:szCs w:val="26"/>
        </w:rPr>
        <w:instrText xml:space="preserve"> ADDIN EN.REFLIST </w:instrText>
      </w:r>
      <w:r w:rsidRPr="00B2566E">
        <w:rPr>
          <w:rFonts w:ascii="Garamond" w:hAnsi="Garamond" w:cs="Times New Roman"/>
          <w:sz w:val="26"/>
          <w:szCs w:val="26"/>
        </w:rPr>
        <w:fldChar w:fldCharType="separate"/>
      </w:r>
      <w:r w:rsidR="000B19A9" w:rsidRPr="000B19A9">
        <w:t>1.</w:t>
      </w:r>
      <w:r w:rsidR="000B19A9" w:rsidRPr="000B19A9">
        <w:tab/>
        <w:t>Organization WH. World Health Statistics 2016: Monitoring Health for the SDGs Sustainable Development Goals: World Health Organization; 2016.</w:t>
      </w:r>
    </w:p>
    <w:p w14:paraId="78B8F8B4" w14:textId="77777777" w:rsidR="000B19A9" w:rsidRPr="000B19A9" w:rsidRDefault="000B19A9" w:rsidP="000B19A9">
      <w:pPr>
        <w:pStyle w:val="EndNoteBibliography"/>
      </w:pPr>
      <w:r w:rsidRPr="000B19A9">
        <w:t>2.</w:t>
      </w:r>
      <w:r w:rsidRPr="000B19A9">
        <w:tab/>
        <w:t>Tuljapurkar S. The final inequality. Demography and the Economy. 2011:209.</w:t>
      </w:r>
    </w:p>
    <w:p w14:paraId="7838D9FC" w14:textId="77777777" w:rsidR="000B19A9" w:rsidRPr="00E46B4A" w:rsidRDefault="000B19A9" w:rsidP="000B19A9">
      <w:pPr>
        <w:pStyle w:val="EndNoteBibliography"/>
        <w:rPr>
          <w:lang w:val="da-DK"/>
        </w:rPr>
      </w:pPr>
      <w:r w:rsidRPr="000B19A9">
        <w:t>3.</w:t>
      </w:r>
      <w:r w:rsidRPr="000B19A9">
        <w:tab/>
        <w:t xml:space="preserve">Marmot M. Inequalities in health. New England Journal of Medicine. </w:t>
      </w:r>
      <w:r w:rsidRPr="00E46B4A">
        <w:rPr>
          <w:lang w:val="da-DK"/>
        </w:rPr>
        <w:t>2001;345(2):134-5.</w:t>
      </w:r>
    </w:p>
    <w:p w14:paraId="4A9761BC" w14:textId="77777777" w:rsidR="000B19A9" w:rsidRPr="000B19A9" w:rsidRDefault="000B19A9" w:rsidP="000B19A9">
      <w:pPr>
        <w:pStyle w:val="EndNoteBibliography"/>
      </w:pPr>
      <w:r w:rsidRPr="00E46B4A">
        <w:rPr>
          <w:lang w:val="da-DK"/>
        </w:rPr>
        <w:t>4.</w:t>
      </w:r>
      <w:r w:rsidRPr="00E46B4A">
        <w:rPr>
          <w:lang w:val="da-DK"/>
        </w:rPr>
        <w:tab/>
        <w:t xml:space="preserve">Mackenbach JP, Kulhánová I, Artnik B, Bopp M, Borrell C, Clemens T, et al. </w:t>
      </w:r>
      <w:r w:rsidRPr="000B19A9">
        <w:t>Changes in mortality inequalities over two decades: register based study of European countries. bmj. 2016;353:i1732.</w:t>
      </w:r>
    </w:p>
    <w:p w14:paraId="6F57E855" w14:textId="77777777" w:rsidR="000B19A9" w:rsidRPr="000B19A9" w:rsidRDefault="000B19A9" w:rsidP="000B19A9">
      <w:pPr>
        <w:pStyle w:val="EndNoteBibliography"/>
      </w:pPr>
      <w:r w:rsidRPr="00E46B4A">
        <w:rPr>
          <w:lang w:val="es-MX"/>
        </w:rPr>
        <w:t>5.</w:t>
      </w:r>
      <w:r w:rsidRPr="00E46B4A">
        <w:rPr>
          <w:lang w:val="es-MX"/>
        </w:rPr>
        <w:tab/>
        <w:t xml:space="preserve">Vaupel JW, Zhang Z, van Raalte AA. </w:t>
      </w:r>
      <w:r w:rsidRPr="000B19A9">
        <w:t>Life expectancy and disparity: an international comparison of life table data. BMJ open. 2011;1(1):e000128.</w:t>
      </w:r>
    </w:p>
    <w:p w14:paraId="39149C1C" w14:textId="77777777" w:rsidR="000B19A9" w:rsidRPr="000B19A9" w:rsidRDefault="000B19A9" w:rsidP="000B19A9">
      <w:pPr>
        <w:pStyle w:val="EndNoteBibliography"/>
      </w:pPr>
      <w:r w:rsidRPr="000B19A9">
        <w:t>6.</w:t>
      </w:r>
      <w:r w:rsidRPr="000B19A9">
        <w:tab/>
        <w:t>Edwards RD, Tuljapurkar S. Inequality in life spans and a new perspective on mortality convergence across industrialized countries. Population and Development Review. 2005;31(4):645-74.</w:t>
      </w:r>
    </w:p>
    <w:p w14:paraId="61927D17" w14:textId="77777777" w:rsidR="000B19A9" w:rsidRPr="000B19A9" w:rsidRDefault="000B19A9" w:rsidP="000B19A9">
      <w:pPr>
        <w:pStyle w:val="EndNoteBibliography"/>
      </w:pPr>
      <w:r w:rsidRPr="000B19A9">
        <w:t>7.</w:t>
      </w:r>
      <w:r w:rsidRPr="000B19A9">
        <w:tab/>
        <w:t>Smits J, Monden C. Length of life inequality around the globe. Social Science &amp; Medicine. 2009;68(6):1114-23.</w:t>
      </w:r>
    </w:p>
    <w:p w14:paraId="68866BE5" w14:textId="77777777" w:rsidR="000B19A9" w:rsidRPr="000B19A9" w:rsidRDefault="000B19A9" w:rsidP="000B19A9">
      <w:pPr>
        <w:pStyle w:val="EndNoteBibliography"/>
      </w:pPr>
      <w:r w:rsidRPr="000B19A9">
        <w:t>8.</w:t>
      </w:r>
      <w:r w:rsidRPr="000B19A9">
        <w:tab/>
        <w:t>Brønnum-Hansen H. Socially disparate trends in lifespan variation: a trend study on income and mortality based on nationwide Danish register data. BMJ open. 2017;7(5):e014489.</w:t>
      </w:r>
    </w:p>
    <w:p w14:paraId="09D253E1" w14:textId="77777777" w:rsidR="000B19A9" w:rsidRPr="00E46B4A" w:rsidRDefault="000B19A9" w:rsidP="000B19A9">
      <w:pPr>
        <w:pStyle w:val="EndNoteBibliography"/>
        <w:rPr>
          <w:lang w:val="da-DK"/>
        </w:rPr>
      </w:pPr>
      <w:r w:rsidRPr="000B19A9">
        <w:t>9.</w:t>
      </w:r>
      <w:r w:rsidRPr="000B19A9">
        <w:tab/>
        <w:t xml:space="preserve">Firebaugh G, Acciai F, Noah AJ, Prather C, Nau C. Why lifespans are more variable among blacks than among whites in the United States. </w:t>
      </w:r>
      <w:r w:rsidRPr="00E46B4A">
        <w:rPr>
          <w:lang w:val="da-DK"/>
        </w:rPr>
        <w:t>Demography. 2014;51(6):2025-45.</w:t>
      </w:r>
    </w:p>
    <w:p w14:paraId="1979B189" w14:textId="77777777" w:rsidR="000B19A9" w:rsidRPr="000B19A9" w:rsidRDefault="000B19A9" w:rsidP="000B19A9">
      <w:pPr>
        <w:pStyle w:val="EndNoteBibliography"/>
      </w:pPr>
      <w:r w:rsidRPr="00E46B4A">
        <w:rPr>
          <w:lang w:val="da-DK"/>
        </w:rPr>
        <w:t>10.</w:t>
      </w:r>
      <w:r w:rsidRPr="00E46B4A">
        <w:rPr>
          <w:lang w:val="da-DK"/>
        </w:rPr>
        <w:tab/>
        <w:t xml:space="preserve">van Raalte AA, Kunst AE, Deboosere P, Leinsalu M, Lundberg O, Martikainen P, et al. </w:t>
      </w:r>
      <w:r w:rsidRPr="000B19A9">
        <w:t>More variation in lifespan in lower educated groups: evidence from 10 European countries. International Journal of Epidemiology. 2011:dyr146.</w:t>
      </w:r>
    </w:p>
    <w:p w14:paraId="4C9F44FF" w14:textId="77777777" w:rsidR="000B19A9" w:rsidRPr="000B19A9" w:rsidRDefault="000B19A9" w:rsidP="000B19A9">
      <w:pPr>
        <w:pStyle w:val="EndNoteBibliography"/>
      </w:pPr>
      <w:r w:rsidRPr="000B19A9">
        <w:t>11.</w:t>
      </w:r>
      <w:r w:rsidRPr="000B19A9">
        <w:tab/>
        <w:t>Lindahl-Jacobsen R, Oeppen J, Rizzi S, Möller S, Zarulli V, Christensen K, et al. Why did Danish women’s life expectancy stagnate? The influence of interwar generations’ smoking behaviour. European Journal of Epidemiology. 2016:1-5.</w:t>
      </w:r>
    </w:p>
    <w:p w14:paraId="619B79E3" w14:textId="77777777" w:rsidR="000B19A9" w:rsidRPr="000B19A9" w:rsidRDefault="000B19A9" w:rsidP="000B19A9">
      <w:pPr>
        <w:pStyle w:val="EndNoteBibliography"/>
      </w:pPr>
      <w:r w:rsidRPr="000B19A9">
        <w:t>12.</w:t>
      </w:r>
      <w:r w:rsidRPr="000B19A9">
        <w:tab/>
        <w:t>Lindahl-Jacobsen R, Rau R, Jeune B, Canudas-Romo V, Lenart A, Christensen K, et al. Rise, stagnation, and rise of Danish women’s life expectancy. Proceedings of the National Academy of Sciences. 2016;113(15):4015-20.</w:t>
      </w:r>
    </w:p>
    <w:p w14:paraId="2B5B1A2D" w14:textId="77777777" w:rsidR="000B19A9" w:rsidRPr="000B19A9" w:rsidRDefault="000B19A9" w:rsidP="000B19A9">
      <w:pPr>
        <w:pStyle w:val="EndNoteBibliography"/>
      </w:pPr>
      <w:r w:rsidRPr="000B19A9">
        <w:t>13.</w:t>
      </w:r>
      <w:r w:rsidRPr="000B19A9">
        <w:tab/>
        <w:t>Human Mortality Database. University of California BU, and Max Planck Institute for Demographic Research (Germany). Human Mortality Database. 2017.</w:t>
      </w:r>
    </w:p>
    <w:p w14:paraId="096248CF" w14:textId="644A2A9B" w:rsidR="000B19A9" w:rsidRPr="000B19A9" w:rsidRDefault="000B19A9" w:rsidP="000B19A9">
      <w:pPr>
        <w:pStyle w:val="EndNoteBibliography"/>
      </w:pPr>
      <w:r w:rsidRPr="000B19A9">
        <w:t>14.</w:t>
      </w:r>
      <w:r w:rsidRPr="000B19A9">
        <w:tab/>
        <w:t xml:space="preserve">Organization WH. Health statistics and information systems 2017 [Available from: </w:t>
      </w:r>
      <w:hyperlink r:id="rId14" w:history="1">
        <w:r w:rsidRPr="000B19A9">
          <w:rPr>
            <w:rStyle w:val="Llink"/>
          </w:rPr>
          <w:t>http://www.who.int/healthinfo/mortality_data/en/</w:t>
        </w:r>
      </w:hyperlink>
      <w:r w:rsidRPr="000B19A9">
        <w:t>.</w:t>
      </w:r>
    </w:p>
    <w:p w14:paraId="4C95BE0B" w14:textId="77777777" w:rsidR="000B19A9" w:rsidRPr="000B19A9" w:rsidRDefault="000B19A9" w:rsidP="000B19A9">
      <w:pPr>
        <w:pStyle w:val="EndNoteBibliography"/>
      </w:pPr>
      <w:r w:rsidRPr="000B19A9">
        <w:t>15.</w:t>
      </w:r>
      <w:r w:rsidRPr="000B19A9">
        <w:tab/>
        <w:t>Rizzi S, Thinggaard M, Engholm G, Christensen N, Johannesen TB, Vaupel JW, et al. Comparison of non-parametric methods for ungrouping coarsely aggregated data. BMC medical research methodology. 2016;16(1):59.</w:t>
      </w:r>
    </w:p>
    <w:p w14:paraId="25D76492" w14:textId="77777777" w:rsidR="000B19A9" w:rsidRPr="000B19A9" w:rsidRDefault="000B19A9" w:rsidP="000B19A9">
      <w:pPr>
        <w:pStyle w:val="EndNoteBibliography"/>
      </w:pPr>
      <w:r w:rsidRPr="000B19A9">
        <w:t>16.</w:t>
      </w:r>
      <w:r w:rsidRPr="000B19A9">
        <w:tab/>
        <w:t>Rizzi S, Gampe J, Eilers PH. Efficient estimation of smooth distributions from coarsely grouped data. American journal of epidemiology. 2015;182(2):138-47.</w:t>
      </w:r>
    </w:p>
    <w:p w14:paraId="63BF12D4" w14:textId="77777777" w:rsidR="000B19A9" w:rsidRPr="000B19A9" w:rsidRDefault="000B19A9" w:rsidP="000B19A9">
      <w:pPr>
        <w:pStyle w:val="EndNoteBibliography"/>
      </w:pPr>
      <w:r w:rsidRPr="000B19A9">
        <w:t>17.</w:t>
      </w:r>
      <w:r w:rsidRPr="000B19A9">
        <w:tab/>
        <w:t>Janssen F, Kunst AE. ICD coding changes and discontinuities in trends in cause-specific mortality in six European countries, 1950-99. Bulletin of the World Health Organization. 2004;82(12):904-13.</w:t>
      </w:r>
    </w:p>
    <w:p w14:paraId="6A56DD85" w14:textId="77777777" w:rsidR="000B19A9" w:rsidRPr="000B19A9" w:rsidRDefault="000B19A9" w:rsidP="000B19A9">
      <w:pPr>
        <w:pStyle w:val="EndNoteBibliography"/>
      </w:pPr>
      <w:r w:rsidRPr="000B19A9">
        <w:t>18.</w:t>
      </w:r>
      <w:r w:rsidRPr="000B19A9">
        <w:tab/>
        <w:t>van Raalte AA, Caswell H. Perturbation analysis of indices of lifespan variability. Demography. 2013;50(5):1615-40.</w:t>
      </w:r>
    </w:p>
    <w:p w14:paraId="3840F39B" w14:textId="77777777" w:rsidR="000B19A9" w:rsidRPr="000B19A9" w:rsidRDefault="000B19A9" w:rsidP="000B19A9">
      <w:pPr>
        <w:pStyle w:val="EndNoteBibliography"/>
      </w:pPr>
      <w:r w:rsidRPr="000B19A9">
        <w:t>19.</w:t>
      </w:r>
      <w:r w:rsidRPr="000B19A9">
        <w:tab/>
        <w:t>Wrycza TF, Missov TI, Baudisch A. Quantifying the shape of aging. PloS one. 2015;10(3):e0119163.</w:t>
      </w:r>
    </w:p>
    <w:p w14:paraId="3BD98601" w14:textId="77777777" w:rsidR="000B19A9" w:rsidRPr="000B19A9" w:rsidRDefault="000B19A9" w:rsidP="000B19A9">
      <w:pPr>
        <w:pStyle w:val="EndNoteBibliography"/>
      </w:pPr>
      <w:r w:rsidRPr="000B19A9">
        <w:t>20.</w:t>
      </w:r>
      <w:r w:rsidRPr="000B19A9">
        <w:tab/>
        <w:t>Wilmoth JR, Horiuchi S. Rectangularization revisited: Variability of age at death within human populations*. Demography. 1999;36(4):475-95.</w:t>
      </w:r>
    </w:p>
    <w:p w14:paraId="7C59FA00" w14:textId="77777777" w:rsidR="000B19A9" w:rsidRPr="000B19A9" w:rsidRDefault="000B19A9" w:rsidP="000B19A9">
      <w:pPr>
        <w:pStyle w:val="EndNoteBibliography"/>
      </w:pPr>
      <w:r w:rsidRPr="000B19A9">
        <w:t>21.</w:t>
      </w:r>
      <w:r w:rsidRPr="000B19A9">
        <w:tab/>
        <w:t>Colchero F, Rau R, Jones OR, Barthold JA, Conde DA, Lenart A, et al. The emergence of longevous populations. Proceedings of the National Academy of Sciences. 2016.</w:t>
      </w:r>
    </w:p>
    <w:p w14:paraId="718977B5" w14:textId="77777777" w:rsidR="000B19A9" w:rsidRPr="000B19A9" w:rsidRDefault="000B19A9" w:rsidP="000B19A9">
      <w:pPr>
        <w:pStyle w:val="EndNoteBibliography"/>
      </w:pPr>
      <w:r w:rsidRPr="000B19A9">
        <w:lastRenderedPageBreak/>
        <w:t>22.</w:t>
      </w:r>
      <w:r w:rsidRPr="000B19A9">
        <w:tab/>
        <w:t>Horiuchi S, Wilmoth JR, Pletcher SD. A decomposition method based on a model of continuous change. Demography. 2008;45(4):785-801.</w:t>
      </w:r>
    </w:p>
    <w:p w14:paraId="28CDDA64" w14:textId="77777777" w:rsidR="000B19A9" w:rsidRPr="000B19A9" w:rsidRDefault="000B19A9" w:rsidP="000B19A9">
      <w:pPr>
        <w:pStyle w:val="EndNoteBibliography"/>
      </w:pPr>
      <w:r w:rsidRPr="000B19A9">
        <w:t>23.</w:t>
      </w:r>
      <w:r w:rsidRPr="000B19A9">
        <w:tab/>
        <w:t>Gillespie DO, Trotter MV, Tuljapurkar SD. Divergence in age patterns of mortality change drives international divergence in lifespan inequality. Demography. 2014;51(3):1003-17.</w:t>
      </w:r>
    </w:p>
    <w:p w14:paraId="60D8BCB6" w14:textId="77777777" w:rsidR="000B19A9" w:rsidRPr="000B19A9" w:rsidRDefault="000B19A9" w:rsidP="000B19A9">
      <w:pPr>
        <w:pStyle w:val="EndNoteBibliography"/>
      </w:pPr>
      <w:r w:rsidRPr="000B19A9">
        <w:t>24.</w:t>
      </w:r>
      <w:r w:rsidRPr="000B19A9">
        <w:tab/>
        <w:t>Seligman B, Greenberg G, Tuljapurkar S. Equity and length of lifespan are not the same. Proceedings of the National Academy of Sciences. 2016;113(30):8420-3.</w:t>
      </w:r>
    </w:p>
    <w:p w14:paraId="4338CF6B" w14:textId="77777777" w:rsidR="000B19A9" w:rsidRPr="000B19A9" w:rsidRDefault="000B19A9" w:rsidP="000B19A9">
      <w:pPr>
        <w:pStyle w:val="EndNoteBibliography"/>
      </w:pPr>
      <w:r w:rsidRPr="000B19A9">
        <w:t>25.</w:t>
      </w:r>
      <w:r w:rsidRPr="000B19A9">
        <w:tab/>
        <w:t>van Raalte AA, Myrskylä M, Martikainen P. The role of smoking on mortality compression: An analysis of Finnish occupational social classes, 1971-2010. Demographic Research. 2015;32:589.</w:t>
      </w:r>
    </w:p>
    <w:p w14:paraId="2E5C641F" w14:textId="77777777" w:rsidR="000B19A9" w:rsidRPr="000B19A9" w:rsidRDefault="000B19A9" w:rsidP="000B19A9">
      <w:pPr>
        <w:pStyle w:val="EndNoteBibliography"/>
      </w:pPr>
      <w:r w:rsidRPr="000B19A9">
        <w:t>26.</w:t>
      </w:r>
      <w:r w:rsidRPr="000B19A9">
        <w:tab/>
        <w:t>Zylbersztejn A, Gilbert R, Hardelid P, Hjern A. Why do more infants die in the UK than in Sweden? An intercountry comparison of birthweight-specific infant mortality. The Lancet. 2015;386:S83.</w:t>
      </w:r>
    </w:p>
    <w:p w14:paraId="248EBBF6" w14:textId="77777777" w:rsidR="000B19A9" w:rsidRPr="00E46B4A" w:rsidRDefault="000B19A9" w:rsidP="000B19A9">
      <w:pPr>
        <w:pStyle w:val="EndNoteBibliography"/>
        <w:rPr>
          <w:lang w:val="es-MX"/>
        </w:rPr>
      </w:pPr>
      <w:r w:rsidRPr="000B19A9">
        <w:t>27.</w:t>
      </w:r>
      <w:r w:rsidRPr="000B19A9">
        <w:tab/>
        <w:t xml:space="preserve">Wennergren G, Nordstrand K, Alm B, Möllborg P, Öhman A, Berlin A, et al. Updated Swedish advice on reducing the risk of sudden infant death syndrome. </w:t>
      </w:r>
      <w:r w:rsidRPr="00E46B4A">
        <w:rPr>
          <w:lang w:val="es-MX"/>
        </w:rPr>
        <w:t>Acta Paediatrica. 2015;104(5):444-8.</w:t>
      </w:r>
    </w:p>
    <w:p w14:paraId="290A44CC" w14:textId="77777777" w:rsidR="000B19A9" w:rsidRPr="000B19A9" w:rsidRDefault="000B19A9" w:rsidP="000B19A9">
      <w:pPr>
        <w:pStyle w:val="EndNoteBibliography"/>
      </w:pPr>
      <w:r w:rsidRPr="00E46B4A">
        <w:rPr>
          <w:lang w:val="es-MX"/>
        </w:rPr>
        <w:t>28.</w:t>
      </w:r>
      <w:r w:rsidRPr="00E46B4A">
        <w:rPr>
          <w:lang w:val="es-MX"/>
        </w:rPr>
        <w:tab/>
        <w:t xml:space="preserve">Hashim D, Boffetta P, La Vecchia C, Rota M, Bertuccio P, Malvezzi M, et al. </w:t>
      </w:r>
      <w:r w:rsidRPr="000B19A9">
        <w:t>The global decrease in cancer mortality: trends and disparities. Annals of Oncology. 2016;27(5):926-33.</w:t>
      </w:r>
    </w:p>
    <w:p w14:paraId="31FBEBDD" w14:textId="1FEE4F66"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headerReference w:type="default" r:id="rId15"/>
      <w:footerReference w:type="default" r:id="rId16"/>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une Lindahl-Jacobsen" w:date="2017-10-29T19:40:00Z" w:initials="RL">
    <w:p w14:paraId="0E2D24CB" w14:textId="784A4B67" w:rsidR="00F3561F" w:rsidRDefault="00F3561F">
      <w:pPr>
        <w:pStyle w:val="Kommentartekst"/>
      </w:pPr>
      <w:r>
        <w:rPr>
          <w:rStyle w:val="Kommentarhenvisning"/>
        </w:rPr>
        <w:annotationRef/>
      </w:r>
      <w:r>
        <w:rPr>
          <w:rStyle w:val="Kommentarhenvisning"/>
        </w:rPr>
        <w:t xml:space="preserve">I guess you mean that increasing E0 and LSE are important </w:t>
      </w:r>
      <w:r w:rsidRPr="00F3561F">
        <w:rPr>
          <w:rStyle w:val="Kommentarhenvisning"/>
          <w:b/>
        </w:rPr>
        <w:t>health</w:t>
      </w:r>
      <w:r>
        <w:rPr>
          <w:rStyle w:val="Kommentarhenvisning"/>
        </w:rPr>
        <w:t xml:space="preserve"> policy goals?</w:t>
      </w:r>
    </w:p>
  </w:comment>
  <w:comment w:id="2" w:author="Rune Lindahl-Jacobsen" w:date="2017-10-29T19:43:00Z" w:initials="RL">
    <w:p w14:paraId="553BA76D" w14:textId="6BAE27B9" w:rsidR="00F3561F" w:rsidRDefault="00F3561F">
      <w:pPr>
        <w:pStyle w:val="Kommentartekst"/>
      </w:pPr>
      <w:r>
        <w:rPr>
          <w:rStyle w:val="Kommentarhenvisning"/>
        </w:rPr>
        <w:annotationRef/>
      </w:r>
      <w:r>
        <w:t>And Norway?</w:t>
      </w:r>
    </w:p>
  </w:comment>
  <w:comment w:id="15" w:author="Rune Lindahl-Jacobsen" w:date="2017-10-29T19:50:00Z" w:initials="RL">
    <w:p w14:paraId="5177A216" w14:textId="39150439" w:rsidR="00A54E5B" w:rsidRDefault="00A54E5B">
      <w:pPr>
        <w:pStyle w:val="Kommentartekst"/>
      </w:pPr>
      <w:r>
        <w:rPr>
          <w:rStyle w:val="Kommentarhenvisning"/>
        </w:rPr>
        <w:annotationRef/>
      </w:r>
      <w:r>
        <w:t>This is all about females…. Either focus on only females or describe findings for males too.</w:t>
      </w:r>
    </w:p>
  </w:comment>
  <w:comment w:id="17" w:author="Rune Lindahl-Jacobsen" w:date="2017-10-29T19:54:00Z" w:initials="RL">
    <w:p w14:paraId="5DAE2216" w14:textId="789A9128" w:rsidR="0066674B" w:rsidRDefault="0066674B">
      <w:pPr>
        <w:pStyle w:val="Kommentartekst"/>
      </w:pPr>
      <w:r>
        <w:rPr>
          <w:rStyle w:val="Kommentarhenvisning"/>
        </w:rPr>
        <w:annotationRef/>
      </w:r>
      <w:r>
        <w:t xml:space="preserve">This is again only about women…. I suggest </w:t>
      </w:r>
      <w:proofErr w:type="gramStart"/>
      <w:r>
        <w:t>to limit</w:t>
      </w:r>
      <w:proofErr w:type="gramEnd"/>
      <w:r>
        <w:t xml:space="preserve"> the study to women or also describe known knowledge for Danish men.</w:t>
      </w:r>
    </w:p>
  </w:comment>
  <w:comment w:id="24" w:author="Rune Lindahl-Jacobsen" w:date="2017-10-29T19:59:00Z" w:initials="RL">
    <w:p w14:paraId="46D400C5" w14:textId="247D5C3A" w:rsidR="00C72EF2" w:rsidRDefault="00C72EF2">
      <w:pPr>
        <w:pStyle w:val="Kommentartekst"/>
      </w:pPr>
      <w:r>
        <w:rPr>
          <w:rStyle w:val="Kommentarhenvisning"/>
        </w:rPr>
        <w:annotationRef/>
      </w:r>
      <w:r>
        <w:t>In a given year = period???? Do you mean the same period as for HMD data? Then write this period again! In its current form the sentence does not make sense.</w:t>
      </w:r>
    </w:p>
  </w:comment>
  <w:comment w:id="41" w:author="Rune Lindahl-Jacobsen" w:date="2017-10-29T20:04:00Z" w:initials="RL">
    <w:p w14:paraId="4982CD0E" w14:textId="6425EE4D" w:rsidR="00C72EF2" w:rsidRDefault="00C72EF2">
      <w:pPr>
        <w:pStyle w:val="Kommentartekst"/>
      </w:pPr>
      <w:r>
        <w:rPr>
          <w:rStyle w:val="Kommentarhenvisning"/>
        </w:rPr>
        <w:annotationRef/>
      </w:r>
      <w:r>
        <w:t>Here you need a reference for the low reliability.</w:t>
      </w:r>
    </w:p>
  </w:comment>
  <w:comment w:id="43" w:author="Rune Lindahl-Jacobsen" w:date="2017-10-29T20:05:00Z" w:initials="RL">
    <w:p w14:paraId="49C4295E" w14:textId="47FDFCBD" w:rsidR="00C72EF2" w:rsidRDefault="00C72EF2">
      <w:pPr>
        <w:pStyle w:val="Kommentartekst"/>
      </w:pPr>
      <w:r>
        <w:rPr>
          <w:rStyle w:val="Kommentarhenvisning"/>
        </w:rPr>
        <w:annotationRef/>
      </w:r>
      <w:r>
        <w:t>SI?</w:t>
      </w:r>
    </w:p>
  </w:comment>
  <w:comment w:id="44" w:author="Rune Lindahl-Jacobsen" w:date="2017-10-29T20:06:00Z" w:initials="RL">
    <w:p w14:paraId="75D5AA1C" w14:textId="16897E85" w:rsidR="00C72EF2" w:rsidRDefault="00C72EF2">
      <w:pPr>
        <w:pStyle w:val="Kommentartekst"/>
      </w:pPr>
      <w:r>
        <w:rPr>
          <w:rStyle w:val="Kommentarhenvisning"/>
        </w:rPr>
        <w:annotationRef/>
      </w:r>
      <w:r>
        <w:t>SI????</w:t>
      </w:r>
    </w:p>
  </w:comment>
  <w:comment w:id="46" w:author="Rune Lindahl-Jacobsen" w:date="2017-10-29T20:10:00Z" w:initials="RL">
    <w:p w14:paraId="41C5FB03" w14:textId="59E0F851" w:rsidR="007A2F1A" w:rsidRDefault="007A2F1A">
      <w:pPr>
        <w:pStyle w:val="Kommentartekst"/>
      </w:pPr>
      <w:r>
        <w:rPr>
          <w:rStyle w:val="Kommentarhenvisning"/>
        </w:rPr>
        <w:annotationRef/>
      </w:r>
      <w:r>
        <w:t xml:space="preserve">I suggest </w:t>
      </w:r>
      <w:proofErr w:type="gramStart"/>
      <w:r>
        <w:t>you</w:t>
      </w:r>
      <w:proofErr w:type="gramEnd"/>
      <w:r>
        <w:t xml:space="preserve"> present formulas for the decomposition used. </w:t>
      </w:r>
    </w:p>
  </w:comment>
  <w:comment w:id="47" w:author="Rune Lindahl-Jacobsen" w:date="2017-10-29T20:12:00Z" w:initials="RL">
    <w:p w14:paraId="26A3315D" w14:textId="6B70E05B" w:rsidR="007A2F1A" w:rsidRDefault="007A2F1A">
      <w:pPr>
        <w:pStyle w:val="Kommentartekst"/>
      </w:pPr>
      <w:r>
        <w:rPr>
          <w:rStyle w:val="Kommentarhenvisning"/>
        </w:rPr>
        <w:annotationRef/>
      </w:r>
      <w:r>
        <w:t xml:space="preserve">Be aware that the used of lifespan inequality and life disparity is not common terms to your audience (if epidemiologists) and thus need to be explained. </w:t>
      </w:r>
    </w:p>
  </w:comment>
  <w:comment w:id="48" w:author="Rune Lindahl-Jacobsen" w:date="2017-10-29T20:16:00Z" w:initials="RL">
    <w:p w14:paraId="645BEDFB" w14:textId="0FFB591A" w:rsidR="007A2F1A" w:rsidRDefault="007A2F1A">
      <w:pPr>
        <w:pStyle w:val="Kommentartekst"/>
      </w:pPr>
      <w:r>
        <w:rPr>
          <w:rStyle w:val="Kommentarhenvisning"/>
        </w:rPr>
        <w:annotationRef/>
      </w:r>
      <w:r>
        <w:t xml:space="preserve">This is </w:t>
      </w:r>
      <w:proofErr w:type="spellStart"/>
      <w:r>
        <w:t>redundance</w:t>
      </w:r>
      <w:proofErr w:type="spellEnd"/>
      <w:r>
        <w:t xml:space="preserve"> of the figure text. Cut!</w:t>
      </w:r>
    </w:p>
  </w:comment>
  <w:comment w:id="54" w:author="Rune Lindahl-Jacobsen" w:date="2017-10-29T20:19:00Z" w:initials="RL">
    <w:p w14:paraId="0A3CABCC" w14:textId="374ED86D" w:rsidR="009D3687" w:rsidRDefault="009D3687">
      <w:pPr>
        <w:pStyle w:val="Kommentartekst"/>
      </w:pPr>
      <w:r>
        <w:rPr>
          <w:rStyle w:val="Kommentarhenvisning"/>
        </w:rPr>
        <w:annotationRef/>
      </w:r>
      <w:r>
        <w:t>Compared to?</w:t>
      </w:r>
    </w:p>
  </w:comment>
  <w:comment w:id="58" w:author="Rune Lindahl-Jacobsen" w:date="2017-10-29T20:23:00Z" w:initials="RL">
    <w:p w14:paraId="1005AA84" w14:textId="57427B66" w:rsidR="009D3687" w:rsidRDefault="009D3687">
      <w:pPr>
        <w:pStyle w:val="Kommentartekst"/>
      </w:pPr>
      <w:r>
        <w:rPr>
          <w:rStyle w:val="Kommentarhenvisning"/>
        </w:rPr>
        <w:annotationRef/>
      </w:r>
      <w:r>
        <w:t>In which table or figure do the reader find this information? In the text, guide the reader on where this can be seen….</w:t>
      </w:r>
    </w:p>
  </w:comment>
  <w:comment w:id="59" w:author="Rune Lindahl-Jacobsen" w:date="2017-10-29T20:24:00Z" w:initials="RL">
    <w:p w14:paraId="7C6E0B6E" w14:textId="606A0A1F" w:rsidR="009D3687" w:rsidRDefault="009D3687">
      <w:pPr>
        <w:pStyle w:val="Kommentartekst"/>
      </w:pPr>
      <w:r>
        <w:rPr>
          <w:rStyle w:val="Kommentarhenvisning"/>
        </w:rPr>
        <w:annotationRef/>
      </w:r>
      <w:proofErr w:type="spellStart"/>
      <w:r>
        <w:t>Redundance</w:t>
      </w:r>
      <w:proofErr w:type="spellEnd"/>
      <w:r>
        <w:t xml:space="preserve"> of the table text, cut!</w:t>
      </w:r>
    </w:p>
  </w:comment>
  <w:comment w:id="61" w:author="Rune Lindahl-Jacobsen" w:date="2017-10-29T20:26:00Z" w:initials="RL">
    <w:p w14:paraId="4226F40B" w14:textId="42966D89" w:rsidR="00373C95" w:rsidRPr="007D1CF4" w:rsidRDefault="009D3687" w:rsidP="00373C95">
      <w:pPr>
        <w:widowControl w:val="0"/>
        <w:autoSpaceDE w:val="0"/>
        <w:autoSpaceDN w:val="0"/>
        <w:adjustRightInd w:val="0"/>
        <w:spacing w:line="280" w:lineRule="atLeast"/>
        <w:rPr>
          <w:rFonts w:ascii="Times New Roman" w:hAnsi="Times New Roman" w:cs="Times New Roman"/>
          <w:color w:val="000000"/>
          <w:sz w:val="24"/>
          <w:szCs w:val="24"/>
        </w:rPr>
      </w:pPr>
      <w:r>
        <w:rPr>
          <w:rStyle w:val="Kommentarhenvisning"/>
        </w:rPr>
        <w:annotationRef/>
      </w:r>
      <w:r w:rsidR="00373C95" w:rsidRPr="007D1CF4">
        <w:rPr>
          <w:rFonts w:ascii="Times New Roman" w:hAnsi="Times New Roman" w:cs="Times New Roman"/>
          <w:color w:val="000000"/>
          <w:sz w:val="24"/>
          <w:szCs w:val="24"/>
        </w:rPr>
        <w:t xml:space="preserve">Do not start by your limitations. I suggest </w:t>
      </w:r>
      <w:proofErr w:type="gramStart"/>
      <w:r w:rsidR="00D77949">
        <w:rPr>
          <w:rFonts w:ascii="Times New Roman" w:hAnsi="Times New Roman" w:cs="Times New Roman"/>
          <w:color w:val="000000"/>
          <w:sz w:val="24"/>
          <w:szCs w:val="24"/>
        </w:rPr>
        <w:t>to rewrite</w:t>
      </w:r>
      <w:proofErr w:type="gramEnd"/>
      <w:r w:rsidR="00D77949">
        <w:rPr>
          <w:rFonts w:ascii="Times New Roman" w:hAnsi="Times New Roman" w:cs="Times New Roman"/>
          <w:color w:val="000000"/>
          <w:sz w:val="24"/>
          <w:szCs w:val="24"/>
        </w:rPr>
        <w:t xml:space="preserve"> the discussion with </w:t>
      </w:r>
      <w:r w:rsidR="00373C95" w:rsidRPr="007D1CF4">
        <w:rPr>
          <w:rFonts w:ascii="Times New Roman" w:hAnsi="Times New Roman" w:cs="Times New Roman"/>
          <w:color w:val="000000"/>
          <w:sz w:val="24"/>
          <w:szCs w:val="24"/>
        </w:rPr>
        <w:t>the following structure if you aim for an epidemiological journal:</w:t>
      </w:r>
    </w:p>
    <w:p w14:paraId="6B6D26FB" w14:textId="77777777" w:rsidR="00373C95" w:rsidRPr="007D1CF4" w:rsidRDefault="00373C95" w:rsidP="00373C95">
      <w:pPr>
        <w:widowControl w:val="0"/>
        <w:autoSpaceDE w:val="0"/>
        <w:autoSpaceDN w:val="0"/>
        <w:adjustRightInd w:val="0"/>
        <w:spacing w:line="280" w:lineRule="atLeast"/>
        <w:rPr>
          <w:rFonts w:ascii="Times New Roman" w:hAnsi="Times New Roman" w:cs="Times New Roman"/>
          <w:color w:val="000000"/>
          <w:sz w:val="24"/>
          <w:szCs w:val="24"/>
        </w:rPr>
      </w:pPr>
    </w:p>
    <w:p w14:paraId="557D54FB" w14:textId="77777777" w:rsidR="00373C95" w:rsidRPr="007D1CF4" w:rsidRDefault="00373C95" w:rsidP="00373C95">
      <w:pPr>
        <w:widowControl w:val="0"/>
        <w:autoSpaceDE w:val="0"/>
        <w:autoSpaceDN w:val="0"/>
        <w:adjustRightInd w:val="0"/>
        <w:spacing w:line="280" w:lineRule="atLeast"/>
        <w:rPr>
          <w:rFonts w:ascii="Times New Roman" w:hAnsi="Times New Roman" w:cs="Times New Roman"/>
          <w:color w:val="000000"/>
          <w:sz w:val="24"/>
          <w:szCs w:val="24"/>
        </w:rPr>
      </w:pPr>
      <w:r w:rsidRPr="007D1CF4">
        <w:rPr>
          <w:rFonts w:ascii="Times New Roman" w:hAnsi="Times New Roman" w:cs="Times New Roman"/>
          <w:color w:val="000000"/>
          <w:sz w:val="24"/>
          <w:szCs w:val="24"/>
        </w:rPr>
        <w:t xml:space="preserve">1) Answer to overall research question/hypothesis from introduction – </w:t>
      </w:r>
      <w:r w:rsidRPr="007D1CF4">
        <w:rPr>
          <w:rFonts w:ascii="Times New Roman" w:hAnsi="Times New Roman" w:cs="Times New Roman"/>
          <w:b/>
          <w:bCs/>
          <w:color w:val="000000"/>
          <w:sz w:val="24"/>
          <w:szCs w:val="24"/>
        </w:rPr>
        <w:t>the “big picture”</w:t>
      </w:r>
    </w:p>
    <w:p w14:paraId="44320D4E" w14:textId="77777777" w:rsidR="00373C95" w:rsidRPr="007D1CF4" w:rsidRDefault="00373C95" w:rsidP="00373C95">
      <w:pPr>
        <w:pStyle w:val="Kommentartekst"/>
        <w:rPr>
          <w:rFonts w:ascii="Times New Roman" w:hAnsi="Times New Roman" w:cs="Times New Roman"/>
        </w:rPr>
      </w:pPr>
    </w:p>
    <w:p w14:paraId="4F35474C" w14:textId="010E1DC6" w:rsidR="00373C95" w:rsidRPr="007D1CF4" w:rsidRDefault="00D77949" w:rsidP="00373C95">
      <w:pPr>
        <w:jc w:val="both"/>
        <w:rPr>
          <w:rFonts w:ascii="Times New Roman" w:hAnsi="Times New Roman" w:cs="Times New Roman"/>
          <w:sz w:val="24"/>
          <w:szCs w:val="24"/>
        </w:rPr>
      </w:pPr>
      <w:r>
        <w:rPr>
          <w:rFonts w:ascii="Times New Roman" w:hAnsi="Times New Roman" w:cs="Times New Roman"/>
          <w:sz w:val="24"/>
          <w:szCs w:val="24"/>
        </w:rPr>
        <w:t xml:space="preserve">e.g.: </w:t>
      </w:r>
      <w:r w:rsidR="00373C95" w:rsidRPr="007D1CF4">
        <w:rPr>
          <w:rFonts w:ascii="Times New Roman" w:hAnsi="Times New Roman" w:cs="Times New Roman"/>
          <w:sz w:val="24"/>
          <w:szCs w:val="24"/>
        </w:rPr>
        <w:t xml:space="preserve">In this </w:t>
      </w:r>
      <w:proofErr w:type="gramStart"/>
      <w:r w:rsidR="00373C95" w:rsidRPr="007D1CF4">
        <w:rPr>
          <w:rFonts w:ascii="Times New Roman" w:hAnsi="Times New Roman" w:cs="Times New Roman"/>
          <w:sz w:val="24"/>
          <w:szCs w:val="24"/>
        </w:rPr>
        <w:t>study</w:t>
      </w:r>
      <w:proofErr w:type="gramEnd"/>
      <w:r w:rsidR="00373C95" w:rsidRPr="007D1CF4">
        <w:rPr>
          <w:rFonts w:ascii="Times New Roman" w:hAnsi="Times New Roman" w:cs="Times New Roman"/>
          <w:sz w:val="24"/>
          <w:szCs w:val="24"/>
        </w:rPr>
        <w:t xml:space="preserve"> we find that changes in life expectancy and lifespan inequality in Denmark were largely driven by the same causes of death, suggesting important social issues, but also a clear policy target. ……</w:t>
      </w:r>
    </w:p>
    <w:p w14:paraId="49FCFFE8" w14:textId="77777777" w:rsidR="00373C95" w:rsidRPr="007D1CF4" w:rsidRDefault="00373C95" w:rsidP="00373C95">
      <w:pPr>
        <w:jc w:val="both"/>
        <w:rPr>
          <w:rFonts w:ascii="Times New Roman" w:hAnsi="Times New Roman" w:cs="Times New Roman"/>
          <w:sz w:val="24"/>
          <w:szCs w:val="24"/>
        </w:rPr>
      </w:pPr>
    </w:p>
    <w:p w14:paraId="09F24432" w14:textId="77777777" w:rsidR="00373C95" w:rsidRPr="007D1CF4" w:rsidRDefault="00373C95" w:rsidP="00373C95">
      <w:pPr>
        <w:jc w:val="both"/>
        <w:rPr>
          <w:rFonts w:ascii="Times New Roman" w:hAnsi="Times New Roman" w:cs="Times New Roman"/>
          <w:sz w:val="24"/>
          <w:szCs w:val="24"/>
        </w:rPr>
      </w:pPr>
      <w:r w:rsidRPr="007D1CF4">
        <w:rPr>
          <w:rFonts w:ascii="Times New Roman" w:hAnsi="Times New Roman" w:cs="Times New Roman"/>
          <w:color w:val="000000"/>
          <w:sz w:val="24"/>
          <w:szCs w:val="24"/>
        </w:rPr>
        <w:t xml:space="preserve">2) Interpretation, principles relationships and generalizations based on the results - </w:t>
      </w:r>
      <w:r w:rsidRPr="007D1CF4">
        <w:rPr>
          <w:rFonts w:ascii="Times New Roman" w:hAnsi="Times New Roman" w:cs="Times New Roman"/>
          <w:b/>
          <w:bCs/>
          <w:color w:val="000000"/>
          <w:sz w:val="24"/>
          <w:szCs w:val="24"/>
        </w:rPr>
        <w:t>a critical analysis of your major finding(s)</w:t>
      </w:r>
    </w:p>
    <w:p w14:paraId="2E2EEEA2" w14:textId="77777777" w:rsidR="00373C95" w:rsidRPr="007D1CF4" w:rsidRDefault="00373C95" w:rsidP="00373C95">
      <w:pPr>
        <w:jc w:val="both"/>
        <w:rPr>
          <w:rFonts w:ascii="Times New Roman" w:hAnsi="Times New Roman" w:cs="Times New Roman"/>
          <w:sz w:val="24"/>
          <w:szCs w:val="24"/>
        </w:rPr>
      </w:pPr>
    </w:p>
    <w:p w14:paraId="598586BB" w14:textId="77777777" w:rsidR="00373C95" w:rsidRPr="007D1CF4" w:rsidRDefault="00373C95" w:rsidP="00373C95">
      <w:pPr>
        <w:jc w:val="both"/>
        <w:rPr>
          <w:rFonts w:ascii="Times New Roman" w:hAnsi="Times New Roman" w:cs="Times New Roman"/>
          <w:b/>
          <w:bCs/>
          <w:color w:val="000000"/>
          <w:sz w:val="24"/>
          <w:szCs w:val="24"/>
        </w:rPr>
      </w:pPr>
      <w:r w:rsidRPr="007D1CF4">
        <w:rPr>
          <w:rFonts w:ascii="Times New Roman" w:hAnsi="Times New Roman" w:cs="Times New Roman"/>
          <w:color w:val="000000"/>
          <w:sz w:val="24"/>
          <w:szCs w:val="24"/>
        </w:rPr>
        <w:t xml:space="preserve">3) Comparison with other studies - </w:t>
      </w:r>
      <w:r w:rsidRPr="007D1CF4">
        <w:rPr>
          <w:rFonts w:ascii="Times New Roman" w:hAnsi="Times New Roman" w:cs="Times New Roman"/>
          <w:b/>
          <w:bCs/>
          <w:color w:val="000000"/>
          <w:sz w:val="24"/>
          <w:szCs w:val="24"/>
        </w:rPr>
        <w:t>Discuss how results fit with existing literature</w:t>
      </w:r>
    </w:p>
    <w:p w14:paraId="728E9184" w14:textId="77777777" w:rsidR="00373C95" w:rsidRPr="007D1CF4" w:rsidRDefault="00373C95" w:rsidP="00373C95">
      <w:pPr>
        <w:jc w:val="both"/>
        <w:rPr>
          <w:rFonts w:ascii="Times New Roman" w:hAnsi="Times New Roman" w:cs="Times New Roman"/>
          <w:b/>
          <w:bCs/>
          <w:color w:val="000000"/>
          <w:sz w:val="24"/>
          <w:szCs w:val="24"/>
        </w:rPr>
      </w:pPr>
    </w:p>
    <w:p w14:paraId="62717022" w14:textId="77777777" w:rsidR="00373C95" w:rsidRPr="007D1CF4" w:rsidRDefault="00373C95" w:rsidP="00373C95">
      <w:pPr>
        <w:widowControl w:val="0"/>
        <w:autoSpaceDE w:val="0"/>
        <w:autoSpaceDN w:val="0"/>
        <w:adjustRightInd w:val="0"/>
        <w:spacing w:line="280" w:lineRule="atLeast"/>
        <w:rPr>
          <w:rFonts w:ascii="Times New Roman" w:hAnsi="Times New Roman" w:cs="Times New Roman"/>
          <w:color w:val="000000"/>
          <w:sz w:val="24"/>
          <w:szCs w:val="24"/>
        </w:rPr>
      </w:pPr>
      <w:r w:rsidRPr="007D1CF4">
        <w:rPr>
          <w:rFonts w:ascii="Times New Roman" w:hAnsi="Times New Roman" w:cs="Times New Roman"/>
          <w:b/>
          <w:bCs/>
          <w:color w:val="000000"/>
          <w:sz w:val="24"/>
          <w:szCs w:val="24"/>
        </w:rPr>
        <w:t>4) Limitations and strengths</w:t>
      </w:r>
    </w:p>
    <w:p w14:paraId="34E7B9DE" w14:textId="77777777" w:rsidR="00373C95" w:rsidRPr="007D1CF4" w:rsidRDefault="00373C95" w:rsidP="00373C95">
      <w:pPr>
        <w:jc w:val="both"/>
        <w:rPr>
          <w:rFonts w:ascii="Times New Roman" w:hAnsi="Times New Roman" w:cs="Times New Roman"/>
          <w:b/>
          <w:bCs/>
          <w:color w:val="000000"/>
          <w:sz w:val="24"/>
          <w:szCs w:val="24"/>
        </w:rPr>
      </w:pPr>
    </w:p>
    <w:p w14:paraId="38D25A9B" w14:textId="77777777" w:rsidR="00373C95" w:rsidRPr="007D1CF4" w:rsidRDefault="00373C95" w:rsidP="00373C95">
      <w:pPr>
        <w:widowControl w:val="0"/>
        <w:autoSpaceDE w:val="0"/>
        <w:autoSpaceDN w:val="0"/>
        <w:adjustRightInd w:val="0"/>
        <w:spacing w:line="280" w:lineRule="atLeast"/>
        <w:rPr>
          <w:rFonts w:ascii="Times New Roman" w:hAnsi="Times New Roman" w:cs="Times New Roman"/>
          <w:color w:val="000000"/>
          <w:sz w:val="24"/>
          <w:szCs w:val="24"/>
        </w:rPr>
      </w:pPr>
      <w:r w:rsidRPr="007D1CF4">
        <w:rPr>
          <w:rFonts w:ascii="Times New Roman" w:hAnsi="Times New Roman" w:cs="Times New Roman"/>
          <w:b/>
          <w:bCs/>
          <w:color w:val="000000"/>
          <w:sz w:val="24"/>
          <w:szCs w:val="24"/>
        </w:rPr>
        <w:t xml:space="preserve">5) Conclusion (short answer to the question/hypothesis) </w:t>
      </w:r>
      <w:r w:rsidRPr="007D1CF4">
        <w:rPr>
          <w:rFonts w:ascii="Times New Roman" w:hAnsi="Times New Roman" w:cs="Times New Roman"/>
          <w:b/>
          <w:bCs/>
          <w:i/>
          <w:iCs/>
          <w:color w:val="000000"/>
          <w:sz w:val="24"/>
          <w:szCs w:val="24"/>
        </w:rPr>
        <w:t>What is the main take-home message of your study?</w:t>
      </w:r>
      <w:r w:rsidRPr="007D1CF4">
        <w:rPr>
          <w:rFonts w:ascii="Times New Roman" w:hAnsi="Times New Roman" w:cs="Times New Roman"/>
          <w:b/>
          <w:bCs/>
          <w:color w:val="000000"/>
          <w:sz w:val="24"/>
          <w:szCs w:val="24"/>
        </w:rPr>
        <w:t xml:space="preserve"> </w:t>
      </w:r>
      <w:r w:rsidRPr="007D1CF4">
        <w:rPr>
          <w:rFonts w:ascii="Times New Roman" w:hAnsi="Times New Roman" w:cs="Times New Roman"/>
          <w:b/>
          <w:bCs/>
          <w:i/>
          <w:iCs/>
          <w:color w:val="000000"/>
          <w:sz w:val="24"/>
          <w:szCs w:val="24"/>
        </w:rPr>
        <w:t>What is the main contribution that your study makes to your field?</w:t>
      </w:r>
      <w:r w:rsidRPr="007D1CF4">
        <w:rPr>
          <w:rFonts w:ascii="Times New Roman" w:hAnsi="Times New Roman" w:cs="Times New Roman"/>
          <w:b/>
          <w:bCs/>
          <w:color w:val="000000"/>
          <w:sz w:val="24"/>
          <w:szCs w:val="24"/>
        </w:rPr>
        <w:t xml:space="preserve"> </w:t>
      </w:r>
    </w:p>
    <w:p w14:paraId="78EAC7CB" w14:textId="77777777" w:rsidR="00373C95" w:rsidRPr="007D1CF4" w:rsidRDefault="00373C95" w:rsidP="00373C95">
      <w:pPr>
        <w:rPr>
          <w:rFonts w:ascii="Times New Roman" w:hAnsi="Times New Roman" w:cs="Times New Roman"/>
          <w:sz w:val="24"/>
          <w:szCs w:val="24"/>
        </w:rPr>
      </w:pPr>
    </w:p>
    <w:p w14:paraId="16B83AA1" w14:textId="160B14BA" w:rsidR="00C96EDB" w:rsidRPr="00C96EDB" w:rsidRDefault="00C96EDB" w:rsidP="00373C95">
      <w:pPr>
        <w:widowControl w:val="0"/>
        <w:autoSpaceDE w:val="0"/>
        <w:autoSpaceDN w:val="0"/>
        <w:adjustRightInd w:val="0"/>
        <w:spacing w:line="280" w:lineRule="atLeast"/>
        <w:rPr>
          <w:rFonts w:ascii="Garamond" w:hAnsi="Garamond" w:cs="Times New Roman"/>
          <w:sz w:val="26"/>
          <w:szCs w:val="26"/>
        </w:rPr>
      </w:pPr>
      <w:bookmarkStart w:id="62" w:name="_GoBack"/>
      <w:bookmarkEnd w:id="62"/>
    </w:p>
    <w:p w14:paraId="0EF05280" w14:textId="77777777" w:rsidR="00C96EDB" w:rsidRPr="00B2566E" w:rsidRDefault="00C96EDB" w:rsidP="009D3687">
      <w:pPr>
        <w:jc w:val="both"/>
        <w:rPr>
          <w:rFonts w:ascii="Garamond" w:hAnsi="Garamond" w:cs="Times New Roman"/>
          <w:sz w:val="26"/>
          <w:szCs w:val="26"/>
        </w:rPr>
      </w:pPr>
    </w:p>
    <w:p w14:paraId="3503521F" w14:textId="77777777" w:rsidR="009D3687" w:rsidRDefault="009D3687">
      <w:pPr>
        <w:pStyle w:val="Kommentartekst"/>
      </w:pPr>
    </w:p>
    <w:p w14:paraId="78BEF40D" w14:textId="77777777" w:rsidR="009D3687" w:rsidRDefault="009D3687">
      <w:pPr>
        <w:pStyle w:val="Kommentartekst"/>
      </w:pPr>
    </w:p>
    <w:p w14:paraId="7C95E8AA" w14:textId="77777777" w:rsidR="009D3687" w:rsidRDefault="009D3687">
      <w:pPr>
        <w:pStyle w:val="Kommentartekst"/>
      </w:pPr>
    </w:p>
  </w:comment>
  <w:comment w:id="65" w:author="Rune Lindahl-Jacobsen" w:date="2017-10-29T20:35:00Z" w:initials="RL">
    <w:p w14:paraId="28DB484E" w14:textId="299A7026" w:rsidR="00373C95" w:rsidRDefault="00373C95">
      <w:pPr>
        <w:pStyle w:val="Kommentartekst"/>
      </w:pPr>
      <w:r>
        <w:rPr>
          <w:rStyle w:val="Kommentarhenvisning"/>
        </w:rPr>
        <w:annotationRef/>
      </w:r>
      <w:r>
        <w:t xml:space="preserve">This </w:t>
      </w:r>
      <w:r w:rsidR="001A1BB8">
        <w:t>number/</w:t>
      </w:r>
      <w:r>
        <w:t xml:space="preserve">bullet style is not tradition. I suggest </w:t>
      </w:r>
      <w:proofErr w:type="gramStart"/>
      <w:r>
        <w:t>to use</w:t>
      </w:r>
      <w:proofErr w:type="gramEnd"/>
      <w:r>
        <w:t xml:space="preserve"> normal text.</w:t>
      </w:r>
    </w:p>
  </w:comment>
  <w:comment w:id="66" w:author="Rune Lindahl-Jacobsen" w:date="2017-10-29T20:20:00Z" w:initials="RL">
    <w:p w14:paraId="4B4FAA72" w14:textId="566F070B" w:rsidR="009D3687" w:rsidRDefault="009D3687">
      <w:pPr>
        <w:pStyle w:val="Kommentartekst"/>
      </w:pPr>
      <w:r>
        <w:rPr>
          <w:rStyle w:val="Kommentarhenvisning"/>
        </w:rPr>
        <w:annotationRef/>
      </w:r>
      <w:r>
        <w:t>This is females only, be aware that you also present male mortality.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2D24CB" w15:done="0"/>
  <w15:commentEx w15:paraId="553BA76D" w15:done="0"/>
  <w15:commentEx w15:paraId="5177A216" w15:done="0"/>
  <w15:commentEx w15:paraId="5DAE2216" w15:done="0"/>
  <w15:commentEx w15:paraId="46D400C5" w15:done="0"/>
  <w15:commentEx w15:paraId="4982CD0E" w15:done="0"/>
  <w15:commentEx w15:paraId="49C4295E" w15:done="0"/>
  <w15:commentEx w15:paraId="75D5AA1C" w15:done="0"/>
  <w15:commentEx w15:paraId="41C5FB03" w15:done="0"/>
  <w15:commentEx w15:paraId="26A3315D" w15:done="0"/>
  <w15:commentEx w15:paraId="645BEDFB" w15:done="0"/>
  <w15:commentEx w15:paraId="0A3CABCC" w15:done="0"/>
  <w15:commentEx w15:paraId="1005AA84" w15:done="0"/>
  <w15:commentEx w15:paraId="7C6E0B6E" w15:done="0"/>
  <w15:commentEx w15:paraId="7C95E8AA" w15:done="0"/>
  <w15:commentEx w15:paraId="28DB484E" w15:done="0"/>
  <w15:commentEx w15:paraId="4B4FAA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09D98" w14:textId="77777777" w:rsidR="00EF2A1D" w:rsidRDefault="00EF2A1D" w:rsidP="008626B5">
      <w:r>
        <w:separator/>
      </w:r>
    </w:p>
  </w:endnote>
  <w:endnote w:type="continuationSeparator" w:id="0">
    <w:p w14:paraId="7545A676" w14:textId="77777777" w:rsidR="00EF2A1D" w:rsidRDefault="00EF2A1D"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695895"/>
      <w:docPartObj>
        <w:docPartGallery w:val="Page Numbers (Bottom of Page)"/>
        <w:docPartUnique/>
      </w:docPartObj>
    </w:sdtPr>
    <w:sdtEndPr>
      <w:rPr>
        <w:noProof/>
      </w:rPr>
    </w:sdtEndPr>
    <w:sdtContent>
      <w:p w14:paraId="1D2CB218" w14:textId="7DCD46A5" w:rsidR="00D01051" w:rsidRDefault="00D01051">
        <w:pPr>
          <w:pStyle w:val="Sidefod"/>
          <w:jc w:val="right"/>
        </w:pPr>
        <w:r>
          <w:fldChar w:fldCharType="begin"/>
        </w:r>
        <w:r>
          <w:instrText xml:space="preserve"> PAGE   \* MERGEFORMAT </w:instrText>
        </w:r>
        <w:r>
          <w:fldChar w:fldCharType="separate"/>
        </w:r>
        <w:r w:rsidR="00B352D4">
          <w:rPr>
            <w:noProof/>
          </w:rPr>
          <w:t>5</w:t>
        </w:r>
        <w:r>
          <w:rPr>
            <w:noProof/>
          </w:rPr>
          <w:fldChar w:fldCharType="end"/>
        </w:r>
      </w:p>
    </w:sdtContent>
  </w:sdt>
  <w:p w14:paraId="56B8FCA3" w14:textId="77777777" w:rsidR="00D01051" w:rsidRDefault="00D01051">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52F36" w14:textId="77777777" w:rsidR="00EF2A1D" w:rsidRDefault="00EF2A1D" w:rsidP="008626B5">
      <w:r>
        <w:separator/>
      </w:r>
    </w:p>
  </w:footnote>
  <w:footnote w:type="continuationSeparator" w:id="0">
    <w:p w14:paraId="1141CD33" w14:textId="77777777" w:rsidR="00EF2A1D" w:rsidRDefault="00EF2A1D" w:rsidP="008626B5">
      <w:r>
        <w:continuationSeparator/>
      </w:r>
    </w:p>
  </w:footnote>
  <w:footnote w:id="1">
    <w:p w14:paraId="322F8585" w14:textId="3109D1CB" w:rsidR="00D01051" w:rsidRPr="00F02AAC" w:rsidRDefault="00D01051">
      <w:pPr>
        <w:pStyle w:val="Fodnotetekst"/>
        <w:rPr>
          <w:rFonts w:ascii="Garamond" w:hAnsi="Garamond"/>
          <w:color w:val="444444"/>
        </w:rPr>
      </w:pPr>
      <w:r>
        <w:rPr>
          <w:rStyle w:val="Fodnotehenvisning"/>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Llink"/>
            <w:rFonts w:ascii="Garamond" w:hAnsi="Garamond" w:cs="Times New Roman"/>
            <w:sz w:val="24"/>
            <w:szCs w:val="26"/>
          </w:rPr>
          <w:t>online</w:t>
        </w:r>
      </w:hyperlink>
      <w:r w:rsidRPr="00F02AAC">
        <w:rPr>
          <w:rStyle w:val="Llink"/>
          <w:rFonts w:ascii="Garamond" w:hAnsi="Garamond" w:cs="Times New Roman"/>
          <w:sz w:val="24"/>
          <w:szCs w:val="26"/>
        </w:rPr>
        <w:t>.</w:t>
      </w:r>
    </w:p>
  </w:footnote>
  <w:footnote w:id="2">
    <w:p w14:paraId="43297FD9" w14:textId="3E55377F" w:rsidR="00D01051" w:rsidRPr="00F02AAC" w:rsidRDefault="00D01051">
      <w:pPr>
        <w:pStyle w:val="Fodnotetekst"/>
        <w:rPr>
          <w:rFonts w:ascii="Garamond" w:hAnsi="Garamond"/>
        </w:rPr>
      </w:pPr>
      <w:r w:rsidRPr="00F02AAC">
        <w:rPr>
          <w:rStyle w:val="Fodnotehenvisning"/>
          <w:rFonts w:ascii="Garamond" w:hAnsi="Garamond"/>
        </w:rPr>
        <w:footnoteRef/>
      </w:r>
      <w:r w:rsidRPr="00F02AAC">
        <w:rPr>
          <w:rFonts w:ascii="Garamond" w:hAnsi="Garamond"/>
        </w:rPr>
        <w:t xml:space="preserve"> Results for any year from 1960-2014 and for Norway vs Sweden available </w:t>
      </w:r>
      <w:hyperlink r:id="rId2" w:history="1">
        <w:r w:rsidRPr="00F02AAC">
          <w:rPr>
            <w:rStyle w:val="Llink"/>
            <w:rFonts w:ascii="Garamond" w:hAnsi="Garamond" w:cs="Times New Roman"/>
            <w:sz w:val="26"/>
            <w:szCs w:val="26"/>
          </w:rPr>
          <w:t>online</w:t>
        </w:r>
      </w:hyperlink>
      <w:r w:rsidRPr="00F02AAC">
        <w:rPr>
          <w:rStyle w:val="Llink"/>
          <w:rFonts w:ascii="Garamond" w:hAnsi="Garamond" w:cs="Times New Roman"/>
          <w:sz w:val="26"/>
          <w:szCs w:val="26"/>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413550"/>
      <w:docPartObj>
        <w:docPartGallery w:val="Page Numbers (Top of Page)"/>
        <w:docPartUnique/>
      </w:docPartObj>
    </w:sdtPr>
    <w:sdtEndPr>
      <w:rPr>
        <w:noProof/>
      </w:rPr>
    </w:sdtEndPr>
    <w:sdtContent>
      <w:p w14:paraId="3DF7A788" w14:textId="6BEA2E8B" w:rsidR="00D01051" w:rsidRPr="00FB05AD" w:rsidRDefault="00D01051" w:rsidP="008626B5">
        <w:pPr>
          <w:pStyle w:val="Sidehoved"/>
        </w:pPr>
        <w:proofErr w:type="spellStart"/>
        <w:r>
          <w:t>Aburto</w:t>
        </w:r>
        <w:proofErr w:type="spellEnd"/>
        <w:r>
          <w:t xml:space="preserve">, Wensink, </w:t>
        </w:r>
        <w:proofErr w:type="spellStart"/>
        <w:r w:rsidRPr="00FB05AD">
          <w:t>Vaupel</w:t>
        </w:r>
        <w:proofErr w:type="spellEnd"/>
        <w:r>
          <w:t>,</w:t>
        </w:r>
        <w:r w:rsidRPr="00FB05AD">
          <w:t xml:space="preserve"> </w:t>
        </w:r>
        <w:proofErr w:type="spellStart"/>
        <w:r w:rsidRPr="00FB05AD">
          <w:t>Lindahl</w:t>
        </w:r>
        <w:proofErr w:type="spellEnd"/>
        <w:r w:rsidRPr="00FB05AD">
          <w:t>-Jacobsen. Lifespan i</w:t>
        </w:r>
        <w:r>
          <w:t>nequality in Denmark</w:t>
        </w:r>
      </w:p>
    </w:sdtContent>
  </w:sdt>
  <w:p w14:paraId="60E2E9D7" w14:textId="77777777" w:rsidR="00D01051" w:rsidRPr="00902738" w:rsidRDefault="00D01051">
    <w:pPr>
      <w:pStyle w:val="Sidehove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ne Lindahl-Jacobsen">
    <w15:presenceInfo w15:providerId="None" w15:userId="Rune Lindahl-Jacob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9&lt;/item&gt;&lt;item&gt;13&lt;/item&gt;&lt;item&gt;24&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record-ids&gt;&lt;/item&gt;&lt;/Libraries&gt;"/>
  </w:docVars>
  <w:rsids>
    <w:rsidRoot w:val="00897FA5"/>
    <w:rsid w:val="0000056F"/>
    <w:rsid w:val="00000632"/>
    <w:rsid w:val="000052D1"/>
    <w:rsid w:val="00006FA1"/>
    <w:rsid w:val="0001038B"/>
    <w:rsid w:val="00011868"/>
    <w:rsid w:val="00011918"/>
    <w:rsid w:val="00011D23"/>
    <w:rsid w:val="000133A2"/>
    <w:rsid w:val="00013E0C"/>
    <w:rsid w:val="000140A4"/>
    <w:rsid w:val="00021D00"/>
    <w:rsid w:val="00021F4F"/>
    <w:rsid w:val="000227BE"/>
    <w:rsid w:val="00023253"/>
    <w:rsid w:val="00024C0A"/>
    <w:rsid w:val="00030E6E"/>
    <w:rsid w:val="000314AA"/>
    <w:rsid w:val="00032181"/>
    <w:rsid w:val="00034D1D"/>
    <w:rsid w:val="00035F7D"/>
    <w:rsid w:val="000464C9"/>
    <w:rsid w:val="00053A64"/>
    <w:rsid w:val="00057052"/>
    <w:rsid w:val="000610F5"/>
    <w:rsid w:val="000623C6"/>
    <w:rsid w:val="000652F3"/>
    <w:rsid w:val="0007098C"/>
    <w:rsid w:val="00070F33"/>
    <w:rsid w:val="0007160B"/>
    <w:rsid w:val="0007301D"/>
    <w:rsid w:val="000751FF"/>
    <w:rsid w:val="00075B60"/>
    <w:rsid w:val="00076F20"/>
    <w:rsid w:val="00080867"/>
    <w:rsid w:val="00080FC3"/>
    <w:rsid w:val="0008253E"/>
    <w:rsid w:val="00091CD4"/>
    <w:rsid w:val="00092C31"/>
    <w:rsid w:val="00093F2C"/>
    <w:rsid w:val="00096503"/>
    <w:rsid w:val="0009676B"/>
    <w:rsid w:val="000971E5"/>
    <w:rsid w:val="000976B1"/>
    <w:rsid w:val="000A2B79"/>
    <w:rsid w:val="000A5691"/>
    <w:rsid w:val="000A6821"/>
    <w:rsid w:val="000A7C70"/>
    <w:rsid w:val="000B163F"/>
    <w:rsid w:val="000B19A9"/>
    <w:rsid w:val="000B1F3F"/>
    <w:rsid w:val="000B29F0"/>
    <w:rsid w:val="000B4937"/>
    <w:rsid w:val="000B579F"/>
    <w:rsid w:val="000B5931"/>
    <w:rsid w:val="000C0F2F"/>
    <w:rsid w:val="000C7752"/>
    <w:rsid w:val="000D1743"/>
    <w:rsid w:val="000D402B"/>
    <w:rsid w:val="000D4103"/>
    <w:rsid w:val="000D5AC2"/>
    <w:rsid w:val="000D6E25"/>
    <w:rsid w:val="000D7C52"/>
    <w:rsid w:val="000E1409"/>
    <w:rsid w:val="000E348B"/>
    <w:rsid w:val="000E3B4F"/>
    <w:rsid w:val="000E70CE"/>
    <w:rsid w:val="000E7DC7"/>
    <w:rsid w:val="000F32E7"/>
    <w:rsid w:val="000F3403"/>
    <w:rsid w:val="000F6024"/>
    <w:rsid w:val="000F6E84"/>
    <w:rsid w:val="00102234"/>
    <w:rsid w:val="00102266"/>
    <w:rsid w:val="00103644"/>
    <w:rsid w:val="00105AB3"/>
    <w:rsid w:val="001102E1"/>
    <w:rsid w:val="00114117"/>
    <w:rsid w:val="001154AB"/>
    <w:rsid w:val="00115578"/>
    <w:rsid w:val="00115CC5"/>
    <w:rsid w:val="00121A51"/>
    <w:rsid w:val="0012295D"/>
    <w:rsid w:val="00123052"/>
    <w:rsid w:val="00125966"/>
    <w:rsid w:val="001306A6"/>
    <w:rsid w:val="0013165F"/>
    <w:rsid w:val="00132B4C"/>
    <w:rsid w:val="00133EFE"/>
    <w:rsid w:val="00135C42"/>
    <w:rsid w:val="00137DF8"/>
    <w:rsid w:val="001442A3"/>
    <w:rsid w:val="00147C2A"/>
    <w:rsid w:val="00151C18"/>
    <w:rsid w:val="001520C4"/>
    <w:rsid w:val="00152715"/>
    <w:rsid w:val="0015540E"/>
    <w:rsid w:val="00160E25"/>
    <w:rsid w:val="00161D41"/>
    <w:rsid w:val="00171CAA"/>
    <w:rsid w:val="001815A2"/>
    <w:rsid w:val="00182E0F"/>
    <w:rsid w:val="00184A14"/>
    <w:rsid w:val="00185EDC"/>
    <w:rsid w:val="00186759"/>
    <w:rsid w:val="00186A5E"/>
    <w:rsid w:val="00190B5F"/>
    <w:rsid w:val="00193BA5"/>
    <w:rsid w:val="00196DF0"/>
    <w:rsid w:val="001A1BB8"/>
    <w:rsid w:val="001A7FB3"/>
    <w:rsid w:val="001B03CC"/>
    <w:rsid w:val="001B4A59"/>
    <w:rsid w:val="001B5964"/>
    <w:rsid w:val="001B5AE5"/>
    <w:rsid w:val="001C18C8"/>
    <w:rsid w:val="001C3BEA"/>
    <w:rsid w:val="001D27D9"/>
    <w:rsid w:val="001D3593"/>
    <w:rsid w:val="001D3A4E"/>
    <w:rsid w:val="001D3CBA"/>
    <w:rsid w:val="001E3927"/>
    <w:rsid w:val="001E562B"/>
    <w:rsid w:val="001E58D9"/>
    <w:rsid w:val="001F411F"/>
    <w:rsid w:val="001F78E2"/>
    <w:rsid w:val="00203866"/>
    <w:rsid w:val="00211E35"/>
    <w:rsid w:val="00212E6B"/>
    <w:rsid w:val="00213E30"/>
    <w:rsid w:val="00214128"/>
    <w:rsid w:val="0021479E"/>
    <w:rsid w:val="00217579"/>
    <w:rsid w:val="0022126B"/>
    <w:rsid w:val="0022161F"/>
    <w:rsid w:val="0022329A"/>
    <w:rsid w:val="00230647"/>
    <w:rsid w:val="0023597C"/>
    <w:rsid w:val="00237F54"/>
    <w:rsid w:val="00241894"/>
    <w:rsid w:val="0024214D"/>
    <w:rsid w:val="002463B3"/>
    <w:rsid w:val="002550BE"/>
    <w:rsid w:val="00256CCC"/>
    <w:rsid w:val="00262C06"/>
    <w:rsid w:val="00267B7B"/>
    <w:rsid w:val="00276873"/>
    <w:rsid w:val="0027708A"/>
    <w:rsid w:val="002800A9"/>
    <w:rsid w:val="002812A4"/>
    <w:rsid w:val="002826E2"/>
    <w:rsid w:val="0028674F"/>
    <w:rsid w:val="00292D6F"/>
    <w:rsid w:val="00292DD8"/>
    <w:rsid w:val="00293E5A"/>
    <w:rsid w:val="00294234"/>
    <w:rsid w:val="00296F8E"/>
    <w:rsid w:val="00297BED"/>
    <w:rsid w:val="002A0D3A"/>
    <w:rsid w:val="002A3461"/>
    <w:rsid w:val="002A719E"/>
    <w:rsid w:val="002B0D6E"/>
    <w:rsid w:val="002B1569"/>
    <w:rsid w:val="002B3A7F"/>
    <w:rsid w:val="002B515A"/>
    <w:rsid w:val="002B5CC4"/>
    <w:rsid w:val="002B5E56"/>
    <w:rsid w:val="002B6154"/>
    <w:rsid w:val="002B77C9"/>
    <w:rsid w:val="002C5B6D"/>
    <w:rsid w:val="002D2E2E"/>
    <w:rsid w:val="002D3CB1"/>
    <w:rsid w:val="002D5CFA"/>
    <w:rsid w:val="002E059C"/>
    <w:rsid w:val="002E1363"/>
    <w:rsid w:val="002E2348"/>
    <w:rsid w:val="002E495E"/>
    <w:rsid w:val="002E4A25"/>
    <w:rsid w:val="002E5917"/>
    <w:rsid w:val="002E61E9"/>
    <w:rsid w:val="002F35BD"/>
    <w:rsid w:val="002F3ACA"/>
    <w:rsid w:val="002F491B"/>
    <w:rsid w:val="002F4DFD"/>
    <w:rsid w:val="002F5300"/>
    <w:rsid w:val="002F75FF"/>
    <w:rsid w:val="00300272"/>
    <w:rsid w:val="00301966"/>
    <w:rsid w:val="00306181"/>
    <w:rsid w:val="00307D4D"/>
    <w:rsid w:val="00312221"/>
    <w:rsid w:val="00312C8E"/>
    <w:rsid w:val="003145A2"/>
    <w:rsid w:val="00314A20"/>
    <w:rsid w:val="00320ADC"/>
    <w:rsid w:val="00322503"/>
    <w:rsid w:val="00322AB3"/>
    <w:rsid w:val="00323B4F"/>
    <w:rsid w:val="003269C6"/>
    <w:rsid w:val="00327149"/>
    <w:rsid w:val="00330988"/>
    <w:rsid w:val="003347D9"/>
    <w:rsid w:val="00337564"/>
    <w:rsid w:val="0034028C"/>
    <w:rsid w:val="00340C1C"/>
    <w:rsid w:val="00340C80"/>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62144"/>
    <w:rsid w:val="003649F9"/>
    <w:rsid w:val="00373C95"/>
    <w:rsid w:val="00374DAD"/>
    <w:rsid w:val="00375441"/>
    <w:rsid w:val="00375BF4"/>
    <w:rsid w:val="00381F01"/>
    <w:rsid w:val="00382A4A"/>
    <w:rsid w:val="00382B51"/>
    <w:rsid w:val="003846FE"/>
    <w:rsid w:val="00385E11"/>
    <w:rsid w:val="00386D01"/>
    <w:rsid w:val="003A0237"/>
    <w:rsid w:val="003A0827"/>
    <w:rsid w:val="003A160D"/>
    <w:rsid w:val="003A7066"/>
    <w:rsid w:val="003B0A16"/>
    <w:rsid w:val="003B54D7"/>
    <w:rsid w:val="003B7D55"/>
    <w:rsid w:val="003C22DE"/>
    <w:rsid w:val="003C3797"/>
    <w:rsid w:val="003C37AA"/>
    <w:rsid w:val="003C5029"/>
    <w:rsid w:val="003C5036"/>
    <w:rsid w:val="003D0519"/>
    <w:rsid w:val="003D4697"/>
    <w:rsid w:val="003E1A3A"/>
    <w:rsid w:val="003E30A0"/>
    <w:rsid w:val="003E5DBA"/>
    <w:rsid w:val="003E7D93"/>
    <w:rsid w:val="003F41E2"/>
    <w:rsid w:val="003F6690"/>
    <w:rsid w:val="003F6ED2"/>
    <w:rsid w:val="00402EED"/>
    <w:rsid w:val="00405321"/>
    <w:rsid w:val="0040642F"/>
    <w:rsid w:val="004071CC"/>
    <w:rsid w:val="00410FFF"/>
    <w:rsid w:val="00413168"/>
    <w:rsid w:val="00414E48"/>
    <w:rsid w:val="004166F4"/>
    <w:rsid w:val="00417B15"/>
    <w:rsid w:val="00421315"/>
    <w:rsid w:val="00422417"/>
    <w:rsid w:val="004242B9"/>
    <w:rsid w:val="0042548B"/>
    <w:rsid w:val="00430B3C"/>
    <w:rsid w:val="00432140"/>
    <w:rsid w:val="00437748"/>
    <w:rsid w:val="00437DFC"/>
    <w:rsid w:val="004404A1"/>
    <w:rsid w:val="0044182D"/>
    <w:rsid w:val="00441B22"/>
    <w:rsid w:val="00442B0E"/>
    <w:rsid w:val="00442C84"/>
    <w:rsid w:val="0044355A"/>
    <w:rsid w:val="00444CE0"/>
    <w:rsid w:val="00446E05"/>
    <w:rsid w:val="00463AF3"/>
    <w:rsid w:val="0046794B"/>
    <w:rsid w:val="0047527A"/>
    <w:rsid w:val="004754A8"/>
    <w:rsid w:val="0047614E"/>
    <w:rsid w:val="00483D85"/>
    <w:rsid w:val="00486FE4"/>
    <w:rsid w:val="004901DE"/>
    <w:rsid w:val="00493447"/>
    <w:rsid w:val="004939C9"/>
    <w:rsid w:val="00496D8D"/>
    <w:rsid w:val="004971ED"/>
    <w:rsid w:val="004A0EDD"/>
    <w:rsid w:val="004A2D7F"/>
    <w:rsid w:val="004A3B93"/>
    <w:rsid w:val="004A4D36"/>
    <w:rsid w:val="004A664C"/>
    <w:rsid w:val="004A763C"/>
    <w:rsid w:val="004B34C9"/>
    <w:rsid w:val="004B6D58"/>
    <w:rsid w:val="004B7BCD"/>
    <w:rsid w:val="004C1736"/>
    <w:rsid w:val="004C4EA6"/>
    <w:rsid w:val="004C6A47"/>
    <w:rsid w:val="004C7C15"/>
    <w:rsid w:val="004D1134"/>
    <w:rsid w:val="004D26EC"/>
    <w:rsid w:val="004D3C1C"/>
    <w:rsid w:val="004D7A20"/>
    <w:rsid w:val="004E1347"/>
    <w:rsid w:val="004E2A3E"/>
    <w:rsid w:val="004E3663"/>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D5C"/>
    <w:rsid w:val="00521967"/>
    <w:rsid w:val="00524AC0"/>
    <w:rsid w:val="00525247"/>
    <w:rsid w:val="00527CE0"/>
    <w:rsid w:val="00530A90"/>
    <w:rsid w:val="0053188E"/>
    <w:rsid w:val="0053225A"/>
    <w:rsid w:val="0053670C"/>
    <w:rsid w:val="00541E1F"/>
    <w:rsid w:val="00542D8A"/>
    <w:rsid w:val="005445D9"/>
    <w:rsid w:val="00547C30"/>
    <w:rsid w:val="00553187"/>
    <w:rsid w:val="00561463"/>
    <w:rsid w:val="0056326E"/>
    <w:rsid w:val="00566AA7"/>
    <w:rsid w:val="00566CF8"/>
    <w:rsid w:val="00567361"/>
    <w:rsid w:val="0057105B"/>
    <w:rsid w:val="00571B9F"/>
    <w:rsid w:val="00576B85"/>
    <w:rsid w:val="0057716F"/>
    <w:rsid w:val="00577DFB"/>
    <w:rsid w:val="005821D4"/>
    <w:rsid w:val="00582A79"/>
    <w:rsid w:val="00582AFA"/>
    <w:rsid w:val="005841C5"/>
    <w:rsid w:val="005841C8"/>
    <w:rsid w:val="005875E1"/>
    <w:rsid w:val="00590148"/>
    <w:rsid w:val="005911D5"/>
    <w:rsid w:val="005913CA"/>
    <w:rsid w:val="005915FF"/>
    <w:rsid w:val="00592485"/>
    <w:rsid w:val="00595671"/>
    <w:rsid w:val="0059737B"/>
    <w:rsid w:val="005A3F71"/>
    <w:rsid w:val="005A626C"/>
    <w:rsid w:val="005B02EC"/>
    <w:rsid w:val="005B3F32"/>
    <w:rsid w:val="005B45D9"/>
    <w:rsid w:val="005B5B35"/>
    <w:rsid w:val="005B7911"/>
    <w:rsid w:val="005C1335"/>
    <w:rsid w:val="005C43B4"/>
    <w:rsid w:val="005C775B"/>
    <w:rsid w:val="005C78C1"/>
    <w:rsid w:val="005C7E5B"/>
    <w:rsid w:val="005D1509"/>
    <w:rsid w:val="005D2402"/>
    <w:rsid w:val="005D44B2"/>
    <w:rsid w:val="005D4E89"/>
    <w:rsid w:val="005D68A9"/>
    <w:rsid w:val="005E0526"/>
    <w:rsid w:val="005E392D"/>
    <w:rsid w:val="005E4AC8"/>
    <w:rsid w:val="005F2A5A"/>
    <w:rsid w:val="005F3D9D"/>
    <w:rsid w:val="005F7F34"/>
    <w:rsid w:val="00605295"/>
    <w:rsid w:val="00611647"/>
    <w:rsid w:val="00612258"/>
    <w:rsid w:val="0061536B"/>
    <w:rsid w:val="006158DC"/>
    <w:rsid w:val="00617176"/>
    <w:rsid w:val="006173E8"/>
    <w:rsid w:val="00617A9A"/>
    <w:rsid w:val="006218DF"/>
    <w:rsid w:val="00623083"/>
    <w:rsid w:val="0062481F"/>
    <w:rsid w:val="00624AC6"/>
    <w:rsid w:val="006343C1"/>
    <w:rsid w:val="00636424"/>
    <w:rsid w:val="00636612"/>
    <w:rsid w:val="00636E45"/>
    <w:rsid w:val="00637015"/>
    <w:rsid w:val="0063729C"/>
    <w:rsid w:val="00637863"/>
    <w:rsid w:val="006442BD"/>
    <w:rsid w:val="00645F84"/>
    <w:rsid w:val="00647A92"/>
    <w:rsid w:val="006556AD"/>
    <w:rsid w:val="00657D87"/>
    <w:rsid w:val="00660553"/>
    <w:rsid w:val="00662EFD"/>
    <w:rsid w:val="00664278"/>
    <w:rsid w:val="006651CA"/>
    <w:rsid w:val="0066674B"/>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67ED"/>
    <w:rsid w:val="006B0500"/>
    <w:rsid w:val="006B4F42"/>
    <w:rsid w:val="006B646A"/>
    <w:rsid w:val="006C0220"/>
    <w:rsid w:val="006C0332"/>
    <w:rsid w:val="006C2776"/>
    <w:rsid w:val="006D27D1"/>
    <w:rsid w:val="006D4C44"/>
    <w:rsid w:val="006D63B1"/>
    <w:rsid w:val="006D6A35"/>
    <w:rsid w:val="006D7636"/>
    <w:rsid w:val="006D7692"/>
    <w:rsid w:val="006E1248"/>
    <w:rsid w:val="006E30EE"/>
    <w:rsid w:val="006E5308"/>
    <w:rsid w:val="006E6580"/>
    <w:rsid w:val="006F2D06"/>
    <w:rsid w:val="006F31FB"/>
    <w:rsid w:val="006F69D9"/>
    <w:rsid w:val="00701C71"/>
    <w:rsid w:val="007021A3"/>
    <w:rsid w:val="00703E56"/>
    <w:rsid w:val="00703EDC"/>
    <w:rsid w:val="00706116"/>
    <w:rsid w:val="00711629"/>
    <w:rsid w:val="007142DA"/>
    <w:rsid w:val="00714311"/>
    <w:rsid w:val="00714651"/>
    <w:rsid w:val="0071625E"/>
    <w:rsid w:val="007176B5"/>
    <w:rsid w:val="00717A1D"/>
    <w:rsid w:val="00721BA4"/>
    <w:rsid w:val="007238B0"/>
    <w:rsid w:val="00723B8A"/>
    <w:rsid w:val="00724004"/>
    <w:rsid w:val="007307BC"/>
    <w:rsid w:val="0073172D"/>
    <w:rsid w:val="007337A4"/>
    <w:rsid w:val="007362CE"/>
    <w:rsid w:val="00736F9C"/>
    <w:rsid w:val="007411DA"/>
    <w:rsid w:val="007452CB"/>
    <w:rsid w:val="0075108C"/>
    <w:rsid w:val="00752E6B"/>
    <w:rsid w:val="007543CE"/>
    <w:rsid w:val="00756D74"/>
    <w:rsid w:val="00760823"/>
    <w:rsid w:val="00762B7C"/>
    <w:rsid w:val="0076399E"/>
    <w:rsid w:val="007640CF"/>
    <w:rsid w:val="00765AE9"/>
    <w:rsid w:val="0077105C"/>
    <w:rsid w:val="00774C06"/>
    <w:rsid w:val="00776629"/>
    <w:rsid w:val="00777392"/>
    <w:rsid w:val="0077758E"/>
    <w:rsid w:val="00781EA2"/>
    <w:rsid w:val="00783810"/>
    <w:rsid w:val="0079067C"/>
    <w:rsid w:val="0079799A"/>
    <w:rsid w:val="00797EDD"/>
    <w:rsid w:val="007A2F1A"/>
    <w:rsid w:val="007A35CE"/>
    <w:rsid w:val="007A6233"/>
    <w:rsid w:val="007A7C9E"/>
    <w:rsid w:val="007B0D54"/>
    <w:rsid w:val="007B18DA"/>
    <w:rsid w:val="007B1A04"/>
    <w:rsid w:val="007B5189"/>
    <w:rsid w:val="007C0507"/>
    <w:rsid w:val="007C17E2"/>
    <w:rsid w:val="007C452B"/>
    <w:rsid w:val="007C4A1C"/>
    <w:rsid w:val="007C54A1"/>
    <w:rsid w:val="007C5658"/>
    <w:rsid w:val="007D1DA6"/>
    <w:rsid w:val="007D3E16"/>
    <w:rsid w:val="007D4970"/>
    <w:rsid w:val="007D5106"/>
    <w:rsid w:val="007D671C"/>
    <w:rsid w:val="007E0D66"/>
    <w:rsid w:val="007E26E6"/>
    <w:rsid w:val="007E2FAE"/>
    <w:rsid w:val="007E5171"/>
    <w:rsid w:val="007E7562"/>
    <w:rsid w:val="007F36D4"/>
    <w:rsid w:val="007F3CD3"/>
    <w:rsid w:val="007F4E3F"/>
    <w:rsid w:val="00800A46"/>
    <w:rsid w:val="00800EDF"/>
    <w:rsid w:val="008013ED"/>
    <w:rsid w:val="00802F99"/>
    <w:rsid w:val="00813155"/>
    <w:rsid w:val="00813A3D"/>
    <w:rsid w:val="008143C4"/>
    <w:rsid w:val="00814E48"/>
    <w:rsid w:val="0082005B"/>
    <w:rsid w:val="00820765"/>
    <w:rsid w:val="00820F03"/>
    <w:rsid w:val="00823311"/>
    <w:rsid w:val="00823A5D"/>
    <w:rsid w:val="00825E78"/>
    <w:rsid w:val="00831DA6"/>
    <w:rsid w:val="00841CDF"/>
    <w:rsid w:val="00844F80"/>
    <w:rsid w:val="0085248C"/>
    <w:rsid w:val="00852D81"/>
    <w:rsid w:val="008537C1"/>
    <w:rsid w:val="00855DAF"/>
    <w:rsid w:val="0085603A"/>
    <w:rsid w:val="00856EAF"/>
    <w:rsid w:val="0085740F"/>
    <w:rsid w:val="00861A0C"/>
    <w:rsid w:val="00861A87"/>
    <w:rsid w:val="008626B5"/>
    <w:rsid w:val="0086328D"/>
    <w:rsid w:val="00863314"/>
    <w:rsid w:val="00864E50"/>
    <w:rsid w:val="00865035"/>
    <w:rsid w:val="00865848"/>
    <w:rsid w:val="008706F1"/>
    <w:rsid w:val="008818A6"/>
    <w:rsid w:val="008823D9"/>
    <w:rsid w:val="00884D96"/>
    <w:rsid w:val="00885957"/>
    <w:rsid w:val="00885DB7"/>
    <w:rsid w:val="0089076E"/>
    <w:rsid w:val="0089298A"/>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21F6"/>
    <w:rsid w:val="008E345E"/>
    <w:rsid w:val="008E4345"/>
    <w:rsid w:val="008E5FAB"/>
    <w:rsid w:val="008E6DD5"/>
    <w:rsid w:val="008F26BD"/>
    <w:rsid w:val="008F26C4"/>
    <w:rsid w:val="008F6120"/>
    <w:rsid w:val="008F67A1"/>
    <w:rsid w:val="008F6B96"/>
    <w:rsid w:val="008F769B"/>
    <w:rsid w:val="00900AEB"/>
    <w:rsid w:val="00901147"/>
    <w:rsid w:val="00902738"/>
    <w:rsid w:val="009044AA"/>
    <w:rsid w:val="00905C39"/>
    <w:rsid w:val="00914C7A"/>
    <w:rsid w:val="00926C45"/>
    <w:rsid w:val="009304B9"/>
    <w:rsid w:val="00930804"/>
    <w:rsid w:val="0093127D"/>
    <w:rsid w:val="00936846"/>
    <w:rsid w:val="00937642"/>
    <w:rsid w:val="009409D2"/>
    <w:rsid w:val="00941996"/>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561F"/>
    <w:rsid w:val="00985F9B"/>
    <w:rsid w:val="00987F65"/>
    <w:rsid w:val="00990BFC"/>
    <w:rsid w:val="00991CA3"/>
    <w:rsid w:val="0099251E"/>
    <w:rsid w:val="009939A4"/>
    <w:rsid w:val="00993B8A"/>
    <w:rsid w:val="00993FDF"/>
    <w:rsid w:val="00995756"/>
    <w:rsid w:val="009967BC"/>
    <w:rsid w:val="009971ED"/>
    <w:rsid w:val="00997FE3"/>
    <w:rsid w:val="009A35CA"/>
    <w:rsid w:val="009A5B50"/>
    <w:rsid w:val="009B18C4"/>
    <w:rsid w:val="009B402C"/>
    <w:rsid w:val="009B72AE"/>
    <w:rsid w:val="009D3687"/>
    <w:rsid w:val="009D4EE9"/>
    <w:rsid w:val="009D5B70"/>
    <w:rsid w:val="009D5CF0"/>
    <w:rsid w:val="009E083D"/>
    <w:rsid w:val="009E09B8"/>
    <w:rsid w:val="009E128F"/>
    <w:rsid w:val="009E4F13"/>
    <w:rsid w:val="009E6414"/>
    <w:rsid w:val="009E6E4E"/>
    <w:rsid w:val="009E791B"/>
    <w:rsid w:val="009E7A98"/>
    <w:rsid w:val="009F25EB"/>
    <w:rsid w:val="009F4B44"/>
    <w:rsid w:val="00A074F7"/>
    <w:rsid w:val="00A10B18"/>
    <w:rsid w:val="00A122F8"/>
    <w:rsid w:val="00A14B71"/>
    <w:rsid w:val="00A16BDF"/>
    <w:rsid w:val="00A226A3"/>
    <w:rsid w:val="00A24A39"/>
    <w:rsid w:val="00A25E77"/>
    <w:rsid w:val="00A309BD"/>
    <w:rsid w:val="00A33A4F"/>
    <w:rsid w:val="00A3664F"/>
    <w:rsid w:val="00A37008"/>
    <w:rsid w:val="00A47A04"/>
    <w:rsid w:val="00A47DA0"/>
    <w:rsid w:val="00A51624"/>
    <w:rsid w:val="00A519CD"/>
    <w:rsid w:val="00A51A04"/>
    <w:rsid w:val="00A54E5B"/>
    <w:rsid w:val="00A603CA"/>
    <w:rsid w:val="00A60E9F"/>
    <w:rsid w:val="00A6464E"/>
    <w:rsid w:val="00A6590F"/>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A63FC"/>
    <w:rsid w:val="00AB1307"/>
    <w:rsid w:val="00AB3979"/>
    <w:rsid w:val="00AC567C"/>
    <w:rsid w:val="00AD15FB"/>
    <w:rsid w:val="00AD5099"/>
    <w:rsid w:val="00AD66A7"/>
    <w:rsid w:val="00AD6EB1"/>
    <w:rsid w:val="00AD79ED"/>
    <w:rsid w:val="00AE0A16"/>
    <w:rsid w:val="00AE13B3"/>
    <w:rsid w:val="00AE1AC1"/>
    <w:rsid w:val="00AE2284"/>
    <w:rsid w:val="00AF5790"/>
    <w:rsid w:val="00AF58C8"/>
    <w:rsid w:val="00AF754E"/>
    <w:rsid w:val="00AF7B1D"/>
    <w:rsid w:val="00B02AEF"/>
    <w:rsid w:val="00B03219"/>
    <w:rsid w:val="00B03D12"/>
    <w:rsid w:val="00B041F0"/>
    <w:rsid w:val="00B04450"/>
    <w:rsid w:val="00B0457F"/>
    <w:rsid w:val="00B0490E"/>
    <w:rsid w:val="00B05469"/>
    <w:rsid w:val="00B054F4"/>
    <w:rsid w:val="00B12350"/>
    <w:rsid w:val="00B1317F"/>
    <w:rsid w:val="00B2566E"/>
    <w:rsid w:val="00B25ECB"/>
    <w:rsid w:val="00B271DB"/>
    <w:rsid w:val="00B2783C"/>
    <w:rsid w:val="00B347B2"/>
    <w:rsid w:val="00B352D4"/>
    <w:rsid w:val="00B36A61"/>
    <w:rsid w:val="00B37C3E"/>
    <w:rsid w:val="00B4142C"/>
    <w:rsid w:val="00B421AB"/>
    <w:rsid w:val="00B44767"/>
    <w:rsid w:val="00B516BA"/>
    <w:rsid w:val="00B51BAC"/>
    <w:rsid w:val="00B5429B"/>
    <w:rsid w:val="00B62339"/>
    <w:rsid w:val="00B62851"/>
    <w:rsid w:val="00B6379F"/>
    <w:rsid w:val="00B64AD0"/>
    <w:rsid w:val="00B6532B"/>
    <w:rsid w:val="00B66DBA"/>
    <w:rsid w:val="00B70301"/>
    <w:rsid w:val="00B72FC1"/>
    <w:rsid w:val="00B73C4D"/>
    <w:rsid w:val="00B748D9"/>
    <w:rsid w:val="00B77980"/>
    <w:rsid w:val="00B86263"/>
    <w:rsid w:val="00B87A2F"/>
    <w:rsid w:val="00B93D1D"/>
    <w:rsid w:val="00B94BE0"/>
    <w:rsid w:val="00B95A82"/>
    <w:rsid w:val="00B96491"/>
    <w:rsid w:val="00B967A4"/>
    <w:rsid w:val="00B97962"/>
    <w:rsid w:val="00B97C33"/>
    <w:rsid w:val="00BA1202"/>
    <w:rsid w:val="00BA507A"/>
    <w:rsid w:val="00BB099E"/>
    <w:rsid w:val="00BB4DF3"/>
    <w:rsid w:val="00BB58A7"/>
    <w:rsid w:val="00BB58FA"/>
    <w:rsid w:val="00BB785E"/>
    <w:rsid w:val="00BC0CC7"/>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F0DD1"/>
    <w:rsid w:val="00BF2A90"/>
    <w:rsid w:val="00C00721"/>
    <w:rsid w:val="00C0305A"/>
    <w:rsid w:val="00C068A9"/>
    <w:rsid w:val="00C108E9"/>
    <w:rsid w:val="00C10A42"/>
    <w:rsid w:val="00C16BF8"/>
    <w:rsid w:val="00C175CE"/>
    <w:rsid w:val="00C24065"/>
    <w:rsid w:val="00C24BDD"/>
    <w:rsid w:val="00C31007"/>
    <w:rsid w:val="00C311C7"/>
    <w:rsid w:val="00C3613E"/>
    <w:rsid w:val="00C36397"/>
    <w:rsid w:val="00C3799B"/>
    <w:rsid w:val="00C44080"/>
    <w:rsid w:val="00C458A5"/>
    <w:rsid w:val="00C535AE"/>
    <w:rsid w:val="00C54898"/>
    <w:rsid w:val="00C5680A"/>
    <w:rsid w:val="00C6178A"/>
    <w:rsid w:val="00C66D21"/>
    <w:rsid w:val="00C7114C"/>
    <w:rsid w:val="00C722C6"/>
    <w:rsid w:val="00C72EF2"/>
    <w:rsid w:val="00C8691D"/>
    <w:rsid w:val="00C96EDB"/>
    <w:rsid w:val="00C97F41"/>
    <w:rsid w:val="00CA0A74"/>
    <w:rsid w:val="00CA198F"/>
    <w:rsid w:val="00CA1BC0"/>
    <w:rsid w:val="00CA2F91"/>
    <w:rsid w:val="00CA5014"/>
    <w:rsid w:val="00CA5B59"/>
    <w:rsid w:val="00CA7710"/>
    <w:rsid w:val="00CA7E48"/>
    <w:rsid w:val="00CB04CC"/>
    <w:rsid w:val="00CB2F9A"/>
    <w:rsid w:val="00CB3B37"/>
    <w:rsid w:val="00CB4BA8"/>
    <w:rsid w:val="00CB7255"/>
    <w:rsid w:val="00CC2B7F"/>
    <w:rsid w:val="00CC31CF"/>
    <w:rsid w:val="00CC43E7"/>
    <w:rsid w:val="00CC5927"/>
    <w:rsid w:val="00CC59F4"/>
    <w:rsid w:val="00CC658F"/>
    <w:rsid w:val="00CC6CB8"/>
    <w:rsid w:val="00CD0C12"/>
    <w:rsid w:val="00CD1E0C"/>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12243"/>
    <w:rsid w:val="00D13D70"/>
    <w:rsid w:val="00D13E9E"/>
    <w:rsid w:val="00D145D4"/>
    <w:rsid w:val="00D1540F"/>
    <w:rsid w:val="00D2173D"/>
    <w:rsid w:val="00D30CC9"/>
    <w:rsid w:val="00D33718"/>
    <w:rsid w:val="00D34ACD"/>
    <w:rsid w:val="00D34FEC"/>
    <w:rsid w:val="00D3712D"/>
    <w:rsid w:val="00D4032F"/>
    <w:rsid w:val="00D40C19"/>
    <w:rsid w:val="00D43270"/>
    <w:rsid w:val="00D453F6"/>
    <w:rsid w:val="00D461FC"/>
    <w:rsid w:val="00D47F8A"/>
    <w:rsid w:val="00D53188"/>
    <w:rsid w:val="00D53A0F"/>
    <w:rsid w:val="00D55053"/>
    <w:rsid w:val="00D557AA"/>
    <w:rsid w:val="00D557F4"/>
    <w:rsid w:val="00D56583"/>
    <w:rsid w:val="00D57231"/>
    <w:rsid w:val="00D57423"/>
    <w:rsid w:val="00D625B4"/>
    <w:rsid w:val="00D637C5"/>
    <w:rsid w:val="00D6429C"/>
    <w:rsid w:val="00D66E21"/>
    <w:rsid w:val="00D705FE"/>
    <w:rsid w:val="00D70E80"/>
    <w:rsid w:val="00D71837"/>
    <w:rsid w:val="00D72158"/>
    <w:rsid w:val="00D733CE"/>
    <w:rsid w:val="00D73619"/>
    <w:rsid w:val="00D738F9"/>
    <w:rsid w:val="00D74F69"/>
    <w:rsid w:val="00D77949"/>
    <w:rsid w:val="00D8183C"/>
    <w:rsid w:val="00D823B0"/>
    <w:rsid w:val="00D84AE2"/>
    <w:rsid w:val="00D90ECA"/>
    <w:rsid w:val="00D917FF"/>
    <w:rsid w:val="00D91C57"/>
    <w:rsid w:val="00D91FB4"/>
    <w:rsid w:val="00D938A5"/>
    <w:rsid w:val="00DA09EC"/>
    <w:rsid w:val="00DB1E25"/>
    <w:rsid w:val="00DB41D2"/>
    <w:rsid w:val="00DB5614"/>
    <w:rsid w:val="00DC1F34"/>
    <w:rsid w:val="00DC31B5"/>
    <w:rsid w:val="00DC4AB2"/>
    <w:rsid w:val="00DC6992"/>
    <w:rsid w:val="00DC6E30"/>
    <w:rsid w:val="00DD0E00"/>
    <w:rsid w:val="00DD3030"/>
    <w:rsid w:val="00DD613D"/>
    <w:rsid w:val="00DE047E"/>
    <w:rsid w:val="00DE24EB"/>
    <w:rsid w:val="00DE46A1"/>
    <w:rsid w:val="00DE675E"/>
    <w:rsid w:val="00DE6ABE"/>
    <w:rsid w:val="00DE7DFB"/>
    <w:rsid w:val="00DF3CA7"/>
    <w:rsid w:val="00E06C79"/>
    <w:rsid w:val="00E07198"/>
    <w:rsid w:val="00E10F2E"/>
    <w:rsid w:val="00E17A85"/>
    <w:rsid w:val="00E22012"/>
    <w:rsid w:val="00E24D0D"/>
    <w:rsid w:val="00E304B6"/>
    <w:rsid w:val="00E32FC8"/>
    <w:rsid w:val="00E34DC0"/>
    <w:rsid w:val="00E35EC6"/>
    <w:rsid w:val="00E360C2"/>
    <w:rsid w:val="00E46B4A"/>
    <w:rsid w:val="00E52F67"/>
    <w:rsid w:val="00E54FCA"/>
    <w:rsid w:val="00E61631"/>
    <w:rsid w:val="00E67EAE"/>
    <w:rsid w:val="00E70C29"/>
    <w:rsid w:val="00E70CB2"/>
    <w:rsid w:val="00E76E8F"/>
    <w:rsid w:val="00E77D66"/>
    <w:rsid w:val="00E80967"/>
    <w:rsid w:val="00E816C3"/>
    <w:rsid w:val="00E83AB5"/>
    <w:rsid w:val="00E83D54"/>
    <w:rsid w:val="00E85546"/>
    <w:rsid w:val="00E855E0"/>
    <w:rsid w:val="00E90254"/>
    <w:rsid w:val="00E91351"/>
    <w:rsid w:val="00E91CFF"/>
    <w:rsid w:val="00E943AC"/>
    <w:rsid w:val="00EA14CC"/>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5363"/>
    <w:rsid w:val="00ED6F62"/>
    <w:rsid w:val="00ED725A"/>
    <w:rsid w:val="00EE5574"/>
    <w:rsid w:val="00EE60B6"/>
    <w:rsid w:val="00EF2A1D"/>
    <w:rsid w:val="00EF3952"/>
    <w:rsid w:val="00EF3E82"/>
    <w:rsid w:val="00EF4E2A"/>
    <w:rsid w:val="00EF6D66"/>
    <w:rsid w:val="00F01698"/>
    <w:rsid w:val="00F02835"/>
    <w:rsid w:val="00F02AAC"/>
    <w:rsid w:val="00F02FA8"/>
    <w:rsid w:val="00F03ADE"/>
    <w:rsid w:val="00F04F11"/>
    <w:rsid w:val="00F067B7"/>
    <w:rsid w:val="00F129F8"/>
    <w:rsid w:val="00F17DF1"/>
    <w:rsid w:val="00F2459F"/>
    <w:rsid w:val="00F25F63"/>
    <w:rsid w:val="00F26C7F"/>
    <w:rsid w:val="00F270D4"/>
    <w:rsid w:val="00F35192"/>
    <w:rsid w:val="00F3561F"/>
    <w:rsid w:val="00F4012A"/>
    <w:rsid w:val="00F47CD3"/>
    <w:rsid w:val="00F51F22"/>
    <w:rsid w:val="00F5613A"/>
    <w:rsid w:val="00F57059"/>
    <w:rsid w:val="00F63D5B"/>
    <w:rsid w:val="00F64CC0"/>
    <w:rsid w:val="00F66652"/>
    <w:rsid w:val="00F66A0C"/>
    <w:rsid w:val="00F715BC"/>
    <w:rsid w:val="00F72DF8"/>
    <w:rsid w:val="00F7503A"/>
    <w:rsid w:val="00F77B3E"/>
    <w:rsid w:val="00F80187"/>
    <w:rsid w:val="00F827F9"/>
    <w:rsid w:val="00F845BF"/>
    <w:rsid w:val="00F847B3"/>
    <w:rsid w:val="00F8569E"/>
    <w:rsid w:val="00F872A8"/>
    <w:rsid w:val="00F87784"/>
    <w:rsid w:val="00F9179C"/>
    <w:rsid w:val="00F92641"/>
    <w:rsid w:val="00F93781"/>
    <w:rsid w:val="00F93E3B"/>
    <w:rsid w:val="00F97CB1"/>
    <w:rsid w:val="00FA2BAD"/>
    <w:rsid w:val="00FB0567"/>
    <w:rsid w:val="00FB05AD"/>
    <w:rsid w:val="00FB1AF7"/>
    <w:rsid w:val="00FB44D9"/>
    <w:rsid w:val="00FB705E"/>
    <w:rsid w:val="00FB71BE"/>
    <w:rsid w:val="00FB7DB3"/>
    <w:rsid w:val="00FC5625"/>
    <w:rsid w:val="00FC5EB9"/>
    <w:rsid w:val="00FC6D85"/>
    <w:rsid w:val="00FD0062"/>
    <w:rsid w:val="00FD0196"/>
    <w:rsid w:val="00FD61FC"/>
    <w:rsid w:val="00FE120C"/>
    <w:rsid w:val="00FE468B"/>
    <w:rsid w:val="00FE57CF"/>
    <w:rsid w:val="00FE6BB4"/>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6EE1F0F3-032D-4394-B1FC-B6B935A3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82">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897FA5"/>
  </w:style>
  <w:style w:type="character" w:styleId="Fremhv">
    <w:name w:val="Emphasis"/>
    <w:basedOn w:val="Standardskrifttypeiafsnit"/>
    <w:uiPriority w:val="20"/>
    <w:qFormat/>
    <w:rsid w:val="00897FA5"/>
    <w:rPr>
      <w:i/>
      <w:iCs/>
    </w:rPr>
  </w:style>
  <w:style w:type="paragraph" w:styleId="Slutnotetekst">
    <w:name w:val="endnote text"/>
    <w:basedOn w:val="Normal"/>
    <w:link w:val="SlutnotetekstTegn"/>
    <w:uiPriority w:val="99"/>
    <w:semiHidden/>
    <w:unhideWhenUsed/>
    <w:rsid w:val="008626B5"/>
    <w:rPr>
      <w:sz w:val="20"/>
      <w:szCs w:val="20"/>
    </w:rPr>
  </w:style>
  <w:style w:type="character" w:customStyle="1" w:styleId="SlutnotetekstTegn">
    <w:name w:val="Slutnotetekst Tegn"/>
    <w:basedOn w:val="Standardskrifttypeiafsnit"/>
    <w:link w:val="Slutnotetekst"/>
    <w:uiPriority w:val="99"/>
    <w:semiHidden/>
    <w:rsid w:val="008626B5"/>
    <w:rPr>
      <w:sz w:val="20"/>
      <w:szCs w:val="20"/>
    </w:rPr>
  </w:style>
  <w:style w:type="character" w:styleId="Slutnotehenvisning">
    <w:name w:val="endnote reference"/>
    <w:basedOn w:val="Standardskrifttypeiafsnit"/>
    <w:uiPriority w:val="99"/>
    <w:semiHidden/>
    <w:unhideWhenUsed/>
    <w:rsid w:val="008626B5"/>
    <w:rPr>
      <w:vertAlign w:val="superscript"/>
    </w:rPr>
  </w:style>
  <w:style w:type="paragraph" w:styleId="Sidehoved">
    <w:name w:val="header"/>
    <w:basedOn w:val="Normal"/>
    <w:link w:val="SidehovedTegn"/>
    <w:uiPriority w:val="99"/>
    <w:unhideWhenUsed/>
    <w:rsid w:val="008626B5"/>
    <w:pPr>
      <w:tabs>
        <w:tab w:val="center" w:pos="4680"/>
        <w:tab w:val="right" w:pos="9360"/>
      </w:tabs>
    </w:pPr>
  </w:style>
  <w:style w:type="character" w:customStyle="1" w:styleId="SidehovedTegn">
    <w:name w:val="Sidehoved Tegn"/>
    <w:basedOn w:val="Standardskrifttypeiafsnit"/>
    <w:link w:val="Sidehoved"/>
    <w:uiPriority w:val="99"/>
    <w:rsid w:val="008626B5"/>
  </w:style>
  <w:style w:type="paragraph" w:styleId="Sidefod">
    <w:name w:val="footer"/>
    <w:basedOn w:val="Normal"/>
    <w:link w:val="SidefodTegn"/>
    <w:uiPriority w:val="99"/>
    <w:unhideWhenUsed/>
    <w:rsid w:val="008626B5"/>
    <w:pPr>
      <w:tabs>
        <w:tab w:val="center" w:pos="4680"/>
        <w:tab w:val="right" w:pos="9360"/>
      </w:tabs>
    </w:pPr>
  </w:style>
  <w:style w:type="character" w:customStyle="1" w:styleId="SidefodTegn">
    <w:name w:val="Sidefod Tegn"/>
    <w:basedOn w:val="Standardskrifttypeiafsnit"/>
    <w:link w:val="Sidefod"/>
    <w:uiPriority w:val="99"/>
    <w:rsid w:val="008626B5"/>
  </w:style>
  <w:style w:type="paragraph" w:styleId="Markeringsbobletekst">
    <w:name w:val="Balloon Text"/>
    <w:basedOn w:val="Normal"/>
    <w:link w:val="MarkeringsbobletekstTegn"/>
    <w:uiPriority w:val="99"/>
    <w:semiHidden/>
    <w:unhideWhenUsed/>
    <w:rsid w:val="008626B5"/>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Standardskrifttypeiafsni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Standardskrifttypeiafsnit"/>
    <w:link w:val="EndNoteBibliography"/>
    <w:rsid w:val="007C17E2"/>
    <w:rPr>
      <w:rFonts w:ascii="Calibri" w:hAnsi="Calibri" w:cs="Calibri"/>
      <w:noProof/>
    </w:rPr>
  </w:style>
  <w:style w:type="paragraph" w:styleId="Undertitel">
    <w:name w:val="Subtitle"/>
    <w:basedOn w:val="Normal"/>
    <w:next w:val="Normal"/>
    <w:link w:val="UndertitelTegn"/>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54FCA"/>
    <w:rPr>
      <w:rFonts w:asciiTheme="majorHAnsi" w:eastAsiaTheme="majorEastAsia" w:hAnsiTheme="majorHAnsi" w:cstheme="majorBidi"/>
      <w:i/>
      <w:iCs/>
      <w:color w:val="4F81BD" w:themeColor="accent1"/>
      <w:spacing w:val="15"/>
      <w:sz w:val="24"/>
      <w:szCs w:val="24"/>
    </w:rPr>
  </w:style>
  <w:style w:type="character" w:styleId="Pladsholdertekst">
    <w:name w:val="Placeholder Text"/>
    <w:basedOn w:val="Standardskrifttypeiafsnit"/>
    <w:uiPriority w:val="99"/>
    <w:semiHidden/>
    <w:rsid w:val="00BF0DD1"/>
    <w:rPr>
      <w:color w:val="808080"/>
    </w:rPr>
  </w:style>
  <w:style w:type="paragraph" w:styleId="Billedtekst">
    <w:name w:val="caption"/>
    <w:basedOn w:val="Normal"/>
    <w:next w:val="Normal"/>
    <w:uiPriority w:val="35"/>
    <w:semiHidden/>
    <w:unhideWhenUsed/>
    <w:qFormat/>
    <w:rsid w:val="00267B7B"/>
    <w:pPr>
      <w:spacing w:after="200"/>
    </w:pPr>
    <w:rPr>
      <w:b/>
      <w:bCs/>
      <w:color w:val="4F81BD" w:themeColor="accent1"/>
      <w:sz w:val="18"/>
      <w:szCs w:val="18"/>
    </w:rPr>
  </w:style>
  <w:style w:type="paragraph" w:styleId="FormateretHTML">
    <w:name w:val="HTML Preformatted"/>
    <w:basedOn w:val="Normal"/>
    <w:link w:val="FormateretHTMLTegn"/>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FormateretHTMLTegn">
    <w:name w:val="Formateret HTML Tegn"/>
    <w:basedOn w:val="Standardskrifttypeiafsnit"/>
    <w:link w:val="FormateretHTML"/>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eafsnit">
    <w:name w:val="List Paragraph"/>
    <w:basedOn w:val="Normal"/>
    <w:uiPriority w:val="34"/>
    <w:qFormat/>
    <w:rsid w:val="00DB1E25"/>
    <w:pPr>
      <w:ind w:left="720"/>
      <w:contextualSpacing/>
    </w:pPr>
  </w:style>
  <w:style w:type="character" w:styleId="Kommentarhenvisning">
    <w:name w:val="annotation reference"/>
    <w:basedOn w:val="Standardskrifttypeiafsnit"/>
    <w:uiPriority w:val="99"/>
    <w:semiHidden/>
    <w:unhideWhenUsed/>
    <w:rsid w:val="002E5917"/>
    <w:rPr>
      <w:sz w:val="18"/>
      <w:szCs w:val="18"/>
    </w:rPr>
  </w:style>
  <w:style w:type="paragraph" w:styleId="Kommentartekst">
    <w:name w:val="annotation text"/>
    <w:basedOn w:val="Normal"/>
    <w:link w:val="KommentartekstTegn"/>
    <w:uiPriority w:val="99"/>
    <w:semiHidden/>
    <w:unhideWhenUsed/>
    <w:rsid w:val="002E5917"/>
    <w:rPr>
      <w:sz w:val="24"/>
      <w:szCs w:val="24"/>
    </w:rPr>
  </w:style>
  <w:style w:type="character" w:customStyle="1" w:styleId="KommentartekstTegn">
    <w:name w:val="Kommentartekst Tegn"/>
    <w:basedOn w:val="Standardskrifttypeiafsnit"/>
    <w:link w:val="Kommentartekst"/>
    <w:uiPriority w:val="99"/>
    <w:semiHidden/>
    <w:rsid w:val="002E5917"/>
    <w:rPr>
      <w:sz w:val="24"/>
      <w:szCs w:val="24"/>
    </w:rPr>
  </w:style>
  <w:style w:type="paragraph" w:styleId="Kommentaremne">
    <w:name w:val="annotation subject"/>
    <w:basedOn w:val="Kommentartekst"/>
    <w:next w:val="Kommentartekst"/>
    <w:link w:val="KommentaremneTegn"/>
    <w:uiPriority w:val="99"/>
    <w:semiHidden/>
    <w:unhideWhenUsed/>
    <w:rsid w:val="002E5917"/>
    <w:rPr>
      <w:b/>
      <w:bCs/>
      <w:sz w:val="20"/>
      <w:szCs w:val="20"/>
    </w:rPr>
  </w:style>
  <w:style w:type="character" w:customStyle="1" w:styleId="KommentaremneTegn">
    <w:name w:val="Kommentaremne Tegn"/>
    <w:basedOn w:val="KommentartekstTegn"/>
    <w:link w:val="Kommentaremne"/>
    <w:uiPriority w:val="99"/>
    <w:semiHidden/>
    <w:rsid w:val="002E5917"/>
    <w:rPr>
      <w:b/>
      <w:bCs/>
      <w:sz w:val="20"/>
      <w:szCs w:val="20"/>
    </w:rPr>
  </w:style>
  <w:style w:type="character" w:customStyle="1" w:styleId="example">
    <w:name w:val="example"/>
    <w:basedOn w:val="Standardskrifttypeiafsnit"/>
    <w:rsid w:val="001520C4"/>
  </w:style>
  <w:style w:type="character" w:styleId="Llink">
    <w:name w:val="Hyperlink"/>
    <w:basedOn w:val="Standardskrifttypeiafsnit"/>
    <w:rsid w:val="00991CA3"/>
    <w:rPr>
      <w:color w:val="0000FF" w:themeColor="hyperlink"/>
      <w:u w:val="single"/>
    </w:rPr>
  </w:style>
  <w:style w:type="character" w:styleId="Nvner">
    <w:name w:val="Mention"/>
    <w:basedOn w:val="Standardskrifttypeiafsnit"/>
    <w:uiPriority w:val="99"/>
    <w:semiHidden/>
    <w:unhideWhenUsed/>
    <w:rsid w:val="0073172D"/>
    <w:rPr>
      <w:color w:val="2B579A"/>
      <w:shd w:val="clear" w:color="auto" w:fill="E6E6E6"/>
    </w:rPr>
  </w:style>
  <w:style w:type="character" w:customStyle="1" w:styleId="UnresolvedMention1">
    <w:name w:val="Unresolved Mention1"/>
    <w:basedOn w:val="Standardskrifttypeiafsnit"/>
    <w:uiPriority w:val="99"/>
    <w:semiHidden/>
    <w:unhideWhenUsed/>
    <w:rsid w:val="00647A92"/>
    <w:rPr>
      <w:color w:val="808080"/>
      <w:shd w:val="clear" w:color="auto" w:fill="E6E6E6"/>
    </w:rPr>
  </w:style>
  <w:style w:type="paragraph" w:styleId="Fodnotetekst">
    <w:name w:val="footnote text"/>
    <w:basedOn w:val="Normal"/>
    <w:link w:val="FodnotetekstTegn"/>
    <w:semiHidden/>
    <w:unhideWhenUsed/>
    <w:rsid w:val="008F6B96"/>
    <w:rPr>
      <w:sz w:val="20"/>
      <w:szCs w:val="20"/>
    </w:rPr>
  </w:style>
  <w:style w:type="character" w:customStyle="1" w:styleId="FodnotetekstTegn">
    <w:name w:val="Fodnotetekst Tegn"/>
    <w:basedOn w:val="Standardskrifttypeiafsnit"/>
    <w:link w:val="Fodnotetekst"/>
    <w:semiHidden/>
    <w:rsid w:val="008F6B96"/>
    <w:rPr>
      <w:sz w:val="20"/>
      <w:szCs w:val="20"/>
    </w:rPr>
  </w:style>
  <w:style w:type="character" w:styleId="Fodnotehenvisning">
    <w:name w:val="footnote reference"/>
    <w:basedOn w:val="Standardskrifttypeiafsnit"/>
    <w:semiHidden/>
    <w:unhideWhenUsed/>
    <w:rsid w:val="008F6B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ww.who.int/healthinfo/mortality_data/en/"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goo.gl/9dLNr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oo.gl/9dLNrH" TargetMode="External"/><Relationship Id="rId2"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A1A2F-35B2-0E4A-8A05-574A7730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6222</Words>
  <Characters>37959</Characters>
  <Application>Microsoft Macintosh Word</Application>
  <DocSecurity>0</DocSecurity>
  <Lines>316</Lines>
  <Paragraphs>88</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44093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Rune Lindahl-Jacobsen</cp:lastModifiedBy>
  <cp:revision>2</cp:revision>
  <dcterms:created xsi:type="dcterms:W3CDTF">2017-10-29T19:45:00Z</dcterms:created>
  <dcterms:modified xsi:type="dcterms:W3CDTF">2017-10-29T19:45:00Z</dcterms:modified>
</cp:coreProperties>
</file>